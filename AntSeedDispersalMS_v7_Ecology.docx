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B65D15" w:rsidRDefault="00E27A5E" w:rsidP="00E27A5E">
      <w:pPr>
        <w:spacing w:after="120" w:line="480" w:lineRule="auto"/>
        <w:rPr>
          <w:ins w:id="0" w:author="Drees, Trevor" w:date="2023-05-17T15:04:00Z"/>
          <w:rFonts w:ascii="Times New Roman" w:hAnsi="Times New Roman" w:cs="Times New Roman"/>
          <w:b/>
          <w:bCs/>
          <w:sz w:val="24"/>
          <w:szCs w:val="24"/>
          <w:lang w:val="en-US"/>
        </w:rPr>
      </w:pPr>
      <w:ins w:id="1" w:author="Drees, Trevor" w:date="2023-05-17T15:04:00Z">
        <w:r w:rsidRPr="00B65D15">
          <w:rPr>
            <w:rFonts w:ascii="Times New Roman" w:hAnsi="Times New Roman" w:cs="Times New Roman"/>
            <w:b/>
            <w:bCs/>
            <w:sz w:val="24"/>
            <w:szCs w:val="24"/>
            <w:lang w:val="en-US"/>
          </w:rPr>
          <w:t>Journal name</w:t>
        </w:r>
      </w:ins>
    </w:p>
    <w:p w14:paraId="1DD08ED0" w14:textId="77777777" w:rsidR="00E27A5E" w:rsidRPr="00B65D15" w:rsidRDefault="00E27A5E" w:rsidP="00E27A5E">
      <w:pPr>
        <w:spacing w:after="120" w:line="480" w:lineRule="auto"/>
        <w:rPr>
          <w:ins w:id="2" w:author="Drees, Trevor" w:date="2023-05-17T15:04:00Z"/>
          <w:rFonts w:ascii="Times New Roman" w:hAnsi="Times New Roman" w:cs="Times New Roman"/>
          <w:i/>
          <w:iCs/>
          <w:sz w:val="24"/>
          <w:szCs w:val="24"/>
          <w:lang w:val="en-US"/>
        </w:rPr>
      </w:pPr>
      <w:ins w:id="3" w:author="Drees, Trevor" w:date="2023-05-17T15:04:00Z">
        <w:r w:rsidRPr="00B65D15">
          <w:rPr>
            <w:rFonts w:ascii="Times New Roman" w:hAnsi="Times New Roman" w:cs="Times New Roman"/>
            <w:i/>
            <w:iCs/>
            <w:sz w:val="24"/>
            <w:szCs w:val="24"/>
            <w:lang w:val="en-US"/>
          </w:rPr>
          <w:t>Ecology</w:t>
        </w:r>
      </w:ins>
    </w:p>
    <w:p w14:paraId="65038FC9" w14:textId="77777777" w:rsidR="00E27A5E" w:rsidRPr="00B65D15" w:rsidRDefault="00E27A5E" w:rsidP="00E27A5E">
      <w:pPr>
        <w:spacing w:after="120" w:line="480" w:lineRule="auto"/>
        <w:rPr>
          <w:ins w:id="4" w:author="Drees, Trevor" w:date="2023-05-17T15:04:00Z"/>
          <w:rFonts w:ascii="Times New Roman" w:hAnsi="Times New Roman" w:cs="Times New Roman"/>
          <w:b/>
          <w:bCs/>
          <w:sz w:val="24"/>
          <w:szCs w:val="24"/>
          <w:lang w:val="en-US"/>
        </w:rPr>
      </w:pPr>
      <w:ins w:id="5" w:author="Drees, Trevor" w:date="2023-05-17T15:04:00Z">
        <w:r w:rsidRPr="00B65D15">
          <w:rPr>
            <w:rFonts w:ascii="Times New Roman" w:hAnsi="Times New Roman" w:cs="Times New Roman"/>
            <w:b/>
            <w:bCs/>
            <w:sz w:val="24"/>
            <w:szCs w:val="24"/>
            <w:lang w:val="en-US"/>
          </w:rPr>
          <w:t>Manuscript type</w:t>
        </w:r>
      </w:ins>
    </w:p>
    <w:p w14:paraId="54B00422" w14:textId="77777777" w:rsidR="00E27A5E" w:rsidRPr="00B65D15" w:rsidRDefault="00E27A5E" w:rsidP="00E27A5E">
      <w:pPr>
        <w:spacing w:after="120" w:line="480" w:lineRule="auto"/>
        <w:rPr>
          <w:ins w:id="6" w:author="Drees, Trevor" w:date="2023-05-17T15:04:00Z"/>
          <w:rFonts w:ascii="Times New Roman" w:hAnsi="Times New Roman" w:cs="Times New Roman"/>
          <w:sz w:val="24"/>
          <w:szCs w:val="24"/>
          <w:lang w:val="en-US"/>
        </w:rPr>
      </w:pPr>
      <w:ins w:id="7" w:author="Drees, Trevor" w:date="2023-05-17T15:04:00Z">
        <w:r w:rsidRPr="00B65D15">
          <w:rPr>
            <w:rFonts w:ascii="Times New Roman" w:hAnsi="Times New Roman" w:cs="Times New Roman"/>
            <w:sz w:val="24"/>
            <w:szCs w:val="24"/>
            <w:lang w:val="en-US"/>
          </w:rPr>
          <w:t>Article</w:t>
        </w:r>
      </w:ins>
    </w:p>
    <w:p w14:paraId="1F66170A" w14:textId="71FFC6BA"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Title</w:t>
      </w:r>
    </w:p>
    <w:p w14:paraId="7C59A294" w14:textId="37E1C6E6" w:rsidR="00757024" w:rsidRPr="00E27A5E" w:rsidRDefault="003E2536" w:rsidP="00B35E53">
      <w:pPr>
        <w:spacing w:after="120" w:line="480" w:lineRule="auto"/>
        <w:jc w:val="both"/>
        <w:rPr>
          <w:rFonts w:ascii="Times New Roman" w:hAnsi="Times New Roman" w:cs="Times New Roman"/>
          <w:sz w:val="24"/>
          <w:szCs w:val="24"/>
        </w:rPr>
      </w:pPr>
      <w:r w:rsidRPr="000A064E">
        <w:rPr>
          <w:rFonts w:ascii="Times New Roman" w:hAnsi="Times New Roman" w:cs="Times New Roman"/>
          <w:sz w:val="24"/>
          <w:szCs w:val="24"/>
        </w:rPr>
        <w:t xml:space="preserve">Climate warming increases insect-driven seed removal of </w:t>
      </w:r>
      <w:r w:rsidR="00507E59" w:rsidRPr="000A064E">
        <w:rPr>
          <w:rFonts w:ascii="Times New Roman" w:hAnsi="Times New Roman" w:cs="Times New Roman"/>
          <w:sz w:val="24"/>
          <w:szCs w:val="24"/>
        </w:rPr>
        <w:t>two</w:t>
      </w:r>
      <w:r w:rsidRPr="000A064E">
        <w:rPr>
          <w:rFonts w:ascii="Times New Roman" w:hAnsi="Times New Roman" w:cs="Times New Roman"/>
          <w:sz w:val="24"/>
          <w:szCs w:val="24"/>
        </w:rPr>
        <w:t xml:space="preserve"> </w:t>
      </w:r>
      <w:proofErr w:type="spellStart"/>
      <w:r w:rsidRPr="000A064E">
        <w:rPr>
          <w:rFonts w:ascii="Times New Roman" w:hAnsi="Times New Roman" w:cs="Times New Roman"/>
          <w:sz w:val="24"/>
          <w:szCs w:val="24"/>
        </w:rPr>
        <w:t>el</w:t>
      </w:r>
      <w:r w:rsidR="00B204DB">
        <w:rPr>
          <w:rFonts w:ascii="Times New Roman" w:hAnsi="Times New Roman" w:cs="Times New Roman"/>
          <w:sz w:val="24"/>
          <w:szCs w:val="24"/>
        </w:rPr>
        <w:t>ai</w:t>
      </w:r>
      <w:r w:rsidRPr="000A064E">
        <w:rPr>
          <w:rFonts w:ascii="Times New Roman" w:hAnsi="Times New Roman" w:cs="Times New Roman"/>
          <w:sz w:val="24"/>
          <w:szCs w:val="24"/>
        </w:rPr>
        <w:t>osome</w:t>
      </w:r>
      <w:proofErr w:type="spellEnd"/>
      <w:r w:rsidRPr="000A064E">
        <w:rPr>
          <w:rFonts w:ascii="Times New Roman" w:hAnsi="Times New Roman" w:cs="Times New Roman"/>
          <w:sz w:val="24"/>
          <w:szCs w:val="24"/>
        </w:rPr>
        <w:t>-bearing invasive thistle</w:t>
      </w:r>
      <w:r w:rsidR="00507E59" w:rsidRPr="000A064E">
        <w:rPr>
          <w:rFonts w:ascii="Times New Roman" w:hAnsi="Times New Roman" w:cs="Times New Roman"/>
          <w:sz w:val="24"/>
          <w:szCs w:val="24"/>
        </w:rPr>
        <w:t xml:space="preserve"> </w:t>
      </w:r>
      <w:proofErr w:type="gramStart"/>
      <w:r w:rsidR="00507E59" w:rsidRPr="000A064E">
        <w:rPr>
          <w:rFonts w:ascii="Times New Roman" w:hAnsi="Times New Roman" w:cs="Times New Roman"/>
          <w:sz w:val="24"/>
          <w:szCs w:val="24"/>
        </w:rPr>
        <w:t>species</w:t>
      </w:r>
      <w:proofErr w:type="gramEnd"/>
    </w:p>
    <w:p w14:paraId="4D6C3B28" w14:textId="77777777" w:rsidR="00757024" w:rsidRPr="001B5ACB" w:rsidRDefault="00757024" w:rsidP="00B35E53">
      <w:pPr>
        <w:spacing w:after="120" w:line="480" w:lineRule="auto"/>
        <w:jc w:val="both"/>
        <w:rPr>
          <w:del w:id="8" w:author="Drees, Trevor" w:date="2023-05-17T15:04:00Z"/>
          <w:rFonts w:ascii="Times New Roman" w:hAnsi="Times New Roman" w:cs="Times New Roman"/>
          <w:b/>
          <w:bCs/>
          <w:sz w:val="24"/>
          <w:szCs w:val="24"/>
        </w:rPr>
      </w:pPr>
    </w:p>
    <w:p w14:paraId="4FC38F14" w14:textId="77777777" w:rsidR="00F95BD7" w:rsidRPr="00B35E53" w:rsidRDefault="00F95BD7"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Authors</w:t>
      </w:r>
    </w:p>
    <w:p w14:paraId="7BF33BCE" w14:textId="5D394508" w:rsidR="00F95BD7" w:rsidRDefault="00F95BD7" w:rsidP="00B35E53">
      <w:pPr>
        <w:spacing w:after="120" w:line="480" w:lineRule="auto"/>
        <w:jc w:val="both"/>
        <w:rPr>
          <w:rFonts w:ascii="Times New Roman" w:hAnsi="Times New Roman" w:cs="Times New Roman"/>
          <w:sz w:val="24"/>
          <w:szCs w:val="24"/>
        </w:rPr>
      </w:pPr>
      <w:r w:rsidRPr="001B5ACB">
        <w:rPr>
          <w:rFonts w:ascii="Times New Roman" w:hAnsi="Times New Roman" w:cs="Times New Roman"/>
          <w:sz w:val="24"/>
          <w:szCs w:val="24"/>
        </w:rPr>
        <w:t xml:space="preserve">Trevor </w:t>
      </w:r>
      <w:r w:rsidR="00505346">
        <w:rPr>
          <w:rFonts w:ascii="Times New Roman" w:hAnsi="Times New Roman" w:cs="Times New Roman"/>
          <w:sz w:val="24"/>
          <w:szCs w:val="24"/>
        </w:rPr>
        <w:t xml:space="preserve">H. </w:t>
      </w:r>
      <w:r w:rsidRPr="001B5ACB">
        <w:rPr>
          <w:rFonts w:ascii="Times New Roman" w:hAnsi="Times New Roman" w:cs="Times New Roman"/>
          <w:sz w:val="24"/>
          <w:szCs w:val="24"/>
        </w:rPr>
        <w:t>Drees</w:t>
      </w:r>
      <w:r w:rsidRPr="001B5ACB">
        <w:rPr>
          <w:rFonts w:ascii="Times New Roman" w:hAnsi="Times New Roman" w:cs="Times New Roman"/>
          <w:sz w:val="24"/>
          <w:szCs w:val="24"/>
          <w:vertAlign w:val="superscript"/>
        </w:rPr>
        <w:t>1</w:t>
      </w:r>
      <w:r w:rsidRPr="001B5ACB">
        <w:rPr>
          <w:rFonts w:ascii="Times New Roman" w:hAnsi="Times New Roman" w:cs="Times New Roman"/>
          <w:sz w:val="24"/>
          <w:szCs w:val="24"/>
        </w:rPr>
        <w:t xml:space="preserve">, </w:t>
      </w:r>
      <w:proofErr w:type="spellStart"/>
      <w:r w:rsidRPr="001B5ACB">
        <w:rPr>
          <w:rFonts w:ascii="Times New Roman" w:hAnsi="Times New Roman" w:cs="Times New Roman"/>
          <w:sz w:val="24"/>
          <w:szCs w:val="24"/>
        </w:rPr>
        <w:t>Katriona</w:t>
      </w:r>
      <w:proofErr w:type="spellEnd"/>
      <w:r w:rsidRPr="001B5ACB">
        <w:rPr>
          <w:rFonts w:ascii="Times New Roman" w:hAnsi="Times New Roman" w:cs="Times New Roman"/>
          <w:sz w:val="24"/>
          <w:szCs w:val="24"/>
        </w:rPr>
        <w:t xml:space="preserve"> Shea</w:t>
      </w:r>
      <w:r w:rsidRPr="001B5ACB">
        <w:rPr>
          <w:rFonts w:ascii="Times New Roman" w:hAnsi="Times New Roman" w:cs="Times New Roman"/>
          <w:sz w:val="24"/>
          <w:szCs w:val="24"/>
          <w:vertAlign w:val="superscript"/>
        </w:rPr>
        <w:t>1</w:t>
      </w:r>
    </w:p>
    <w:p w14:paraId="4C2647F8" w14:textId="77777777" w:rsidR="00F95BD7" w:rsidRDefault="00F95BD7" w:rsidP="00B35E53">
      <w:pPr>
        <w:spacing w:after="120" w:line="480" w:lineRule="auto"/>
        <w:jc w:val="both"/>
        <w:rPr>
          <w:del w:id="9" w:author="Drees, Trevor" w:date="2023-05-17T15:04:00Z"/>
          <w:rFonts w:ascii="Times New Roman" w:hAnsi="Times New Roman" w:cs="Times New Roman"/>
          <w:sz w:val="24"/>
          <w:szCs w:val="24"/>
        </w:rPr>
      </w:pPr>
    </w:p>
    <w:p w14:paraId="2AD44F35" w14:textId="73A3D825" w:rsidR="00E27A5E" w:rsidRPr="00B65D15" w:rsidRDefault="00E27A5E" w:rsidP="00E27A5E">
      <w:pPr>
        <w:spacing w:after="120" w:line="480" w:lineRule="auto"/>
        <w:rPr>
          <w:rFonts w:ascii="Times New Roman" w:hAnsi="Times New Roman"/>
          <w:b/>
          <w:sz w:val="24"/>
          <w:lang w:val="en-US"/>
          <w:rPrChange w:id="10" w:author="Drees, Trevor" w:date="2023-05-17T15:04:00Z">
            <w:rPr>
              <w:rFonts w:ascii="Times New Roman" w:hAnsi="Times New Roman"/>
              <w:b/>
              <w:sz w:val="24"/>
            </w:rPr>
          </w:rPrChange>
        </w:rPr>
        <w:pPrChange w:id="11" w:author="Drees, Trevor" w:date="2023-05-17T15:04:00Z">
          <w:pPr>
            <w:spacing w:after="120" w:line="480" w:lineRule="auto"/>
            <w:jc w:val="both"/>
          </w:pPr>
        </w:pPrChange>
      </w:pPr>
      <w:r w:rsidRPr="00B65D15">
        <w:rPr>
          <w:rFonts w:ascii="Times New Roman" w:hAnsi="Times New Roman"/>
          <w:b/>
          <w:sz w:val="24"/>
          <w:lang w:val="en-US"/>
          <w:rPrChange w:id="12" w:author="Drees, Trevor" w:date="2023-05-17T15:04:00Z">
            <w:rPr>
              <w:rFonts w:ascii="Times New Roman" w:hAnsi="Times New Roman"/>
              <w:b/>
              <w:sz w:val="24"/>
            </w:rPr>
          </w:rPrChange>
        </w:rPr>
        <w:t xml:space="preserve">Author </w:t>
      </w:r>
      <w:del w:id="13" w:author="Drees, Trevor" w:date="2023-05-17T15:04:00Z">
        <w:r w:rsidR="00F95BD7" w:rsidRPr="00B35E53">
          <w:rPr>
            <w:rFonts w:ascii="Times New Roman" w:hAnsi="Times New Roman" w:cs="Times New Roman"/>
            <w:b/>
            <w:bCs/>
            <w:sz w:val="24"/>
            <w:szCs w:val="24"/>
          </w:rPr>
          <w:delText>Affiliations</w:delText>
        </w:r>
      </w:del>
      <w:ins w:id="14" w:author="Drees, Trevor" w:date="2023-05-17T15:04:00Z">
        <w:r w:rsidRPr="00B65D15">
          <w:rPr>
            <w:rFonts w:ascii="Times New Roman" w:hAnsi="Times New Roman" w:cs="Times New Roman"/>
            <w:b/>
            <w:bCs/>
            <w:sz w:val="24"/>
            <w:szCs w:val="24"/>
            <w:lang w:val="en-US"/>
          </w:rPr>
          <w:t>affiliations</w:t>
        </w:r>
      </w:ins>
    </w:p>
    <w:p w14:paraId="2DEF68E4" w14:textId="1C5E5A28" w:rsidR="00E27A5E" w:rsidRPr="00B65D15" w:rsidRDefault="00F95BD7" w:rsidP="00E27A5E">
      <w:pPr>
        <w:spacing w:after="120" w:line="480" w:lineRule="auto"/>
        <w:rPr>
          <w:rFonts w:ascii="Times New Roman" w:hAnsi="Times New Roman"/>
          <w:sz w:val="24"/>
          <w:lang w:val="en-US"/>
          <w:rPrChange w:id="15" w:author="Drees, Trevor" w:date="2023-05-17T15:04:00Z">
            <w:rPr>
              <w:rFonts w:ascii="Times New Roman" w:hAnsi="Times New Roman"/>
              <w:sz w:val="24"/>
            </w:rPr>
          </w:rPrChange>
        </w:rPr>
        <w:pPrChange w:id="16" w:author="Drees, Trevor" w:date="2023-05-17T15:04:00Z">
          <w:pPr>
            <w:spacing w:after="120" w:line="480" w:lineRule="auto"/>
            <w:jc w:val="both"/>
          </w:pPr>
        </w:pPrChange>
      </w:pPr>
      <w:del w:id="17" w:author="Drees, Trevor" w:date="2023-05-17T15:04:00Z">
        <w:r w:rsidRPr="00153231">
          <w:rPr>
            <w:rFonts w:ascii="Times New Roman" w:hAnsi="Times New Roman" w:cs="Times New Roman"/>
            <w:sz w:val="24"/>
            <w:szCs w:val="24"/>
          </w:rPr>
          <w:delText>(1</w:delText>
        </w:r>
        <w:r>
          <w:rPr>
            <w:rFonts w:ascii="Times New Roman" w:hAnsi="Times New Roman" w:cs="Times New Roman"/>
            <w:sz w:val="24"/>
            <w:szCs w:val="24"/>
          </w:rPr>
          <w:delText xml:space="preserve">) </w:delText>
        </w:r>
        <w:r w:rsidRPr="001B5ACB">
          <w:rPr>
            <w:rFonts w:ascii="Times New Roman" w:hAnsi="Times New Roman" w:cs="Times New Roman"/>
            <w:sz w:val="24"/>
            <w:szCs w:val="24"/>
          </w:rPr>
          <w:delText>Department</w:delText>
        </w:r>
      </w:del>
      <w:ins w:id="18" w:author="Drees, Trevor" w:date="2023-05-17T15:04:00Z">
        <w:r w:rsidR="00E27A5E" w:rsidRPr="00B65D15">
          <w:rPr>
            <w:rFonts w:ascii="Times New Roman" w:hAnsi="Times New Roman" w:cs="Times New Roman"/>
            <w:sz w:val="24"/>
            <w:szCs w:val="24"/>
            <w:vertAlign w:val="superscript"/>
            <w:lang w:val="en-US"/>
          </w:rPr>
          <w:t>1</w:t>
        </w:r>
        <w:r w:rsidR="00E27A5E" w:rsidRPr="00B65D15">
          <w:rPr>
            <w:rFonts w:ascii="Times New Roman" w:hAnsi="Times New Roman" w:cs="Times New Roman"/>
            <w:sz w:val="24"/>
            <w:szCs w:val="24"/>
            <w:lang w:val="en-US"/>
          </w:rPr>
          <w:t>Department</w:t>
        </w:r>
      </w:ins>
      <w:r w:rsidR="00E27A5E" w:rsidRPr="00B65D15">
        <w:rPr>
          <w:rFonts w:ascii="Times New Roman" w:hAnsi="Times New Roman"/>
          <w:sz w:val="24"/>
          <w:lang w:val="en-US"/>
          <w:rPrChange w:id="19" w:author="Drees, Trevor" w:date="2023-05-17T15:04:00Z">
            <w:rPr>
              <w:rFonts w:ascii="Times New Roman" w:hAnsi="Times New Roman"/>
              <w:sz w:val="24"/>
            </w:rPr>
          </w:rPrChange>
        </w:rPr>
        <w:t xml:space="preserve"> of Biology and </w:t>
      </w:r>
      <w:del w:id="20" w:author="Drees, Trevor" w:date="2023-05-17T15:04:00Z">
        <w:r w:rsidR="003E2536">
          <w:rPr>
            <w:rFonts w:ascii="Times New Roman" w:hAnsi="Times New Roman" w:cs="Times New Roman"/>
            <w:sz w:val="24"/>
            <w:szCs w:val="24"/>
          </w:rPr>
          <w:delText>IDGP</w:delText>
        </w:r>
      </w:del>
      <w:ins w:id="21" w:author="Drees, Trevor" w:date="2023-05-17T15:04:00Z">
        <w:r w:rsidR="00E27A5E" w:rsidRPr="00B65D15">
          <w:rPr>
            <w:rFonts w:ascii="Times New Roman" w:hAnsi="Times New Roman" w:cs="Times New Roman"/>
            <w:sz w:val="24"/>
            <w:szCs w:val="24"/>
            <w:lang w:val="en-US"/>
          </w:rPr>
          <w:t>IGDP</w:t>
        </w:r>
      </w:ins>
      <w:r w:rsidR="00E27A5E" w:rsidRPr="00B65D15">
        <w:rPr>
          <w:rFonts w:ascii="Times New Roman" w:hAnsi="Times New Roman"/>
          <w:sz w:val="24"/>
          <w:lang w:val="en-US"/>
          <w:rPrChange w:id="22" w:author="Drees, Trevor" w:date="2023-05-17T15:04:00Z">
            <w:rPr>
              <w:rFonts w:ascii="Times New Roman" w:hAnsi="Times New Roman"/>
              <w:sz w:val="24"/>
            </w:rPr>
          </w:rPrChange>
        </w:rPr>
        <w:t xml:space="preserve"> in Ecology, The Pennsylvania State University</w:t>
      </w:r>
    </w:p>
    <w:p w14:paraId="5497B4FD" w14:textId="77777777" w:rsidR="00E27A5E" w:rsidRDefault="00E27A5E" w:rsidP="00E27A5E">
      <w:pPr>
        <w:spacing w:line="480" w:lineRule="auto"/>
        <w:rPr>
          <w:ins w:id="23" w:author="Drees, Trevor" w:date="2023-05-17T15:04:00Z"/>
          <w:rFonts w:ascii="Times New Roman" w:hAnsi="Times New Roman" w:cs="Times New Roman"/>
          <w:sz w:val="24"/>
          <w:szCs w:val="24"/>
          <w:lang w:val="en-US"/>
        </w:rPr>
      </w:pPr>
      <w:ins w:id="24" w:author="Drees, Trevor" w:date="2023-05-17T15:04:00Z">
        <w:r w:rsidRPr="00B65D15">
          <w:rPr>
            <w:rFonts w:ascii="Times New Roman" w:hAnsi="Times New Roman" w:cs="Times New Roman"/>
            <w:sz w:val="24"/>
            <w:szCs w:val="24"/>
            <w:lang w:val="en-US"/>
          </w:rPr>
          <w:t>208 Mueller Laboratory, University Park, Pennsylvania 16802 USA</w:t>
        </w:r>
      </w:ins>
    </w:p>
    <w:p w14:paraId="5B0736A9" w14:textId="6AB56727" w:rsidR="00E27A5E" w:rsidRPr="00B65D15" w:rsidRDefault="00E27A5E" w:rsidP="00E27A5E">
      <w:pPr>
        <w:spacing w:after="120" w:line="480" w:lineRule="auto"/>
        <w:rPr>
          <w:ins w:id="25" w:author="Drees, Trevor" w:date="2023-05-17T15:04:00Z"/>
          <w:rFonts w:ascii="Times New Roman" w:hAnsi="Times New Roman" w:cs="Times New Roman"/>
          <w:b/>
          <w:bCs/>
          <w:sz w:val="24"/>
          <w:szCs w:val="24"/>
          <w:lang w:val="en-US"/>
        </w:rPr>
      </w:pPr>
      <w:r w:rsidRPr="00B65D15">
        <w:rPr>
          <w:rFonts w:ascii="Times New Roman" w:hAnsi="Times New Roman"/>
          <w:b/>
          <w:sz w:val="24"/>
          <w:lang w:val="en-US"/>
          <w:rPrChange w:id="26" w:author="Drees, Trevor" w:date="2023-05-17T15:04:00Z">
            <w:rPr>
              <w:rFonts w:ascii="Times New Roman" w:hAnsi="Times New Roman"/>
              <w:sz w:val="24"/>
            </w:rPr>
          </w:rPrChange>
        </w:rPr>
        <w:t>Corresponding author</w:t>
      </w:r>
      <w:del w:id="27" w:author="Drees, Trevor" w:date="2023-05-17T15:04:00Z">
        <w:r w:rsidR="00505346">
          <w:rPr>
            <w:rFonts w:ascii="Times New Roman" w:hAnsi="Times New Roman" w:cs="Times New Roman"/>
            <w:sz w:val="24"/>
            <w:szCs w:val="24"/>
          </w:rPr>
          <w:delText xml:space="preserve">: </w:delText>
        </w:r>
      </w:del>
    </w:p>
    <w:p w14:paraId="3EC8C8B0" w14:textId="4C432CF7" w:rsidR="00E27A5E" w:rsidRPr="00B65D15" w:rsidRDefault="00E27A5E" w:rsidP="00E27A5E">
      <w:pPr>
        <w:spacing w:after="120" w:line="480" w:lineRule="auto"/>
        <w:rPr>
          <w:rFonts w:ascii="Times New Roman" w:hAnsi="Times New Roman"/>
          <w:color w:val="FF0000"/>
          <w:sz w:val="24"/>
          <w:lang w:val="en-US"/>
          <w:rPrChange w:id="28" w:author="Drees, Trevor" w:date="2023-05-17T15:04:00Z">
            <w:rPr>
              <w:rFonts w:ascii="Times New Roman" w:hAnsi="Times New Roman"/>
              <w:sz w:val="24"/>
            </w:rPr>
          </w:rPrChange>
        </w:rPr>
        <w:pPrChange w:id="29" w:author="Drees, Trevor" w:date="2023-05-17T15:04:00Z">
          <w:pPr>
            <w:spacing w:after="120" w:line="480" w:lineRule="auto"/>
            <w:jc w:val="both"/>
          </w:pPr>
        </w:pPrChange>
      </w:pPr>
      <w:r w:rsidRPr="00B65D15">
        <w:rPr>
          <w:rFonts w:ascii="Times New Roman" w:hAnsi="Times New Roman"/>
          <w:sz w:val="24"/>
          <w:lang w:val="en-US"/>
          <w:rPrChange w:id="30" w:author="Drees, Trevor" w:date="2023-05-17T15:04:00Z">
            <w:rPr>
              <w:rFonts w:ascii="Times New Roman" w:hAnsi="Times New Roman"/>
              <w:sz w:val="24"/>
            </w:rPr>
          </w:rPrChange>
        </w:rPr>
        <w:t xml:space="preserve">Trevor </w:t>
      </w:r>
      <w:del w:id="31" w:author="Drees, Trevor" w:date="2023-05-17T15:04:00Z">
        <w:r w:rsidR="00505346">
          <w:rPr>
            <w:rFonts w:ascii="Times New Roman" w:hAnsi="Times New Roman" w:cs="Times New Roman"/>
            <w:sz w:val="24"/>
            <w:szCs w:val="24"/>
          </w:rPr>
          <w:delText xml:space="preserve">H. </w:delText>
        </w:r>
      </w:del>
      <w:r w:rsidRPr="00B65D15">
        <w:rPr>
          <w:rFonts w:ascii="Times New Roman" w:hAnsi="Times New Roman"/>
          <w:sz w:val="24"/>
          <w:lang w:val="en-US"/>
          <w:rPrChange w:id="32" w:author="Drees, Trevor" w:date="2023-05-17T15:04:00Z">
            <w:rPr>
              <w:rFonts w:ascii="Times New Roman" w:hAnsi="Times New Roman"/>
              <w:sz w:val="24"/>
            </w:rPr>
          </w:rPrChange>
        </w:rPr>
        <w:t>Drees (thd5066@psu.edu)</w:t>
      </w:r>
    </w:p>
    <w:p w14:paraId="4820EBDA" w14:textId="77777777" w:rsidR="00AB39EF" w:rsidRDefault="00AB39EF" w:rsidP="00B35E53">
      <w:pPr>
        <w:spacing w:after="120" w:line="480" w:lineRule="auto"/>
        <w:jc w:val="both"/>
        <w:rPr>
          <w:del w:id="33" w:author="Drees, Trevor" w:date="2023-05-17T15:04:00Z"/>
          <w:rFonts w:ascii="Times New Roman" w:hAnsi="Times New Roman" w:cs="Times New Roman"/>
          <w:sz w:val="24"/>
          <w:szCs w:val="24"/>
        </w:rPr>
      </w:pPr>
    </w:p>
    <w:p w14:paraId="37C7D2DE" w14:textId="77777777" w:rsidR="00E27A5E" w:rsidRPr="00B65D15" w:rsidRDefault="00E27A5E" w:rsidP="00E27A5E">
      <w:pPr>
        <w:spacing w:after="120" w:line="480" w:lineRule="auto"/>
        <w:rPr>
          <w:ins w:id="34" w:author="Drees, Trevor" w:date="2023-05-17T15:04:00Z"/>
          <w:rFonts w:ascii="Times New Roman" w:hAnsi="Times New Roman" w:cs="Times New Roman"/>
          <w:b/>
          <w:bCs/>
          <w:sz w:val="24"/>
          <w:szCs w:val="24"/>
          <w:lang w:val="en-US"/>
        </w:rPr>
      </w:pPr>
      <w:ins w:id="35" w:author="Drees, Trevor" w:date="2023-05-17T15:04:00Z">
        <w:r w:rsidRPr="00B65D15">
          <w:rPr>
            <w:rFonts w:ascii="Times New Roman" w:hAnsi="Times New Roman" w:cs="Times New Roman"/>
            <w:b/>
            <w:bCs/>
            <w:sz w:val="24"/>
            <w:szCs w:val="24"/>
            <w:lang w:val="en-US"/>
          </w:rPr>
          <w:t>Data accessibility</w:t>
        </w:r>
      </w:ins>
    </w:p>
    <w:p w14:paraId="07F15AB4" w14:textId="0FBC819A" w:rsidR="00E27A5E" w:rsidRPr="00B65D15" w:rsidRDefault="00E27A5E" w:rsidP="00E27A5E">
      <w:pPr>
        <w:spacing w:after="120" w:line="480" w:lineRule="auto"/>
        <w:rPr>
          <w:ins w:id="36" w:author="Drees, Trevor" w:date="2023-05-17T15:04:00Z"/>
          <w:rFonts w:ascii="Times New Roman" w:hAnsi="Times New Roman" w:cs="Times New Roman"/>
          <w:sz w:val="24"/>
          <w:szCs w:val="24"/>
          <w:lang w:val="en-US"/>
        </w:rPr>
      </w:pPr>
      <w:ins w:id="37" w:author="Drees, Trevor" w:date="2023-05-17T15:04:00Z">
        <w:r w:rsidRPr="00B65D15">
          <w:rPr>
            <w:rFonts w:ascii="Times New Roman" w:hAnsi="Times New Roman" w:cs="Times New Roman"/>
            <w:sz w:val="24"/>
            <w:szCs w:val="24"/>
            <w:lang w:val="en-US"/>
          </w:rPr>
          <w:t xml:space="preserve">All data and code are on GitHub at </w:t>
        </w:r>
        <w:r w:rsidR="00FF6CB9">
          <w:rPr>
            <w:rFonts w:ascii="Times New Roman" w:hAnsi="Times New Roman" w:cs="Times New Roman"/>
            <w:sz w:val="24"/>
            <w:szCs w:val="24"/>
            <w:lang w:val="en-US"/>
          </w:rPr>
          <w:fldChar w:fldCharType="begin"/>
        </w:r>
        <w:r w:rsidR="00FF6CB9">
          <w:rPr>
            <w:rFonts w:ascii="Times New Roman" w:hAnsi="Times New Roman" w:cs="Times New Roman"/>
            <w:sz w:val="24"/>
            <w:szCs w:val="24"/>
            <w:lang w:val="en-US"/>
          </w:rPr>
          <w:instrText xml:space="preserve"> HYPERLINK "https://github.com/TrevorHD/InsectSeedRemoval" </w:instrText>
        </w:r>
        <w:r w:rsidR="00FF6CB9">
          <w:rPr>
            <w:rFonts w:ascii="Times New Roman" w:hAnsi="Times New Roman" w:cs="Times New Roman"/>
            <w:sz w:val="24"/>
            <w:szCs w:val="24"/>
            <w:lang w:val="en-US"/>
          </w:rPr>
        </w:r>
        <w:r w:rsidR="00FF6CB9">
          <w:rPr>
            <w:rFonts w:ascii="Times New Roman" w:hAnsi="Times New Roman" w:cs="Times New Roman"/>
            <w:sz w:val="24"/>
            <w:szCs w:val="24"/>
            <w:lang w:val="en-US"/>
          </w:rPr>
          <w:fldChar w:fldCharType="separate"/>
        </w:r>
        <w:r w:rsidR="00FF6CB9" w:rsidRPr="00FF6CB9">
          <w:rPr>
            <w:rStyle w:val="Hyperlink"/>
            <w:rFonts w:ascii="Times New Roman" w:hAnsi="Times New Roman" w:cs="Times New Roman"/>
            <w:sz w:val="24"/>
            <w:szCs w:val="24"/>
            <w:lang w:val="en-US"/>
          </w:rPr>
          <w:t>https://github.com/TrevorHD/InsectSeedRemoval</w:t>
        </w:r>
        <w:r w:rsidR="00FF6CB9">
          <w:rPr>
            <w:rFonts w:ascii="Times New Roman" w:hAnsi="Times New Roman" w:cs="Times New Roman"/>
            <w:sz w:val="24"/>
            <w:szCs w:val="24"/>
            <w:lang w:val="en-US"/>
          </w:rPr>
          <w:fldChar w:fldCharType="end"/>
        </w:r>
        <w:r w:rsidR="00FF6CB9">
          <w:t xml:space="preserve"> </w:t>
        </w:r>
        <w:r w:rsidRPr="00B65D15">
          <w:rPr>
            <w:rFonts w:ascii="Times New Roman" w:hAnsi="Times New Roman" w:cs="Times New Roman"/>
            <w:sz w:val="24"/>
            <w:szCs w:val="24"/>
            <w:lang w:val="en-US"/>
          </w:rPr>
          <w:t>and will be made public upon acceptance for publication.</w:t>
        </w:r>
      </w:ins>
    </w:p>
    <w:p w14:paraId="0AB07A10" w14:textId="36633D11" w:rsidR="00AB39EF" w:rsidRPr="00B35E53" w:rsidRDefault="00AB39EF" w:rsidP="00B35E53">
      <w:pPr>
        <w:spacing w:after="120"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Key Words</w:t>
      </w:r>
    </w:p>
    <w:p w14:paraId="41B41D25" w14:textId="66776923" w:rsidR="00E27A5E" w:rsidRPr="00E27A5E" w:rsidRDefault="00FF6CB9" w:rsidP="00E27A5E">
      <w:pPr>
        <w:spacing w:after="120" w:line="480" w:lineRule="auto"/>
        <w:jc w:val="both"/>
        <w:rPr>
          <w:rFonts w:ascii="Times New Roman" w:hAnsi="Times New Roman" w:cs="Times New Roman"/>
          <w:sz w:val="24"/>
          <w:szCs w:val="24"/>
        </w:rPr>
      </w:pPr>
      <w:ins w:id="38" w:author="Drees, Trevor" w:date="2023-05-17T15:04:00Z">
        <w:r w:rsidRPr="00FF6CB9">
          <w:rPr>
            <w:rFonts w:ascii="Times New Roman" w:hAnsi="Times New Roman" w:cs="Times New Roman"/>
            <w:sz w:val="24"/>
            <w:szCs w:val="24"/>
          </w:rPr>
          <w:t>Ants</w:t>
        </w:r>
        <w:r>
          <w:rPr>
            <w:rFonts w:ascii="Times New Roman" w:hAnsi="Times New Roman" w:cs="Times New Roman"/>
            <w:i/>
            <w:iCs/>
            <w:sz w:val="24"/>
            <w:szCs w:val="24"/>
          </w:rPr>
          <w:t xml:space="preserve">, </w:t>
        </w:r>
      </w:ins>
      <w:r w:rsidR="00AB39EF">
        <w:rPr>
          <w:rFonts w:ascii="Times New Roman" w:hAnsi="Times New Roman" w:cs="Times New Roman"/>
          <w:i/>
          <w:iCs/>
          <w:sz w:val="24"/>
          <w:szCs w:val="24"/>
        </w:rPr>
        <w:t xml:space="preserve">Carduus </w:t>
      </w:r>
      <w:proofErr w:type="spellStart"/>
      <w:r w:rsidR="00AB39EF">
        <w:rPr>
          <w:rFonts w:ascii="Times New Roman" w:hAnsi="Times New Roman" w:cs="Times New Roman"/>
          <w:i/>
          <w:iCs/>
          <w:sz w:val="24"/>
          <w:szCs w:val="24"/>
        </w:rPr>
        <w:t>acanthoides</w:t>
      </w:r>
      <w:proofErr w:type="spellEnd"/>
      <w:r w:rsidR="00AB39EF">
        <w:rPr>
          <w:rFonts w:ascii="Times New Roman" w:hAnsi="Times New Roman" w:cs="Times New Roman"/>
          <w:sz w:val="24"/>
          <w:szCs w:val="24"/>
        </w:rPr>
        <w:t xml:space="preserve">, </w:t>
      </w:r>
      <w:r w:rsidR="00AB39EF">
        <w:rPr>
          <w:rFonts w:ascii="Times New Roman" w:hAnsi="Times New Roman" w:cs="Times New Roman"/>
          <w:i/>
          <w:iCs/>
          <w:sz w:val="24"/>
          <w:szCs w:val="24"/>
        </w:rPr>
        <w:t>Carduus nutans</w:t>
      </w:r>
      <w:r w:rsidR="00AB39EF">
        <w:rPr>
          <w:rFonts w:ascii="Times New Roman" w:hAnsi="Times New Roman" w:cs="Times New Roman"/>
          <w:sz w:val="24"/>
          <w:szCs w:val="24"/>
        </w:rPr>
        <w:t>, climate change,</w:t>
      </w:r>
      <w:r w:rsidR="00587500">
        <w:rPr>
          <w:rFonts w:ascii="Times New Roman" w:hAnsi="Times New Roman" w:cs="Times New Roman"/>
          <w:sz w:val="24"/>
          <w:szCs w:val="24"/>
        </w:rPr>
        <w:t xml:space="preserve"> dispersal,</w:t>
      </w:r>
      <w:r w:rsidR="00AB39EF">
        <w:rPr>
          <w:rFonts w:ascii="Times New Roman" w:hAnsi="Times New Roman" w:cs="Times New Roman"/>
          <w:sz w:val="24"/>
          <w:szCs w:val="24"/>
        </w:rPr>
        <w:t xml:space="preserve"> invasive species, m</w:t>
      </w:r>
      <w:r w:rsidR="00AB39EF" w:rsidRPr="00AB39EF">
        <w:rPr>
          <w:rFonts w:ascii="Times New Roman" w:hAnsi="Times New Roman" w:cs="Times New Roman"/>
          <w:sz w:val="24"/>
          <w:szCs w:val="24"/>
        </w:rPr>
        <w:t>yrmecochory</w:t>
      </w:r>
      <w:r w:rsidR="00587500">
        <w:rPr>
          <w:rFonts w:ascii="Times New Roman" w:hAnsi="Times New Roman" w:cs="Times New Roman"/>
          <w:sz w:val="24"/>
          <w:szCs w:val="24"/>
        </w:rPr>
        <w:t>, seed removal</w:t>
      </w:r>
    </w:p>
    <w:p w14:paraId="3204E828" w14:textId="77777777" w:rsidR="00F95BD7" w:rsidRPr="00F95BD7" w:rsidRDefault="00F95BD7" w:rsidP="00B35E53">
      <w:pPr>
        <w:spacing w:line="480" w:lineRule="auto"/>
        <w:jc w:val="both"/>
        <w:rPr>
          <w:del w:id="39" w:author="Drees, Trevor" w:date="2023-05-17T15:04:00Z"/>
          <w:rFonts w:ascii="Times New Roman" w:hAnsi="Times New Roman" w:cs="Times New Roman"/>
          <w:b/>
          <w:bCs/>
          <w:sz w:val="24"/>
          <w:szCs w:val="24"/>
        </w:rPr>
      </w:pPr>
    </w:p>
    <w:p w14:paraId="053DDA4F" w14:textId="3DF3814C" w:rsidR="00A50152" w:rsidRPr="00B35E53" w:rsidRDefault="00951781"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Abstract</w:t>
      </w:r>
    </w:p>
    <w:p w14:paraId="38DDFCED" w14:textId="77777777" w:rsidR="00B35E53" w:rsidRDefault="005955CF" w:rsidP="00B35E53">
      <w:pPr>
        <w:pStyle w:val="ListParagraph"/>
        <w:numPr>
          <w:ilvl w:val="0"/>
          <w:numId w:val="11"/>
        </w:numPr>
        <w:spacing w:line="480" w:lineRule="auto"/>
        <w:jc w:val="both"/>
        <w:rPr>
          <w:del w:id="40" w:author="Drees, Trevor" w:date="2023-05-17T15:04:00Z"/>
          <w:rFonts w:ascii="Times New Roman" w:hAnsi="Times New Roman" w:cs="Times New Roman"/>
          <w:sz w:val="24"/>
          <w:szCs w:val="24"/>
        </w:rPr>
      </w:pPr>
      <w:r w:rsidRPr="00E27A5E">
        <w:rPr>
          <w:rFonts w:ascii="Times New Roman" w:hAnsi="Times New Roman" w:cs="Times New Roman"/>
          <w:sz w:val="24"/>
          <w:szCs w:val="24"/>
        </w:rPr>
        <w:t>Ants and other insects are often a</w:t>
      </w:r>
      <w:r w:rsidR="00FE1266" w:rsidRPr="00E27A5E">
        <w:rPr>
          <w:rFonts w:ascii="Times New Roman" w:hAnsi="Times New Roman" w:cs="Times New Roman"/>
          <w:sz w:val="24"/>
          <w:szCs w:val="24"/>
        </w:rPr>
        <w:t xml:space="preserve"> </w:t>
      </w:r>
      <w:r w:rsidRPr="00E27A5E">
        <w:rPr>
          <w:rFonts w:ascii="Times New Roman" w:hAnsi="Times New Roman" w:cs="Times New Roman"/>
          <w:sz w:val="24"/>
          <w:szCs w:val="24"/>
        </w:rPr>
        <w:t xml:space="preserve">source of localised secondary dispersal for </w:t>
      </w:r>
      <w:r w:rsidR="009847B2" w:rsidRPr="00E27A5E">
        <w:rPr>
          <w:rFonts w:ascii="Times New Roman" w:hAnsi="Times New Roman" w:cs="Times New Roman"/>
          <w:sz w:val="24"/>
          <w:szCs w:val="24"/>
        </w:rPr>
        <w:t xml:space="preserve">wind-dispersed </w:t>
      </w:r>
      <w:r w:rsidRPr="00E27A5E">
        <w:rPr>
          <w:rFonts w:ascii="Times New Roman" w:hAnsi="Times New Roman" w:cs="Times New Roman"/>
          <w:sz w:val="24"/>
          <w:szCs w:val="24"/>
        </w:rPr>
        <w:t>plants</w:t>
      </w:r>
      <w:r w:rsidR="006729A6" w:rsidRPr="00E27A5E">
        <w:rPr>
          <w:rFonts w:ascii="Times New Roman" w:hAnsi="Times New Roman" w:cs="Times New Roman"/>
          <w:sz w:val="24"/>
          <w:szCs w:val="24"/>
        </w:rPr>
        <w:t>,</w:t>
      </w:r>
      <w:r w:rsidRPr="00E27A5E">
        <w:rPr>
          <w:rFonts w:ascii="Times New Roman" w:hAnsi="Times New Roman" w:cs="Times New Roman"/>
          <w:sz w:val="24"/>
          <w:szCs w:val="24"/>
        </w:rPr>
        <w:t xml:space="preserve"> and </w:t>
      </w:r>
      <w:r w:rsidR="006729A6" w:rsidRPr="00E27A5E">
        <w:rPr>
          <w:rFonts w:ascii="Times New Roman" w:hAnsi="Times New Roman" w:cs="Times New Roman"/>
          <w:sz w:val="24"/>
          <w:szCs w:val="24"/>
        </w:rPr>
        <w:t xml:space="preserve">thus </w:t>
      </w:r>
      <w:r w:rsidRPr="00E27A5E">
        <w:rPr>
          <w:rFonts w:ascii="Times New Roman" w:hAnsi="Times New Roman" w:cs="Times New Roman"/>
          <w:sz w:val="24"/>
          <w:szCs w:val="24"/>
        </w:rPr>
        <w:t xml:space="preserve">play an important ecological role in </w:t>
      </w:r>
      <w:r w:rsidR="006729A6" w:rsidRPr="00E27A5E">
        <w:rPr>
          <w:rFonts w:ascii="Times New Roman" w:hAnsi="Times New Roman" w:cs="Times New Roman"/>
          <w:sz w:val="24"/>
          <w:szCs w:val="24"/>
        </w:rPr>
        <w:t>their spatial dynamics</w:t>
      </w:r>
      <w:del w:id="41" w:author="Drees, Trevor" w:date="2023-05-17T15:04:00Z">
        <w:r w:rsidR="006729A6" w:rsidRPr="00B35E53">
          <w:rPr>
            <w:rFonts w:ascii="Times New Roman" w:hAnsi="Times New Roman" w:cs="Times New Roman"/>
            <w:sz w:val="24"/>
            <w:szCs w:val="24"/>
          </w:rPr>
          <w:delText>. However,</w:delText>
        </w:r>
      </w:del>
      <w:ins w:id="42" w:author="Drees, Trevor" w:date="2023-05-17T15:04:00Z">
        <w:r w:rsidR="006729A6" w:rsidRPr="00E27A5E">
          <w:rPr>
            <w:rFonts w:ascii="Times New Roman" w:hAnsi="Times New Roman" w:cs="Times New Roman"/>
            <w:sz w:val="24"/>
            <w:szCs w:val="24"/>
          </w:rPr>
          <w:t>,</w:t>
        </w:r>
        <w:r w:rsidR="00DA3885">
          <w:rPr>
            <w:rFonts w:ascii="Times New Roman" w:hAnsi="Times New Roman" w:cs="Times New Roman"/>
            <w:sz w:val="24"/>
            <w:szCs w:val="24"/>
          </w:rPr>
          <w:t xml:space="preserve"> but</w:t>
        </w:r>
      </w:ins>
      <w:r w:rsidR="006729A6" w:rsidRPr="00E27A5E">
        <w:rPr>
          <w:rFonts w:ascii="Times New Roman" w:hAnsi="Times New Roman" w:cs="Times New Roman"/>
          <w:sz w:val="24"/>
          <w:szCs w:val="24"/>
        </w:rPr>
        <w:t xml:space="preserve"> </w:t>
      </w:r>
      <w:r w:rsidRPr="00E27A5E">
        <w:rPr>
          <w:rFonts w:ascii="Times New Roman" w:hAnsi="Times New Roman" w:cs="Times New Roman"/>
          <w:sz w:val="24"/>
          <w:szCs w:val="24"/>
        </w:rPr>
        <w:t xml:space="preserve">there is limited information </w:t>
      </w:r>
      <w:r w:rsidR="00FE1266" w:rsidRPr="00E27A5E">
        <w:rPr>
          <w:rFonts w:ascii="Times New Roman" w:hAnsi="Times New Roman" w:cs="Times New Roman"/>
          <w:sz w:val="24"/>
          <w:szCs w:val="24"/>
        </w:rPr>
        <w:t xml:space="preserve">on </w:t>
      </w:r>
      <w:r w:rsidRPr="00E27A5E">
        <w:rPr>
          <w:rFonts w:ascii="Times New Roman" w:hAnsi="Times New Roman" w:cs="Times New Roman"/>
          <w:sz w:val="24"/>
          <w:szCs w:val="24"/>
        </w:rPr>
        <w:t xml:space="preserve">how climate change will affect </w:t>
      </w:r>
      <w:r w:rsidR="00F7714B" w:rsidRPr="00E27A5E">
        <w:rPr>
          <w:rFonts w:ascii="Times New Roman" w:hAnsi="Times New Roman" w:cs="Times New Roman"/>
          <w:sz w:val="24"/>
          <w:szCs w:val="24"/>
        </w:rPr>
        <w:t>such</w:t>
      </w:r>
      <w:r w:rsidR="00D90B9C" w:rsidRPr="00E27A5E">
        <w:rPr>
          <w:rFonts w:ascii="Times New Roman" w:hAnsi="Times New Roman" w:cs="Times New Roman"/>
          <w:sz w:val="24"/>
          <w:szCs w:val="24"/>
        </w:rPr>
        <w:t xml:space="preserve"> </w:t>
      </w:r>
      <w:r w:rsidR="006030AB" w:rsidRPr="00E27A5E">
        <w:rPr>
          <w:rFonts w:ascii="Times New Roman" w:hAnsi="Times New Roman" w:cs="Times New Roman"/>
          <w:sz w:val="24"/>
          <w:szCs w:val="24"/>
        </w:rPr>
        <w:t>dispersal processes</w:t>
      </w:r>
      <w:r w:rsidR="00860960" w:rsidRPr="00E27A5E">
        <w:rPr>
          <w:rFonts w:ascii="Times New Roman" w:hAnsi="Times New Roman" w:cs="Times New Roman"/>
          <w:sz w:val="24"/>
          <w:szCs w:val="24"/>
        </w:rPr>
        <w:t>.</w:t>
      </w:r>
    </w:p>
    <w:p w14:paraId="6D7031A4" w14:textId="77777777" w:rsidR="00B35E53" w:rsidRDefault="00E27A5E" w:rsidP="00B35E53">
      <w:pPr>
        <w:pStyle w:val="ListParagraph"/>
        <w:numPr>
          <w:ilvl w:val="0"/>
          <w:numId w:val="11"/>
        </w:numPr>
        <w:spacing w:line="480" w:lineRule="auto"/>
        <w:jc w:val="both"/>
        <w:rPr>
          <w:del w:id="43" w:author="Drees, Trevor" w:date="2023-05-17T15:04:00Z"/>
          <w:rFonts w:ascii="Times New Roman" w:hAnsi="Times New Roman" w:cs="Times New Roman"/>
          <w:sz w:val="24"/>
          <w:szCs w:val="24"/>
        </w:rPr>
      </w:pPr>
      <w:ins w:id="44" w:author="Drees, Trevor" w:date="2023-05-17T15:04:00Z">
        <w:r>
          <w:rPr>
            <w:rFonts w:ascii="Times New Roman" w:hAnsi="Times New Roman" w:cs="Times New Roman"/>
            <w:sz w:val="24"/>
            <w:szCs w:val="24"/>
          </w:rPr>
          <w:t xml:space="preserve"> </w:t>
        </w:r>
      </w:ins>
      <w:r w:rsidR="00B435B5" w:rsidRPr="00E27A5E">
        <w:rPr>
          <w:rFonts w:ascii="Times New Roman" w:hAnsi="Times New Roman" w:cs="Times New Roman"/>
          <w:sz w:val="24"/>
          <w:szCs w:val="24"/>
        </w:rPr>
        <w:t>Here, we</w:t>
      </w:r>
      <w:r w:rsidR="00860960" w:rsidRPr="00E27A5E">
        <w:rPr>
          <w:rFonts w:ascii="Times New Roman" w:hAnsi="Times New Roman" w:cs="Times New Roman"/>
          <w:sz w:val="24"/>
          <w:szCs w:val="24"/>
        </w:rPr>
        <w:t xml:space="preserve"> </w:t>
      </w:r>
      <w:r w:rsidR="00C91512" w:rsidRPr="00E27A5E">
        <w:rPr>
          <w:rFonts w:ascii="Times New Roman" w:hAnsi="Times New Roman" w:cs="Times New Roman"/>
          <w:sz w:val="24"/>
          <w:szCs w:val="24"/>
        </w:rPr>
        <w:t>use field</w:t>
      </w:r>
      <w:r w:rsidR="00860960" w:rsidRPr="00E27A5E">
        <w:rPr>
          <w:rFonts w:ascii="Times New Roman" w:hAnsi="Times New Roman" w:cs="Times New Roman"/>
          <w:sz w:val="24"/>
          <w:szCs w:val="24"/>
        </w:rPr>
        <w:t xml:space="preserve"> experiment</w:t>
      </w:r>
      <w:r w:rsidR="00FE1266" w:rsidRPr="00E27A5E">
        <w:rPr>
          <w:rFonts w:ascii="Times New Roman" w:hAnsi="Times New Roman" w:cs="Times New Roman"/>
          <w:sz w:val="24"/>
          <w:szCs w:val="24"/>
        </w:rPr>
        <w:t>s</w:t>
      </w:r>
      <w:r w:rsidR="00B435B5" w:rsidRPr="00E27A5E">
        <w:rPr>
          <w:rFonts w:ascii="Times New Roman" w:hAnsi="Times New Roman" w:cs="Times New Roman"/>
          <w:sz w:val="24"/>
          <w:szCs w:val="24"/>
        </w:rPr>
        <w:t xml:space="preserve"> </w:t>
      </w:r>
      <w:r w:rsidR="00860960" w:rsidRPr="00E27A5E">
        <w:rPr>
          <w:rFonts w:ascii="Times New Roman" w:hAnsi="Times New Roman" w:cs="Times New Roman"/>
          <w:sz w:val="24"/>
          <w:szCs w:val="24"/>
        </w:rPr>
        <w:t xml:space="preserve">to </w:t>
      </w:r>
      <w:r w:rsidR="00CB742C" w:rsidRPr="00E27A5E">
        <w:rPr>
          <w:rFonts w:ascii="Times New Roman" w:hAnsi="Times New Roman" w:cs="Times New Roman"/>
          <w:sz w:val="24"/>
          <w:szCs w:val="24"/>
        </w:rPr>
        <w:t xml:space="preserve">investigate </w:t>
      </w:r>
      <w:r w:rsidR="00FE1266" w:rsidRPr="00E27A5E">
        <w:rPr>
          <w:rFonts w:ascii="Times New Roman" w:hAnsi="Times New Roman" w:cs="Times New Roman"/>
          <w:sz w:val="24"/>
          <w:szCs w:val="24"/>
        </w:rPr>
        <w:t xml:space="preserve">how climate </w:t>
      </w:r>
      <w:r w:rsidR="006729A6" w:rsidRPr="00E27A5E">
        <w:rPr>
          <w:rFonts w:ascii="Times New Roman" w:hAnsi="Times New Roman" w:cs="Times New Roman"/>
          <w:sz w:val="24"/>
          <w:szCs w:val="24"/>
        </w:rPr>
        <w:t>warming</w:t>
      </w:r>
      <w:r w:rsidR="00FE1266" w:rsidRPr="00E27A5E">
        <w:rPr>
          <w:rFonts w:ascii="Times New Roman" w:hAnsi="Times New Roman" w:cs="Times New Roman"/>
          <w:sz w:val="24"/>
          <w:szCs w:val="24"/>
        </w:rPr>
        <w:t xml:space="preserve"> affects seed removal</w:t>
      </w:r>
      <w:r w:rsidR="00F7714B" w:rsidRPr="00E27A5E">
        <w:rPr>
          <w:rFonts w:ascii="Times New Roman" w:hAnsi="Times New Roman" w:cs="Times New Roman"/>
          <w:sz w:val="24"/>
          <w:szCs w:val="24"/>
        </w:rPr>
        <w:t>;</w:t>
      </w:r>
      <w:r w:rsidR="00C939BE" w:rsidRPr="00E27A5E">
        <w:rPr>
          <w:rFonts w:ascii="Times New Roman" w:hAnsi="Times New Roman" w:cs="Times New Roman"/>
          <w:sz w:val="24"/>
          <w:szCs w:val="24"/>
        </w:rPr>
        <w:t xml:space="preserve"> </w:t>
      </w:r>
      <w:r w:rsidR="00CC4AE9" w:rsidRPr="00E27A5E">
        <w:rPr>
          <w:rFonts w:ascii="Times New Roman" w:hAnsi="Times New Roman" w:cs="Times New Roman"/>
          <w:sz w:val="24"/>
          <w:szCs w:val="24"/>
        </w:rPr>
        <w:t>th</w:t>
      </w:r>
      <w:r w:rsidR="00F7714B" w:rsidRPr="00E27A5E">
        <w:rPr>
          <w:rFonts w:ascii="Times New Roman" w:hAnsi="Times New Roman" w:cs="Times New Roman"/>
          <w:sz w:val="24"/>
          <w:szCs w:val="24"/>
        </w:rPr>
        <w:t>is</w:t>
      </w:r>
      <w:r w:rsidR="00C939BE" w:rsidRPr="00E27A5E">
        <w:rPr>
          <w:rFonts w:ascii="Times New Roman" w:hAnsi="Times New Roman" w:cs="Times New Roman"/>
          <w:sz w:val="24"/>
          <w:szCs w:val="24"/>
        </w:rPr>
        <w:t xml:space="preserve"> initiation of movement represent</w:t>
      </w:r>
      <w:r w:rsidR="00F7714B" w:rsidRPr="00E27A5E">
        <w:rPr>
          <w:rFonts w:ascii="Times New Roman" w:hAnsi="Times New Roman" w:cs="Times New Roman"/>
          <w:sz w:val="24"/>
          <w:szCs w:val="24"/>
        </w:rPr>
        <w:t>s</w:t>
      </w:r>
      <w:r w:rsidR="006030AB" w:rsidRPr="00E27A5E">
        <w:rPr>
          <w:rFonts w:ascii="Times New Roman" w:hAnsi="Times New Roman" w:cs="Times New Roman"/>
          <w:sz w:val="24"/>
          <w:szCs w:val="24"/>
        </w:rPr>
        <w:t xml:space="preserve"> the first step </w:t>
      </w:r>
      <w:r w:rsidR="006729A6" w:rsidRPr="00E27A5E">
        <w:rPr>
          <w:rFonts w:ascii="Times New Roman" w:hAnsi="Times New Roman" w:cs="Times New Roman"/>
          <w:sz w:val="24"/>
          <w:szCs w:val="24"/>
        </w:rPr>
        <w:t>in</w:t>
      </w:r>
      <w:r w:rsidR="006030AB" w:rsidRPr="00E27A5E">
        <w:rPr>
          <w:rFonts w:ascii="Times New Roman" w:hAnsi="Times New Roman" w:cs="Times New Roman"/>
          <w:sz w:val="24"/>
          <w:szCs w:val="24"/>
        </w:rPr>
        <w:t xml:space="preserve"> insect-driven secondary dispersal</w:t>
      </w:r>
      <w:r w:rsidR="006729A6" w:rsidRPr="00E27A5E">
        <w:rPr>
          <w:rFonts w:ascii="Times New Roman" w:hAnsi="Times New Roman" w:cs="Times New Roman"/>
          <w:sz w:val="24"/>
          <w:szCs w:val="24"/>
        </w:rPr>
        <w:t>.</w:t>
      </w:r>
    </w:p>
    <w:p w14:paraId="4C873E49" w14:textId="77777777" w:rsidR="00B35E53" w:rsidRDefault="00E27A5E" w:rsidP="00B35E53">
      <w:pPr>
        <w:pStyle w:val="ListParagraph"/>
        <w:numPr>
          <w:ilvl w:val="0"/>
          <w:numId w:val="11"/>
        </w:numPr>
        <w:spacing w:line="480" w:lineRule="auto"/>
        <w:jc w:val="both"/>
        <w:rPr>
          <w:del w:id="45" w:author="Drees, Trevor" w:date="2023-05-17T15:04:00Z"/>
          <w:rFonts w:ascii="Times New Roman" w:hAnsi="Times New Roman" w:cs="Times New Roman"/>
          <w:sz w:val="24"/>
          <w:szCs w:val="24"/>
        </w:rPr>
      </w:pPr>
      <w:ins w:id="46" w:author="Drees, Trevor" w:date="2023-05-17T15:04:00Z">
        <w:r>
          <w:rPr>
            <w:rFonts w:ascii="Times New Roman" w:hAnsi="Times New Roman" w:cs="Times New Roman"/>
            <w:sz w:val="24"/>
            <w:szCs w:val="24"/>
          </w:rPr>
          <w:t xml:space="preserve"> </w:t>
        </w:r>
      </w:ins>
      <w:r w:rsidR="00F7714B" w:rsidRPr="00E27A5E">
        <w:rPr>
          <w:rFonts w:ascii="Times New Roman" w:hAnsi="Times New Roman" w:cs="Times New Roman"/>
          <w:sz w:val="24"/>
          <w:szCs w:val="24"/>
        </w:rPr>
        <w:t xml:space="preserve">We find that </w:t>
      </w:r>
      <w:r w:rsidR="00B435B5" w:rsidRPr="00E27A5E">
        <w:rPr>
          <w:rFonts w:ascii="Times New Roman" w:hAnsi="Times New Roman" w:cs="Times New Roman"/>
          <w:sz w:val="24"/>
          <w:szCs w:val="24"/>
        </w:rPr>
        <w:t>increased growing temperature</w:t>
      </w:r>
      <w:r w:rsidR="00CB742C" w:rsidRPr="00E27A5E">
        <w:rPr>
          <w:rFonts w:ascii="Times New Roman" w:hAnsi="Times New Roman" w:cs="Times New Roman"/>
          <w:sz w:val="24"/>
          <w:szCs w:val="24"/>
        </w:rPr>
        <w:t xml:space="preserve"> </w:t>
      </w:r>
      <w:r w:rsidR="006030AB" w:rsidRPr="00E27A5E">
        <w:rPr>
          <w:rFonts w:ascii="Times New Roman" w:hAnsi="Times New Roman" w:cs="Times New Roman"/>
          <w:sz w:val="24"/>
          <w:szCs w:val="24"/>
        </w:rPr>
        <w:t>influence</w:t>
      </w:r>
      <w:r w:rsidR="000C13FA" w:rsidRPr="00E27A5E">
        <w:rPr>
          <w:rFonts w:ascii="Times New Roman" w:hAnsi="Times New Roman" w:cs="Times New Roman"/>
          <w:sz w:val="24"/>
          <w:szCs w:val="24"/>
        </w:rPr>
        <w:t>s</w:t>
      </w:r>
      <w:r w:rsidR="006030AB" w:rsidRPr="00E27A5E">
        <w:rPr>
          <w:rFonts w:ascii="Times New Roman" w:hAnsi="Times New Roman" w:cs="Times New Roman"/>
          <w:sz w:val="24"/>
          <w:szCs w:val="24"/>
        </w:rPr>
        <w:t xml:space="preserve"> seed attractiveness to insect dispersers in the invasive thistles </w:t>
      </w:r>
      <w:r w:rsidR="00B435B5" w:rsidRPr="00E27A5E">
        <w:rPr>
          <w:rFonts w:ascii="Times New Roman" w:hAnsi="Times New Roman" w:cs="Times New Roman"/>
          <w:i/>
          <w:iCs/>
          <w:sz w:val="24"/>
          <w:szCs w:val="24"/>
        </w:rPr>
        <w:t>Carduus nutans</w:t>
      </w:r>
      <w:r w:rsidR="00B435B5" w:rsidRPr="00E27A5E">
        <w:rPr>
          <w:rFonts w:ascii="Times New Roman" w:hAnsi="Times New Roman" w:cs="Times New Roman"/>
          <w:sz w:val="24"/>
          <w:szCs w:val="24"/>
        </w:rPr>
        <w:t xml:space="preserve"> and </w:t>
      </w:r>
      <w:r w:rsidR="00B435B5" w:rsidRPr="00E27A5E">
        <w:rPr>
          <w:rFonts w:ascii="Times New Roman" w:hAnsi="Times New Roman" w:cs="Times New Roman"/>
          <w:i/>
          <w:iCs/>
          <w:sz w:val="24"/>
          <w:szCs w:val="24"/>
        </w:rPr>
        <w:t xml:space="preserve">Carduus </w:t>
      </w:r>
      <w:proofErr w:type="spellStart"/>
      <w:r w:rsidR="00B435B5" w:rsidRPr="00E27A5E">
        <w:rPr>
          <w:rFonts w:ascii="Times New Roman" w:hAnsi="Times New Roman" w:cs="Times New Roman"/>
          <w:i/>
          <w:iCs/>
          <w:sz w:val="24"/>
          <w:szCs w:val="24"/>
        </w:rPr>
        <w:t>acanthoides</w:t>
      </w:r>
      <w:proofErr w:type="spellEnd"/>
      <w:r w:rsidR="00CB742C" w:rsidRPr="00E27A5E">
        <w:rPr>
          <w:rFonts w:ascii="Times New Roman" w:hAnsi="Times New Roman" w:cs="Times New Roman"/>
          <w:sz w:val="24"/>
          <w:szCs w:val="24"/>
        </w:rPr>
        <w:t xml:space="preserve">. </w:t>
      </w:r>
      <w:r w:rsidR="00F7714B" w:rsidRPr="00E27A5E">
        <w:rPr>
          <w:rFonts w:ascii="Times New Roman" w:hAnsi="Times New Roman" w:cs="Times New Roman"/>
          <w:sz w:val="24"/>
          <w:szCs w:val="24"/>
        </w:rPr>
        <w:t>S</w:t>
      </w:r>
      <w:r w:rsidR="00B435B5" w:rsidRPr="00E27A5E">
        <w:rPr>
          <w:rFonts w:ascii="Times New Roman" w:hAnsi="Times New Roman" w:cs="Times New Roman"/>
          <w:sz w:val="24"/>
          <w:szCs w:val="24"/>
        </w:rPr>
        <w:t>eeds from maternal plants grown at temperatures 0.6 °C</w:t>
      </w:r>
      <w:r w:rsidR="00151874" w:rsidRPr="00E27A5E">
        <w:rPr>
          <w:rFonts w:ascii="Times New Roman" w:hAnsi="Times New Roman" w:cs="Times New Roman"/>
          <w:sz w:val="24"/>
          <w:szCs w:val="24"/>
        </w:rPr>
        <w:t xml:space="preserve"> higher than </w:t>
      </w:r>
      <w:r w:rsidR="003E2536" w:rsidRPr="00E27A5E">
        <w:rPr>
          <w:rFonts w:ascii="Times New Roman" w:hAnsi="Times New Roman" w:cs="Times New Roman"/>
          <w:sz w:val="24"/>
          <w:szCs w:val="24"/>
        </w:rPr>
        <w:t xml:space="preserve">ambient </w:t>
      </w:r>
      <w:r w:rsidR="00B435B5" w:rsidRPr="00E27A5E">
        <w:rPr>
          <w:rFonts w:ascii="Times New Roman" w:hAnsi="Times New Roman" w:cs="Times New Roman"/>
          <w:sz w:val="24"/>
          <w:szCs w:val="24"/>
        </w:rPr>
        <w:t xml:space="preserve">are </w:t>
      </w:r>
      <w:r w:rsidR="00507E59" w:rsidRPr="00E27A5E">
        <w:rPr>
          <w:rFonts w:ascii="Times New Roman" w:hAnsi="Times New Roman" w:cs="Times New Roman"/>
          <w:sz w:val="24"/>
          <w:szCs w:val="24"/>
        </w:rPr>
        <w:t xml:space="preserve">removed at higher rates by </w:t>
      </w:r>
      <w:r w:rsidR="00B435B5" w:rsidRPr="00E27A5E">
        <w:rPr>
          <w:rFonts w:ascii="Times New Roman" w:hAnsi="Times New Roman" w:cs="Times New Roman"/>
          <w:sz w:val="24"/>
          <w:szCs w:val="24"/>
        </w:rPr>
        <w:t xml:space="preserve">insect dispersers than their </w:t>
      </w:r>
      <w:proofErr w:type="spellStart"/>
      <w:r w:rsidR="00B435B5" w:rsidRPr="00E27A5E">
        <w:rPr>
          <w:rFonts w:ascii="Times New Roman" w:hAnsi="Times New Roman" w:cs="Times New Roman"/>
          <w:sz w:val="24"/>
          <w:szCs w:val="24"/>
        </w:rPr>
        <w:t>unwarmed</w:t>
      </w:r>
      <w:proofErr w:type="spellEnd"/>
      <w:r w:rsidR="00B435B5" w:rsidRPr="00E27A5E">
        <w:rPr>
          <w:rFonts w:ascii="Times New Roman" w:hAnsi="Times New Roman" w:cs="Times New Roman"/>
          <w:sz w:val="24"/>
          <w:szCs w:val="24"/>
        </w:rPr>
        <w:t xml:space="preserve"> counterparts</w:t>
      </w:r>
      <w:r w:rsidR="00CB742C" w:rsidRPr="00E27A5E">
        <w:rPr>
          <w:rFonts w:ascii="Times New Roman" w:hAnsi="Times New Roman" w:cs="Times New Roman"/>
          <w:sz w:val="24"/>
          <w:szCs w:val="24"/>
        </w:rPr>
        <w:t xml:space="preserve">. We also observe that seed </w:t>
      </w:r>
      <w:proofErr w:type="spellStart"/>
      <w:r w:rsidR="00CB742C" w:rsidRPr="00E27A5E">
        <w:rPr>
          <w:rFonts w:ascii="Times New Roman" w:hAnsi="Times New Roman" w:cs="Times New Roman"/>
          <w:sz w:val="24"/>
          <w:szCs w:val="24"/>
        </w:rPr>
        <w:t>elaiosomes</w:t>
      </w:r>
      <w:proofErr w:type="spellEnd"/>
      <w:r w:rsidR="00CB742C" w:rsidRPr="00E27A5E">
        <w:rPr>
          <w:rFonts w:ascii="Times New Roman" w:hAnsi="Times New Roman" w:cs="Times New Roman"/>
          <w:sz w:val="24"/>
          <w:szCs w:val="24"/>
        </w:rPr>
        <w:t xml:space="preserve"> in these </w:t>
      </w:r>
      <w:r w:rsidR="00151874" w:rsidRPr="00E27A5E">
        <w:rPr>
          <w:rFonts w:ascii="Times New Roman" w:hAnsi="Times New Roman" w:cs="Times New Roman"/>
          <w:sz w:val="24"/>
          <w:szCs w:val="24"/>
        </w:rPr>
        <w:t xml:space="preserve">two </w:t>
      </w:r>
      <w:r w:rsidR="00CB742C" w:rsidRPr="00E27A5E">
        <w:rPr>
          <w:rFonts w:ascii="Times New Roman" w:hAnsi="Times New Roman" w:cs="Times New Roman"/>
          <w:sz w:val="24"/>
          <w:szCs w:val="24"/>
        </w:rPr>
        <w:t xml:space="preserve">species play an important role in dispersal, as seeds </w:t>
      </w:r>
      <w:r w:rsidR="00F7714B" w:rsidRPr="00E27A5E">
        <w:rPr>
          <w:rFonts w:ascii="Times New Roman" w:hAnsi="Times New Roman" w:cs="Times New Roman"/>
          <w:sz w:val="24"/>
          <w:szCs w:val="24"/>
        </w:rPr>
        <w:t>without</w:t>
      </w:r>
      <w:r w:rsidR="00CB742C" w:rsidRPr="00E27A5E">
        <w:rPr>
          <w:rFonts w:ascii="Times New Roman" w:hAnsi="Times New Roman" w:cs="Times New Roman"/>
          <w:sz w:val="24"/>
          <w:szCs w:val="24"/>
        </w:rPr>
        <w:t xml:space="preserve"> </w:t>
      </w:r>
      <w:proofErr w:type="spellStart"/>
      <w:r w:rsidR="00CB742C" w:rsidRPr="00E27A5E">
        <w:rPr>
          <w:rFonts w:ascii="Times New Roman" w:hAnsi="Times New Roman" w:cs="Times New Roman"/>
          <w:sz w:val="24"/>
          <w:szCs w:val="24"/>
        </w:rPr>
        <w:t>elaiosomes</w:t>
      </w:r>
      <w:proofErr w:type="spellEnd"/>
      <w:r w:rsidR="00CB742C" w:rsidRPr="00E27A5E">
        <w:rPr>
          <w:rFonts w:ascii="Times New Roman" w:hAnsi="Times New Roman" w:cs="Times New Roman"/>
          <w:sz w:val="24"/>
          <w:szCs w:val="24"/>
        </w:rPr>
        <w:t xml:space="preserve"> were significantly less likely to be </w:t>
      </w:r>
      <w:r w:rsidR="00467F3C" w:rsidRPr="00E27A5E">
        <w:rPr>
          <w:rFonts w:ascii="Times New Roman" w:hAnsi="Times New Roman" w:cs="Times New Roman"/>
          <w:sz w:val="24"/>
          <w:szCs w:val="24"/>
        </w:rPr>
        <w:t xml:space="preserve">removed </w:t>
      </w:r>
      <w:r w:rsidR="00CB742C" w:rsidRPr="00E27A5E">
        <w:rPr>
          <w:rFonts w:ascii="Times New Roman" w:hAnsi="Times New Roman" w:cs="Times New Roman"/>
          <w:sz w:val="24"/>
          <w:szCs w:val="24"/>
        </w:rPr>
        <w:t>by insects</w:t>
      </w:r>
      <w:r w:rsidR="00507E59" w:rsidRPr="00E27A5E">
        <w:rPr>
          <w:rFonts w:ascii="Times New Roman" w:hAnsi="Times New Roman" w:cs="Times New Roman"/>
          <w:sz w:val="24"/>
          <w:szCs w:val="24"/>
        </w:rPr>
        <w:t xml:space="preserve"> over the same time period</w:t>
      </w:r>
      <w:r w:rsidR="00CB742C" w:rsidRPr="00E27A5E">
        <w:rPr>
          <w:rFonts w:ascii="Times New Roman" w:hAnsi="Times New Roman" w:cs="Times New Roman"/>
          <w:sz w:val="24"/>
          <w:szCs w:val="24"/>
        </w:rPr>
        <w:t>.</w:t>
      </w:r>
    </w:p>
    <w:p w14:paraId="5F6E4A9E" w14:textId="77777777" w:rsidR="00B35E53" w:rsidRDefault="00E27A5E" w:rsidP="00B35E53">
      <w:pPr>
        <w:pStyle w:val="ListParagraph"/>
        <w:numPr>
          <w:ilvl w:val="0"/>
          <w:numId w:val="11"/>
        </w:numPr>
        <w:spacing w:line="480" w:lineRule="auto"/>
        <w:jc w:val="both"/>
        <w:rPr>
          <w:del w:id="47" w:author="Drees, Trevor" w:date="2023-05-17T15:04:00Z"/>
          <w:rFonts w:ascii="Times New Roman" w:hAnsi="Times New Roman" w:cs="Times New Roman"/>
          <w:sz w:val="24"/>
          <w:szCs w:val="24"/>
        </w:rPr>
      </w:pPr>
      <w:ins w:id="48" w:author="Drees, Trevor" w:date="2023-05-17T15:04:00Z">
        <w:r>
          <w:rPr>
            <w:rFonts w:ascii="Times New Roman" w:hAnsi="Times New Roman" w:cs="Times New Roman"/>
            <w:sz w:val="24"/>
            <w:szCs w:val="24"/>
          </w:rPr>
          <w:t xml:space="preserve"> </w:t>
        </w:r>
      </w:ins>
      <w:r w:rsidR="00BF798A" w:rsidRPr="00E27A5E">
        <w:rPr>
          <w:rFonts w:ascii="Times New Roman" w:hAnsi="Times New Roman" w:cs="Times New Roman"/>
          <w:sz w:val="24"/>
          <w:szCs w:val="24"/>
        </w:rPr>
        <w:t xml:space="preserve">Significant interaction effects between </w:t>
      </w:r>
      <w:proofErr w:type="spellStart"/>
      <w:r w:rsidR="00BF798A" w:rsidRPr="00E27A5E">
        <w:rPr>
          <w:rFonts w:ascii="Times New Roman" w:hAnsi="Times New Roman" w:cs="Times New Roman"/>
          <w:sz w:val="24"/>
          <w:szCs w:val="24"/>
        </w:rPr>
        <w:t>elaiosome</w:t>
      </w:r>
      <w:proofErr w:type="spellEnd"/>
      <w:r w:rsidR="00BF798A" w:rsidRPr="00E27A5E">
        <w:rPr>
          <w:rFonts w:ascii="Times New Roman" w:hAnsi="Times New Roman" w:cs="Times New Roman"/>
          <w:sz w:val="24"/>
          <w:szCs w:val="24"/>
        </w:rPr>
        <w:t xml:space="preserve"> presence/absence </w:t>
      </w:r>
      <w:r w:rsidR="00C534DF" w:rsidRPr="00E27A5E">
        <w:rPr>
          <w:rFonts w:ascii="Times New Roman" w:hAnsi="Times New Roman" w:cs="Times New Roman"/>
          <w:sz w:val="24"/>
          <w:szCs w:val="24"/>
        </w:rPr>
        <w:t xml:space="preserve">and warming treatment </w:t>
      </w:r>
      <w:r w:rsidR="00BF798A" w:rsidRPr="00E27A5E">
        <w:rPr>
          <w:rFonts w:ascii="Times New Roman" w:hAnsi="Times New Roman" w:cs="Times New Roman"/>
          <w:sz w:val="24"/>
          <w:szCs w:val="24"/>
        </w:rPr>
        <w:t xml:space="preserve">were </w:t>
      </w:r>
      <w:r w:rsidR="00885D06" w:rsidRPr="00E27A5E">
        <w:rPr>
          <w:rFonts w:ascii="Times New Roman" w:hAnsi="Times New Roman" w:cs="Times New Roman"/>
          <w:sz w:val="24"/>
          <w:szCs w:val="24"/>
        </w:rPr>
        <w:t xml:space="preserve">also </w:t>
      </w:r>
      <w:r w:rsidR="00BF798A" w:rsidRPr="00E27A5E">
        <w:rPr>
          <w:rFonts w:ascii="Times New Roman" w:hAnsi="Times New Roman" w:cs="Times New Roman"/>
          <w:sz w:val="24"/>
          <w:szCs w:val="24"/>
        </w:rPr>
        <w:t>observed</w:t>
      </w:r>
      <w:r w:rsidR="00467F3C" w:rsidRPr="00E27A5E">
        <w:rPr>
          <w:rFonts w:ascii="Times New Roman" w:hAnsi="Times New Roman" w:cs="Times New Roman"/>
          <w:sz w:val="24"/>
          <w:szCs w:val="24"/>
        </w:rPr>
        <w:t xml:space="preserve">, though only for </w:t>
      </w:r>
      <w:r w:rsidR="00467F3C" w:rsidRPr="00E27A5E">
        <w:rPr>
          <w:rFonts w:ascii="Times New Roman" w:hAnsi="Times New Roman" w:cs="Times New Roman"/>
          <w:i/>
          <w:iCs/>
          <w:sz w:val="24"/>
          <w:szCs w:val="24"/>
        </w:rPr>
        <w:t xml:space="preserve">C. </w:t>
      </w:r>
      <w:proofErr w:type="spellStart"/>
      <w:r w:rsidR="00467F3C" w:rsidRPr="00E27A5E">
        <w:rPr>
          <w:rFonts w:ascii="Times New Roman" w:hAnsi="Times New Roman" w:cs="Times New Roman"/>
          <w:i/>
          <w:iCs/>
          <w:sz w:val="24"/>
          <w:szCs w:val="24"/>
        </w:rPr>
        <w:t>acanthoides</w:t>
      </w:r>
      <w:proofErr w:type="spellEnd"/>
      <w:r w:rsidR="00467F3C" w:rsidRPr="00E27A5E">
        <w:rPr>
          <w:rFonts w:ascii="Times New Roman" w:hAnsi="Times New Roman" w:cs="Times New Roman"/>
          <w:sz w:val="24"/>
          <w:szCs w:val="24"/>
        </w:rPr>
        <w:t xml:space="preserve">, with the boost in seed removal from warming dampened when the </w:t>
      </w:r>
      <w:proofErr w:type="spellStart"/>
      <w:r w:rsidR="00467F3C" w:rsidRPr="00E27A5E">
        <w:rPr>
          <w:rFonts w:ascii="Times New Roman" w:hAnsi="Times New Roman" w:cs="Times New Roman"/>
          <w:sz w:val="24"/>
          <w:szCs w:val="24"/>
        </w:rPr>
        <w:t>elaiosome</w:t>
      </w:r>
      <w:proofErr w:type="spellEnd"/>
      <w:r w:rsidR="00467F3C" w:rsidRPr="00E27A5E">
        <w:rPr>
          <w:rFonts w:ascii="Times New Roman" w:hAnsi="Times New Roman" w:cs="Times New Roman"/>
          <w:sz w:val="24"/>
          <w:szCs w:val="24"/>
        </w:rPr>
        <w:t xml:space="preserve"> was present compared to when it was absent</w:t>
      </w:r>
      <w:r w:rsidR="00BF798A" w:rsidRPr="00E27A5E">
        <w:rPr>
          <w:rFonts w:ascii="Times New Roman" w:hAnsi="Times New Roman" w:cs="Times New Roman"/>
          <w:sz w:val="24"/>
          <w:szCs w:val="24"/>
        </w:rPr>
        <w:t>.</w:t>
      </w:r>
    </w:p>
    <w:p w14:paraId="6E6C5CD0" w14:textId="5BF60D52" w:rsidR="00A50152" w:rsidRPr="00E27A5E" w:rsidRDefault="00B35E53" w:rsidP="00E27A5E">
      <w:pPr>
        <w:spacing w:line="480" w:lineRule="auto"/>
        <w:jc w:val="both"/>
        <w:rPr>
          <w:rFonts w:ascii="Times New Roman" w:hAnsi="Times New Roman" w:cs="Times New Roman"/>
          <w:sz w:val="24"/>
          <w:szCs w:val="24"/>
        </w:rPr>
        <w:pPrChange w:id="49" w:author="Drees, Trevor" w:date="2023-05-17T15:04:00Z">
          <w:pPr>
            <w:pStyle w:val="ListParagraph"/>
            <w:numPr>
              <w:numId w:val="11"/>
            </w:numPr>
            <w:spacing w:line="480" w:lineRule="auto"/>
            <w:ind w:left="360" w:hanging="360"/>
            <w:jc w:val="both"/>
          </w:pPr>
        </w:pPrChange>
      </w:pPr>
      <w:del w:id="50" w:author="Drees, Trevor" w:date="2023-05-17T15:04:00Z">
        <w:r w:rsidRPr="00B35E53">
          <w:rPr>
            <w:rFonts w:ascii="Times New Roman" w:hAnsi="Times New Roman" w:cs="Times New Roman"/>
            <w:i/>
            <w:iCs/>
            <w:sz w:val="24"/>
            <w:szCs w:val="24"/>
          </w:rPr>
          <w:delText>Synthesis</w:delText>
        </w:r>
        <w:r>
          <w:rPr>
            <w:rFonts w:ascii="Times New Roman" w:hAnsi="Times New Roman" w:cs="Times New Roman"/>
            <w:sz w:val="24"/>
            <w:szCs w:val="24"/>
          </w:rPr>
          <w:delText>.</w:delText>
        </w:r>
      </w:del>
      <w:r w:rsidR="00E27A5E">
        <w:rPr>
          <w:rFonts w:ascii="Times New Roman" w:hAnsi="Times New Roman" w:cs="Times New Roman"/>
          <w:sz w:val="24"/>
          <w:szCs w:val="24"/>
        </w:rPr>
        <w:t xml:space="preserve"> </w:t>
      </w:r>
      <w:r w:rsidR="00D15DF0" w:rsidRPr="00DA1B36">
        <w:rPr>
          <w:rFonts w:ascii="Times New Roman" w:hAnsi="Times New Roman"/>
          <w:sz w:val="24"/>
          <w:highlight w:val="green"/>
        </w:rPr>
        <w:t>These</w:t>
      </w:r>
      <w:r w:rsidR="006030AB" w:rsidRPr="00DA1B36">
        <w:rPr>
          <w:rFonts w:ascii="Times New Roman" w:hAnsi="Times New Roman"/>
          <w:sz w:val="24"/>
          <w:highlight w:val="green"/>
        </w:rPr>
        <w:t xml:space="preserve"> </w:t>
      </w:r>
      <w:r w:rsidR="00C91512" w:rsidRPr="00DA1B36">
        <w:rPr>
          <w:rFonts w:ascii="Times New Roman" w:hAnsi="Times New Roman"/>
          <w:sz w:val="24"/>
          <w:highlight w:val="green"/>
        </w:rPr>
        <w:t xml:space="preserve">findings </w:t>
      </w:r>
      <w:r w:rsidR="008C4F57" w:rsidRPr="00DA1B36">
        <w:rPr>
          <w:rFonts w:ascii="Times New Roman" w:hAnsi="Times New Roman"/>
          <w:sz w:val="24"/>
          <w:highlight w:val="green"/>
        </w:rPr>
        <w:t xml:space="preserve">provide evidence that climate </w:t>
      </w:r>
      <w:r w:rsidR="00860960" w:rsidRPr="00DA1B36">
        <w:rPr>
          <w:rFonts w:ascii="Times New Roman" w:hAnsi="Times New Roman"/>
          <w:sz w:val="24"/>
          <w:highlight w:val="green"/>
        </w:rPr>
        <w:t xml:space="preserve">warming </w:t>
      </w:r>
      <w:r w:rsidR="008C4F57" w:rsidRPr="00DA1B36">
        <w:rPr>
          <w:rFonts w:ascii="Times New Roman" w:hAnsi="Times New Roman"/>
          <w:sz w:val="24"/>
          <w:highlight w:val="green"/>
        </w:rPr>
        <w:t xml:space="preserve">may alter aspects of the dispersal process such as seed removal, </w:t>
      </w:r>
      <w:del w:id="51" w:author="Drees, Trevor" w:date="2023-05-17T15:04:00Z">
        <w:r w:rsidR="008C4F57" w:rsidRPr="00B35E53">
          <w:rPr>
            <w:rFonts w:ascii="Times New Roman" w:hAnsi="Times New Roman" w:cs="Times New Roman"/>
            <w:sz w:val="24"/>
            <w:szCs w:val="24"/>
          </w:rPr>
          <w:delText xml:space="preserve">which could </w:delText>
        </w:r>
        <w:r w:rsidR="00F7714B" w:rsidRPr="00B35E53">
          <w:rPr>
            <w:rFonts w:ascii="Times New Roman" w:hAnsi="Times New Roman" w:cs="Times New Roman"/>
            <w:sz w:val="24"/>
            <w:szCs w:val="24"/>
          </w:rPr>
          <w:delText xml:space="preserve">subsequently </w:delText>
        </w:r>
        <w:r w:rsidR="008C4F57" w:rsidRPr="00B35E53">
          <w:rPr>
            <w:rFonts w:ascii="Times New Roman" w:hAnsi="Times New Roman" w:cs="Times New Roman"/>
            <w:sz w:val="24"/>
            <w:szCs w:val="24"/>
          </w:rPr>
          <w:delText>affect how plants disperse their seeds in a changing world</w:delText>
        </w:r>
      </w:del>
      <w:ins w:id="52" w:author="Drees, Trevor" w:date="2023-05-17T15:04:00Z">
        <w:r w:rsidR="00DA3885" w:rsidRPr="00DA3885">
          <w:rPr>
            <w:rFonts w:ascii="Times New Roman" w:hAnsi="Times New Roman" w:cs="Times New Roman"/>
            <w:sz w:val="24"/>
            <w:szCs w:val="24"/>
            <w:highlight w:val="green"/>
          </w:rPr>
          <w:t xml:space="preserve">and have </w:t>
        </w:r>
        <w:r w:rsidR="00DA3885">
          <w:rPr>
            <w:rFonts w:ascii="Times New Roman" w:hAnsi="Times New Roman" w:cs="Times New Roman"/>
            <w:sz w:val="24"/>
            <w:szCs w:val="24"/>
            <w:highlight w:val="green"/>
          </w:rPr>
          <w:t>global</w:t>
        </w:r>
        <w:r w:rsidR="00DA3885" w:rsidRPr="00DA3885">
          <w:rPr>
            <w:rFonts w:ascii="Times New Roman" w:hAnsi="Times New Roman" w:cs="Times New Roman"/>
            <w:sz w:val="24"/>
            <w:szCs w:val="24"/>
            <w:highlight w:val="green"/>
          </w:rPr>
          <w:t xml:space="preserve"> ramifications for dispersal in future climates since</w:t>
        </w:r>
        <w:r w:rsidR="005E141C">
          <w:rPr>
            <w:rFonts w:ascii="Times New Roman" w:hAnsi="Times New Roman" w:cs="Times New Roman"/>
            <w:sz w:val="24"/>
            <w:szCs w:val="24"/>
            <w:highlight w:val="green"/>
          </w:rPr>
          <w:t xml:space="preserve"> seed-bearing plants</w:t>
        </w:r>
        <w:r w:rsidR="005E141C" w:rsidRPr="005E141C">
          <w:rPr>
            <w:rFonts w:ascii="Times New Roman" w:hAnsi="Times New Roman" w:cs="Times New Roman"/>
            <w:sz w:val="24"/>
            <w:szCs w:val="24"/>
            <w:highlight w:val="green"/>
          </w:rPr>
          <w:t xml:space="preserve"> </w:t>
        </w:r>
        <w:r w:rsidR="005E141C">
          <w:rPr>
            <w:rFonts w:ascii="Times New Roman" w:hAnsi="Times New Roman" w:cs="Times New Roman"/>
            <w:sz w:val="24"/>
            <w:szCs w:val="24"/>
            <w:highlight w:val="green"/>
          </w:rPr>
          <w:t>across the world may be subject to increased growing temperatures,</w:t>
        </w:r>
        <w:r w:rsidR="00DA3885" w:rsidRPr="00DA3885">
          <w:rPr>
            <w:rFonts w:ascii="Times New Roman" w:hAnsi="Times New Roman" w:cs="Times New Roman"/>
            <w:sz w:val="24"/>
            <w:szCs w:val="24"/>
            <w:highlight w:val="green"/>
          </w:rPr>
          <w:t xml:space="preserve"> </w:t>
        </w:r>
        <w:r w:rsidR="005E141C">
          <w:rPr>
            <w:rFonts w:ascii="Times New Roman" w:hAnsi="Times New Roman" w:cs="Times New Roman"/>
            <w:sz w:val="24"/>
            <w:szCs w:val="24"/>
            <w:highlight w:val="green"/>
          </w:rPr>
          <w:t xml:space="preserve">and </w:t>
        </w:r>
        <w:r w:rsidR="00DA3885">
          <w:rPr>
            <w:rFonts w:ascii="Times New Roman" w:hAnsi="Times New Roman" w:cs="Times New Roman"/>
            <w:sz w:val="24"/>
            <w:szCs w:val="24"/>
            <w:highlight w:val="green"/>
          </w:rPr>
          <w:t xml:space="preserve">many </w:t>
        </w:r>
        <w:r w:rsidR="005E141C">
          <w:rPr>
            <w:rFonts w:ascii="Times New Roman" w:hAnsi="Times New Roman" w:cs="Times New Roman"/>
            <w:sz w:val="24"/>
            <w:szCs w:val="24"/>
            <w:highlight w:val="green"/>
          </w:rPr>
          <w:t>these plant species</w:t>
        </w:r>
        <w:r w:rsidR="00DA3885">
          <w:rPr>
            <w:rFonts w:ascii="Times New Roman" w:hAnsi="Times New Roman" w:cs="Times New Roman"/>
            <w:sz w:val="24"/>
            <w:szCs w:val="24"/>
            <w:highlight w:val="green"/>
          </w:rPr>
          <w:t xml:space="preserve"> </w:t>
        </w:r>
        <w:r w:rsidR="000B2896">
          <w:rPr>
            <w:rFonts w:ascii="Times New Roman" w:hAnsi="Times New Roman" w:cs="Times New Roman"/>
            <w:sz w:val="24"/>
            <w:szCs w:val="24"/>
            <w:highlight w:val="green"/>
          </w:rPr>
          <w:t xml:space="preserve">bear </w:t>
        </w:r>
        <w:proofErr w:type="spellStart"/>
        <w:r w:rsidR="000B2896">
          <w:rPr>
            <w:rFonts w:ascii="Times New Roman" w:hAnsi="Times New Roman" w:cs="Times New Roman"/>
            <w:sz w:val="24"/>
            <w:szCs w:val="24"/>
            <w:highlight w:val="green"/>
          </w:rPr>
          <w:t>elaiosomes</w:t>
        </w:r>
        <w:proofErr w:type="spellEnd"/>
        <w:r w:rsidR="000B2896">
          <w:rPr>
            <w:rFonts w:ascii="Times New Roman" w:hAnsi="Times New Roman" w:cs="Times New Roman"/>
            <w:sz w:val="24"/>
            <w:szCs w:val="24"/>
            <w:highlight w:val="green"/>
          </w:rPr>
          <w:t xml:space="preserve"> and </w:t>
        </w:r>
        <w:r w:rsidR="00DA3885" w:rsidRPr="00DA3885">
          <w:rPr>
            <w:rFonts w:ascii="Times New Roman" w:hAnsi="Times New Roman" w:cs="Times New Roman"/>
            <w:sz w:val="24"/>
            <w:szCs w:val="24"/>
            <w:highlight w:val="green"/>
          </w:rPr>
          <w:t>experience seed dispersal by insects</w:t>
        </w:r>
      </w:ins>
      <w:r w:rsidR="008C4F57" w:rsidRPr="00DA1B36">
        <w:rPr>
          <w:rFonts w:ascii="Times New Roman" w:hAnsi="Times New Roman"/>
          <w:sz w:val="24"/>
          <w:highlight w:val="green"/>
        </w:rPr>
        <w:t>.</w:t>
      </w:r>
    </w:p>
    <w:p w14:paraId="0969F848" w14:textId="77777777" w:rsidR="00A50152" w:rsidRDefault="00A50152" w:rsidP="00B35E53">
      <w:pPr>
        <w:spacing w:line="480" w:lineRule="auto"/>
        <w:jc w:val="both"/>
        <w:rPr>
          <w:del w:id="53" w:author="Drees, Trevor" w:date="2023-05-17T15:04:00Z"/>
          <w:rFonts w:ascii="Times New Roman" w:hAnsi="Times New Roman" w:cs="Times New Roman"/>
          <w:b/>
          <w:bCs/>
          <w:sz w:val="24"/>
          <w:szCs w:val="24"/>
        </w:rPr>
      </w:pPr>
    </w:p>
    <w:p w14:paraId="3DF6D492" w14:textId="32B79947" w:rsidR="00A50152" w:rsidRPr="00B35E53" w:rsidRDefault="00A50152" w:rsidP="00B35E53">
      <w:pPr>
        <w:spacing w:line="480" w:lineRule="auto"/>
        <w:jc w:val="both"/>
        <w:rPr>
          <w:rFonts w:ascii="Times New Roman" w:hAnsi="Times New Roman" w:cs="Times New Roman"/>
          <w:b/>
          <w:bCs/>
          <w:sz w:val="24"/>
          <w:szCs w:val="24"/>
        </w:rPr>
      </w:pPr>
      <w:r w:rsidRPr="00B35E53">
        <w:rPr>
          <w:rFonts w:ascii="Times New Roman" w:hAnsi="Times New Roman" w:cs="Times New Roman"/>
          <w:b/>
          <w:bCs/>
          <w:sz w:val="24"/>
          <w:szCs w:val="24"/>
        </w:rPr>
        <w:t>Introduction</w:t>
      </w:r>
    </w:p>
    <w:p w14:paraId="21090A04" w14:textId="41668E70" w:rsidR="00C04157" w:rsidRDefault="00B705D6"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For sedentary organisms such as plants, seed dispersal </w:t>
      </w:r>
      <w:r w:rsidR="00C34816">
        <w:rPr>
          <w:rFonts w:ascii="Times New Roman" w:hAnsi="Times New Roman" w:cs="Times New Roman"/>
          <w:sz w:val="24"/>
          <w:szCs w:val="24"/>
        </w:rPr>
        <w:t xml:space="preserve">is the only stage in the life cycle during which movement </w:t>
      </w:r>
      <w:proofErr w:type="gramStart"/>
      <w:r w:rsidR="00C34816">
        <w:rPr>
          <w:rFonts w:ascii="Times New Roman" w:hAnsi="Times New Roman" w:cs="Times New Roman"/>
          <w:sz w:val="24"/>
          <w:szCs w:val="24"/>
        </w:rPr>
        <w:t>occurs</w:t>
      </w:r>
      <w:r w:rsidR="00663B48">
        <w:rPr>
          <w:rFonts w:ascii="Times New Roman" w:hAnsi="Times New Roman" w:cs="Times New Roman"/>
          <w:sz w:val="24"/>
          <w:szCs w:val="24"/>
        </w:rPr>
        <w:t>, and</w:t>
      </w:r>
      <w:proofErr w:type="gramEnd"/>
      <w:r w:rsidR="00C34816">
        <w:rPr>
          <w:rFonts w:ascii="Times New Roman" w:hAnsi="Times New Roman" w:cs="Times New Roman"/>
          <w:sz w:val="24"/>
          <w:szCs w:val="24"/>
        </w:rPr>
        <w:t xml:space="preserve"> is thus an </w:t>
      </w:r>
      <w:r>
        <w:rPr>
          <w:rFonts w:ascii="Times New Roman" w:hAnsi="Times New Roman" w:cs="Times New Roman"/>
          <w:sz w:val="24"/>
          <w:szCs w:val="24"/>
        </w:rPr>
        <w:t xml:space="preserve">essential </w:t>
      </w:r>
      <w:r w:rsidR="00C34816">
        <w:rPr>
          <w:rFonts w:ascii="Times New Roman" w:hAnsi="Times New Roman" w:cs="Times New Roman"/>
          <w:sz w:val="24"/>
          <w:szCs w:val="24"/>
        </w:rPr>
        <w:t>component of plant spatial dynamics</w:t>
      </w:r>
      <w:r w:rsidR="00165110">
        <w:rPr>
          <w:rFonts w:ascii="Times New Roman" w:hAnsi="Times New Roman" w:cs="Times New Roman"/>
          <w:sz w:val="24"/>
          <w:szCs w:val="24"/>
        </w:rPr>
        <w:t xml:space="preserve">. While plant propagules are often dispersed by abiotic vectors such as wind, water, and gravity, they </w:t>
      </w:r>
      <w:r w:rsidR="00137740">
        <w:rPr>
          <w:rFonts w:ascii="Times New Roman" w:hAnsi="Times New Roman" w:cs="Times New Roman"/>
          <w:sz w:val="24"/>
          <w:szCs w:val="24"/>
        </w:rPr>
        <w:t>may</w:t>
      </w:r>
      <w:r w:rsidR="00C939BE">
        <w:rPr>
          <w:rFonts w:ascii="Times New Roman" w:hAnsi="Times New Roman" w:cs="Times New Roman"/>
          <w:sz w:val="24"/>
          <w:szCs w:val="24"/>
        </w:rPr>
        <w:t xml:space="preserve"> also be</w:t>
      </w:r>
      <w:r w:rsidR="00165110">
        <w:rPr>
          <w:rFonts w:ascii="Times New Roman" w:hAnsi="Times New Roman" w:cs="Times New Roman"/>
          <w:sz w:val="24"/>
          <w:szCs w:val="24"/>
        </w:rPr>
        <w:t xml:space="preserve"> dispersed biotically by organisms such as insects, birds, and mammals. </w:t>
      </w:r>
      <w:r w:rsidR="0065549E">
        <w:rPr>
          <w:rFonts w:ascii="Times New Roman" w:hAnsi="Times New Roman" w:cs="Times New Roman"/>
          <w:sz w:val="24"/>
          <w:szCs w:val="24"/>
        </w:rPr>
        <w:t>Such</w:t>
      </w:r>
      <w:r w:rsidR="00951781">
        <w:rPr>
          <w:rFonts w:ascii="Times New Roman" w:hAnsi="Times New Roman" w:cs="Times New Roman"/>
          <w:sz w:val="24"/>
          <w:szCs w:val="24"/>
        </w:rPr>
        <w:t xml:space="preserve"> d</w:t>
      </w:r>
      <w:r w:rsidR="00C04157">
        <w:rPr>
          <w:rFonts w:ascii="Times New Roman" w:hAnsi="Times New Roman" w:cs="Times New Roman"/>
          <w:sz w:val="24"/>
          <w:szCs w:val="24"/>
        </w:rPr>
        <w:t xml:space="preserve">ispersal of seeds </w:t>
      </w:r>
      <w:r w:rsidR="00C04157">
        <w:rPr>
          <w:rFonts w:ascii="Times New Roman" w:hAnsi="Times New Roman" w:cs="Times New Roman"/>
          <w:sz w:val="24"/>
          <w:szCs w:val="24"/>
        </w:rPr>
        <w:lastRenderedPageBreak/>
        <w:t>by biotic vectors</w:t>
      </w:r>
      <w:r w:rsidR="003D5A17">
        <w:rPr>
          <w:rFonts w:ascii="Times New Roman" w:hAnsi="Times New Roman" w:cs="Times New Roman"/>
          <w:sz w:val="24"/>
          <w:szCs w:val="24"/>
        </w:rPr>
        <w:t xml:space="preserve"> </w:t>
      </w:r>
      <w:r w:rsidR="00B0257B">
        <w:rPr>
          <w:rFonts w:ascii="Times New Roman" w:hAnsi="Times New Roman" w:cs="Times New Roman"/>
          <w:sz w:val="24"/>
          <w:szCs w:val="24"/>
        </w:rPr>
        <w:t>typically occurs</w:t>
      </w:r>
      <w:del w:id="54" w:author="Drees, Trevor" w:date="2023-05-17T15:04:00Z">
        <w:r w:rsidR="00B0257B">
          <w:rPr>
            <w:rFonts w:ascii="Times New Roman" w:hAnsi="Times New Roman" w:cs="Times New Roman"/>
            <w:sz w:val="24"/>
            <w:szCs w:val="24"/>
          </w:rPr>
          <w:delText xml:space="preserve"> not in isolation, but</w:delText>
        </w:r>
      </w:del>
      <w:r w:rsidR="00B0257B">
        <w:rPr>
          <w:rFonts w:ascii="Times New Roman" w:hAnsi="Times New Roman" w:cs="Times New Roman"/>
          <w:sz w:val="24"/>
          <w:szCs w:val="24"/>
        </w:rPr>
        <w:t xml:space="preserve"> as</w:t>
      </w:r>
      <w:r w:rsidR="003D5A17">
        <w:rPr>
          <w:rFonts w:ascii="Times New Roman" w:hAnsi="Times New Roman" w:cs="Times New Roman"/>
          <w:sz w:val="24"/>
          <w:szCs w:val="24"/>
        </w:rPr>
        <w:t xml:space="preserve"> part of a larger network of</w:t>
      </w:r>
      <w:r w:rsidR="00AD5A9B">
        <w:rPr>
          <w:rFonts w:ascii="Times New Roman" w:hAnsi="Times New Roman" w:cs="Times New Roman"/>
          <w:sz w:val="24"/>
          <w:szCs w:val="24"/>
        </w:rPr>
        <w:t xml:space="preserve"> parallel and serial</w:t>
      </w:r>
      <w:r w:rsidR="003D5A17">
        <w:rPr>
          <w:rFonts w:ascii="Times New Roman" w:hAnsi="Times New Roman" w:cs="Times New Roman"/>
          <w:sz w:val="24"/>
          <w:szCs w:val="24"/>
        </w:rPr>
        <w:t xml:space="preserve"> dispersal events</w:t>
      </w:r>
      <w:r w:rsidR="005F724A">
        <w:rPr>
          <w:rFonts w:ascii="Times New Roman" w:hAnsi="Times New Roman" w:cs="Times New Roman"/>
          <w:sz w:val="24"/>
          <w:szCs w:val="24"/>
        </w:rPr>
        <w:t>, both primary and secondary in nature</w:t>
      </w:r>
      <w:r w:rsidR="0068119A">
        <w:rPr>
          <w:rFonts w:ascii="Times New Roman" w:hAnsi="Times New Roman" w:cs="Times New Roman"/>
          <w:sz w:val="24"/>
          <w:szCs w:val="24"/>
        </w:rPr>
        <w:t xml:space="preserve"> (Figure 1)</w:t>
      </w:r>
      <w:r w:rsidR="00951781">
        <w:rPr>
          <w:rFonts w:ascii="Times New Roman" w:hAnsi="Times New Roman" w:cs="Times New Roman"/>
          <w:sz w:val="24"/>
          <w:szCs w:val="24"/>
        </w:rPr>
        <w:t>. Integration of</w:t>
      </w:r>
      <w:r w:rsidR="003D5A17">
        <w:rPr>
          <w:rFonts w:ascii="Times New Roman" w:hAnsi="Times New Roman" w:cs="Times New Roman"/>
          <w:sz w:val="24"/>
          <w:szCs w:val="24"/>
        </w:rPr>
        <w:t xml:space="preserve"> these</w:t>
      </w:r>
      <w:r w:rsidR="00951781">
        <w:rPr>
          <w:rFonts w:ascii="Times New Roman" w:hAnsi="Times New Roman" w:cs="Times New Roman"/>
          <w:sz w:val="24"/>
          <w:szCs w:val="24"/>
        </w:rPr>
        <w:t xml:space="preserve"> primary and secondary pathways</w:t>
      </w:r>
      <w:r w:rsidR="0065549E">
        <w:rPr>
          <w:rFonts w:ascii="Times New Roman" w:hAnsi="Times New Roman" w:cs="Times New Roman"/>
          <w:sz w:val="24"/>
          <w:szCs w:val="24"/>
        </w:rPr>
        <w:t xml:space="preserve"> and the vectors responsible</w:t>
      </w:r>
      <w:r w:rsidR="00951781">
        <w:rPr>
          <w:rFonts w:ascii="Times New Roman" w:hAnsi="Times New Roman" w:cs="Times New Roman"/>
          <w:sz w:val="24"/>
          <w:szCs w:val="24"/>
        </w:rPr>
        <w:t xml:space="preserve"> into a total dispersal kernel</w:t>
      </w:r>
      <w:r w:rsidR="00663B48">
        <w:rPr>
          <w:rFonts w:ascii="Times New Roman" w:hAnsi="Times New Roman" w:cs="Times New Roman"/>
          <w:sz w:val="24"/>
          <w:szCs w:val="24"/>
        </w:rPr>
        <w:t>, or</w:t>
      </w:r>
      <w:r w:rsidR="00951781">
        <w:rPr>
          <w:rFonts w:ascii="Times New Roman" w:hAnsi="Times New Roman" w:cs="Times New Roman"/>
          <w:sz w:val="24"/>
          <w:szCs w:val="24"/>
        </w:rPr>
        <w:t xml:space="preserve"> probability distribution of how far seeds are dispersed when </w:t>
      </w:r>
      <w:r w:rsidR="00E41751">
        <w:rPr>
          <w:rFonts w:ascii="Times New Roman" w:hAnsi="Times New Roman" w:cs="Times New Roman"/>
          <w:sz w:val="24"/>
          <w:szCs w:val="24"/>
        </w:rPr>
        <w:t>accounting for</w:t>
      </w:r>
      <w:r w:rsidR="00951781">
        <w:rPr>
          <w:rFonts w:ascii="Times New Roman" w:hAnsi="Times New Roman" w:cs="Times New Roman"/>
          <w:sz w:val="24"/>
          <w:szCs w:val="24"/>
        </w:rPr>
        <w:t xml:space="preserve"> all</w:t>
      </w:r>
      <w:r w:rsidR="003D5A17">
        <w:rPr>
          <w:rFonts w:ascii="Times New Roman" w:hAnsi="Times New Roman" w:cs="Times New Roman"/>
          <w:sz w:val="24"/>
          <w:szCs w:val="24"/>
        </w:rPr>
        <w:t xml:space="preserve"> possible</w:t>
      </w:r>
      <w:r w:rsidR="00951781">
        <w:rPr>
          <w:rFonts w:ascii="Times New Roman" w:hAnsi="Times New Roman" w:cs="Times New Roman"/>
          <w:sz w:val="24"/>
          <w:szCs w:val="24"/>
        </w:rPr>
        <w:t xml:space="preserve"> dispersal vectors, can help us quantify how plant populations </w:t>
      </w:r>
      <w:r w:rsidR="000C13FA">
        <w:rPr>
          <w:rFonts w:ascii="Times New Roman" w:hAnsi="Times New Roman" w:cs="Times New Roman"/>
          <w:sz w:val="24"/>
          <w:szCs w:val="24"/>
        </w:rPr>
        <w:t xml:space="preserve">move or expand </w:t>
      </w:r>
      <w:r w:rsidR="00AE3CF1">
        <w:rPr>
          <w:rFonts w:ascii="Times New Roman" w:hAnsi="Times New Roman" w:cs="Times New Roman"/>
          <w:sz w:val="24"/>
          <w:szCs w:val="24"/>
        </w:rPr>
        <w:t>at a variety of different spatial scales</w:t>
      </w:r>
      <w:r w:rsidR="00951781">
        <w:rPr>
          <w:rFonts w:ascii="Times New Roman" w:hAnsi="Times New Roman" w:cs="Times New Roman"/>
          <w:sz w:val="24"/>
          <w:szCs w:val="24"/>
        </w:rPr>
        <w:t xml:space="preserve"> (</w:t>
      </w:r>
      <w:r w:rsidR="00AE3CF1">
        <w:rPr>
          <w:rFonts w:ascii="Times New Roman" w:hAnsi="Times New Roman" w:cs="Times New Roman"/>
          <w:sz w:val="24"/>
          <w:szCs w:val="24"/>
        </w:rPr>
        <w:t>Nathan 2007</w:t>
      </w:r>
      <w:r w:rsidR="00951781">
        <w:rPr>
          <w:rFonts w:ascii="Times New Roman" w:hAnsi="Times New Roman" w:cs="Times New Roman"/>
          <w:sz w:val="24"/>
          <w:szCs w:val="24"/>
        </w:rPr>
        <w:t xml:space="preserve">). </w:t>
      </w:r>
      <w:r w:rsidR="003D5A17">
        <w:rPr>
          <w:rFonts w:ascii="Times New Roman" w:hAnsi="Times New Roman" w:cs="Times New Roman"/>
          <w:sz w:val="24"/>
          <w:szCs w:val="24"/>
        </w:rPr>
        <w:t>However</w:t>
      </w:r>
      <w:r w:rsidR="00AD46E0">
        <w:rPr>
          <w:rFonts w:ascii="Times New Roman" w:hAnsi="Times New Roman" w:cs="Times New Roman"/>
          <w:sz w:val="24"/>
          <w:szCs w:val="24"/>
        </w:rPr>
        <w:t>,</w:t>
      </w:r>
      <w:r w:rsidR="0065549E">
        <w:rPr>
          <w:rFonts w:ascii="Times New Roman" w:hAnsi="Times New Roman" w:cs="Times New Roman"/>
          <w:sz w:val="24"/>
          <w:szCs w:val="24"/>
        </w:rPr>
        <w:t xml:space="preserve"> </w:t>
      </w:r>
      <w:r w:rsidR="003D5A17">
        <w:rPr>
          <w:rFonts w:ascii="Times New Roman" w:hAnsi="Times New Roman" w:cs="Times New Roman"/>
          <w:sz w:val="24"/>
          <w:szCs w:val="24"/>
        </w:rPr>
        <w:t xml:space="preserve">significant challenges </w:t>
      </w:r>
      <w:r w:rsidR="0065549E">
        <w:rPr>
          <w:rFonts w:ascii="Times New Roman" w:hAnsi="Times New Roman" w:cs="Times New Roman"/>
          <w:sz w:val="24"/>
          <w:szCs w:val="24"/>
        </w:rPr>
        <w:t>in</w:t>
      </w:r>
      <w:r w:rsidR="003D5A17">
        <w:rPr>
          <w:rFonts w:ascii="Times New Roman" w:hAnsi="Times New Roman" w:cs="Times New Roman"/>
          <w:sz w:val="24"/>
          <w:szCs w:val="24"/>
        </w:rPr>
        <w:t xml:space="preserve"> identifying these biotic dispersers and quantifying how they disperse seeds mak</w:t>
      </w:r>
      <w:r w:rsidR="0065549E">
        <w:rPr>
          <w:rFonts w:ascii="Times New Roman" w:hAnsi="Times New Roman" w:cs="Times New Roman"/>
          <w:sz w:val="24"/>
          <w:szCs w:val="24"/>
        </w:rPr>
        <w:t>e</w:t>
      </w:r>
      <w:r w:rsidR="003D5A17">
        <w:rPr>
          <w:rFonts w:ascii="Times New Roman" w:hAnsi="Times New Roman" w:cs="Times New Roman"/>
          <w:sz w:val="24"/>
          <w:szCs w:val="24"/>
        </w:rPr>
        <w:t xml:space="preserve"> it challenging to fully understand </w:t>
      </w:r>
      <w:r w:rsidR="0065549E">
        <w:rPr>
          <w:rFonts w:ascii="Times New Roman" w:hAnsi="Times New Roman" w:cs="Times New Roman"/>
          <w:sz w:val="24"/>
          <w:szCs w:val="24"/>
        </w:rPr>
        <w:t>their role</w:t>
      </w:r>
      <w:r w:rsidR="003D5A17">
        <w:rPr>
          <w:rFonts w:ascii="Times New Roman" w:hAnsi="Times New Roman" w:cs="Times New Roman"/>
          <w:sz w:val="24"/>
          <w:szCs w:val="24"/>
        </w:rPr>
        <w:t xml:space="preserve"> in seed dispersal, especially for </w:t>
      </w:r>
      <w:r w:rsidR="00CC4AE9">
        <w:rPr>
          <w:rFonts w:ascii="Times New Roman" w:hAnsi="Times New Roman" w:cs="Times New Roman"/>
          <w:sz w:val="24"/>
          <w:szCs w:val="24"/>
        </w:rPr>
        <w:t xml:space="preserve">smaller </w:t>
      </w:r>
      <w:r w:rsidR="003D5A17">
        <w:rPr>
          <w:rFonts w:ascii="Times New Roman" w:hAnsi="Times New Roman" w:cs="Times New Roman"/>
          <w:sz w:val="24"/>
          <w:szCs w:val="24"/>
        </w:rPr>
        <w:t>seeds that cannot be easily</w:t>
      </w:r>
      <w:r w:rsidR="00E41751">
        <w:rPr>
          <w:rFonts w:ascii="Times New Roman" w:hAnsi="Times New Roman" w:cs="Times New Roman"/>
          <w:sz w:val="24"/>
          <w:szCs w:val="24"/>
        </w:rPr>
        <w:t xml:space="preserve"> tracked</w:t>
      </w:r>
      <w:r w:rsidR="003D5A17">
        <w:rPr>
          <w:rFonts w:ascii="Times New Roman" w:hAnsi="Times New Roman" w:cs="Times New Roman"/>
          <w:sz w:val="24"/>
          <w:szCs w:val="24"/>
        </w:rPr>
        <w:t xml:space="preserve"> through empirical means</w:t>
      </w:r>
      <w:r w:rsidR="0065549E">
        <w:rPr>
          <w:rFonts w:ascii="Times New Roman" w:hAnsi="Times New Roman" w:cs="Times New Roman"/>
          <w:sz w:val="24"/>
          <w:szCs w:val="24"/>
        </w:rPr>
        <w:t xml:space="preserve"> (Rogers </w:t>
      </w:r>
      <w:r w:rsidR="0065549E">
        <w:rPr>
          <w:rFonts w:ascii="Times New Roman" w:hAnsi="Times New Roman" w:cs="Times New Roman"/>
          <w:i/>
          <w:iCs/>
          <w:sz w:val="24"/>
          <w:szCs w:val="24"/>
        </w:rPr>
        <w:t>et al</w:t>
      </w:r>
      <w:r w:rsidR="0065549E">
        <w:rPr>
          <w:rFonts w:ascii="Times New Roman" w:hAnsi="Times New Roman" w:cs="Times New Roman"/>
          <w:sz w:val="24"/>
          <w:szCs w:val="24"/>
        </w:rPr>
        <w:t>. 2019)</w:t>
      </w:r>
      <w:r w:rsidR="003D5A17">
        <w:rPr>
          <w:rFonts w:ascii="Times New Roman" w:hAnsi="Times New Roman" w:cs="Times New Roman"/>
          <w:sz w:val="24"/>
          <w:szCs w:val="24"/>
        </w:rPr>
        <w:t>.</w:t>
      </w:r>
    </w:p>
    <w:p w14:paraId="406E9803" w14:textId="6EFA5D09" w:rsidR="00356DD3" w:rsidRDefault="00C04157"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For</w:t>
      </w:r>
      <w:r w:rsidR="003D5A17">
        <w:rPr>
          <w:rFonts w:ascii="Times New Roman" w:hAnsi="Times New Roman" w:cs="Times New Roman"/>
          <w:sz w:val="24"/>
          <w:szCs w:val="24"/>
        </w:rPr>
        <w:t xml:space="preserve"> these</w:t>
      </w:r>
      <w:r>
        <w:rPr>
          <w:rFonts w:ascii="Times New Roman" w:hAnsi="Times New Roman" w:cs="Times New Roman"/>
          <w:sz w:val="24"/>
          <w:szCs w:val="24"/>
        </w:rPr>
        <w:t xml:space="preserve"> smaller seeds, ants and other insects are often a</w:t>
      </w:r>
      <w:r w:rsidR="006C2638">
        <w:rPr>
          <w:rFonts w:ascii="Times New Roman" w:hAnsi="Times New Roman" w:cs="Times New Roman"/>
          <w:sz w:val="24"/>
          <w:szCs w:val="24"/>
        </w:rPr>
        <w:t>n overlooked</w:t>
      </w:r>
      <w:r>
        <w:rPr>
          <w:rFonts w:ascii="Times New Roman" w:hAnsi="Times New Roman" w:cs="Times New Roman"/>
          <w:sz w:val="24"/>
          <w:szCs w:val="24"/>
        </w:rPr>
        <w:t xml:space="preserve"> source of</w:t>
      </w:r>
      <w:r w:rsidR="00FA69A0">
        <w:rPr>
          <w:rFonts w:ascii="Times New Roman" w:hAnsi="Times New Roman" w:cs="Times New Roman"/>
          <w:sz w:val="24"/>
          <w:szCs w:val="24"/>
        </w:rPr>
        <w:t xml:space="preserve"> localised</w:t>
      </w:r>
      <w:r>
        <w:rPr>
          <w:rFonts w:ascii="Times New Roman" w:hAnsi="Times New Roman" w:cs="Times New Roman"/>
          <w:sz w:val="24"/>
          <w:szCs w:val="24"/>
        </w:rPr>
        <w:t xml:space="preserve"> secondary dispersal </w:t>
      </w:r>
      <w:del w:id="55" w:author="Drees, Trevor" w:date="2023-05-17T15:04:00Z">
        <w:r>
          <w:rPr>
            <w:rFonts w:ascii="Times New Roman" w:hAnsi="Times New Roman" w:cs="Times New Roman"/>
            <w:sz w:val="24"/>
            <w:szCs w:val="24"/>
          </w:rPr>
          <w:delText>and are responsible for moving seeds after</w:delText>
        </w:r>
      </w:del>
      <w:ins w:id="56" w:author="Drees, Trevor" w:date="2023-05-17T15:04:00Z">
        <w:r>
          <w:rPr>
            <w:rFonts w:ascii="Times New Roman" w:hAnsi="Times New Roman" w:cs="Times New Roman"/>
            <w:sz w:val="24"/>
            <w:szCs w:val="24"/>
          </w:rPr>
          <w:t>after</w:t>
        </w:r>
        <w:r w:rsidR="00FF6CB9">
          <w:rPr>
            <w:rFonts w:ascii="Times New Roman" w:hAnsi="Times New Roman" w:cs="Times New Roman"/>
            <w:sz w:val="24"/>
            <w:szCs w:val="24"/>
          </w:rPr>
          <w:t xml:space="preserve"> primary</w:t>
        </w:r>
      </w:ins>
      <w:r>
        <w:rPr>
          <w:rFonts w:ascii="Times New Roman" w:hAnsi="Times New Roman" w:cs="Times New Roman"/>
          <w:sz w:val="24"/>
          <w:szCs w:val="24"/>
        </w:rPr>
        <w:t xml:space="preserve"> </w:t>
      </w:r>
      <w:r w:rsidR="00EE7CC2">
        <w:rPr>
          <w:rFonts w:ascii="Times New Roman" w:hAnsi="Times New Roman" w:cs="Times New Roman"/>
          <w:sz w:val="24"/>
          <w:szCs w:val="24"/>
        </w:rPr>
        <w:t>dispersal</w:t>
      </w:r>
      <w:r>
        <w:rPr>
          <w:rFonts w:ascii="Times New Roman" w:hAnsi="Times New Roman" w:cs="Times New Roman"/>
          <w:sz w:val="24"/>
          <w:szCs w:val="24"/>
        </w:rPr>
        <w:t xml:space="preserve"> by wind, water, or</w:t>
      </w:r>
      <w:r w:rsidR="00BA478F">
        <w:rPr>
          <w:rFonts w:ascii="Times New Roman" w:hAnsi="Times New Roman" w:cs="Times New Roman"/>
          <w:sz w:val="24"/>
          <w:szCs w:val="24"/>
        </w:rPr>
        <w:t xml:space="preserve"> even</w:t>
      </w:r>
      <w:r>
        <w:rPr>
          <w:rFonts w:ascii="Times New Roman" w:hAnsi="Times New Roman" w:cs="Times New Roman"/>
          <w:sz w:val="24"/>
          <w:szCs w:val="24"/>
        </w:rPr>
        <w:t xml:space="preserve"> another biotic vecto</w:t>
      </w:r>
      <w:r w:rsidR="00FA69A0">
        <w:rPr>
          <w:rFonts w:ascii="Times New Roman" w:hAnsi="Times New Roman" w:cs="Times New Roman"/>
          <w:sz w:val="24"/>
          <w:szCs w:val="24"/>
        </w:rPr>
        <w:t>r</w:t>
      </w:r>
      <w:r w:rsidR="006C2638">
        <w:rPr>
          <w:rFonts w:ascii="Times New Roman" w:hAnsi="Times New Roman" w:cs="Times New Roman"/>
          <w:sz w:val="24"/>
          <w:szCs w:val="24"/>
        </w:rPr>
        <w:t xml:space="preserve"> (Vander Wall and </w:t>
      </w:r>
      <w:proofErr w:type="spellStart"/>
      <w:r w:rsidR="006C2638">
        <w:rPr>
          <w:rFonts w:ascii="Times New Roman" w:hAnsi="Times New Roman" w:cs="Times New Roman"/>
          <w:sz w:val="24"/>
          <w:szCs w:val="24"/>
        </w:rPr>
        <w:t>Longland</w:t>
      </w:r>
      <w:proofErr w:type="spellEnd"/>
      <w:r w:rsidR="006C2638">
        <w:rPr>
          <w:rFonts w:ascii="Times New Roman" w:hAnsi="Times New Roman" w:cs="Times New Roman"/>
          <w:sz w:val="24"/>
          <w:szCs w:val="24"/>
        </w:rPr>
        <w:t xml:space="preserve"> 2004)</w:t>
      </w:r>
      <w:r w:rsidR="00FA69A0">
        <w:rPr>
          <w:rFonts w:ascii="Times New Roman" w:hAnsi="Times New Roman" w:cs="Times New Roman"/>
          <w:sz w:val="24"/>
          <w:szCs w:val="24"/>
        </w:rPr>
        <w:t xml:space="preserve">. </w:t>
      </w:r>
      <w:proofErr w:type="gramStart"/>
      <w:r w:rsidR="006C2638">
        <w:rPr>
          <w:rFonts w:ascii="Times New Roman" w:hAnsi="Times New Roman" w:cs="Times New Roman"/>
          <w:sz w:val="24"/>
          <w:szCs w:val="24"/>
        </w:rPr>
        <w:t>In particular, a</w:t>
      </w:r>
      <w:r w:rsidR="00FA69A0">
        <w:rPr>
          <w:rFonts w:ascii="Times New Roman" w:hAnsi="Times New Roman" w:cs="Times New Roman"/>
          <w:sz w:val="24"/>
          <w:szCs w:val="24"/>
        </w:rPr>
        <w:t>nt-mediated</w:t>
      </w:r>
      <w:proofErr w:type="gramEnd"/>
      <w:r w:rsidR="00FA69A0">
        <w:rPr>
          <w:rFonts w:ascii="Times New Roman" w:hAnsi="Times New Roman" w:cs="Times New Roman"/>
          <w:sz w:val="24"/>
          <w:szCs w:val="24"/>
        </w:rPr>
        <w:t xml:space="preserve"> seed dispersal, or </w:t>
      </w:r>
      <w:r w:rsidR="00FA69A0" w:rsidRPr="00FA69A0">
        <w:rPr>
          <w:rFonts w:ascii="Times New Roman" w:hAnsi="Times New Roman" w:cs="Times New Roman"/>
          <w:sz w:val="24"/>
          <w:szCs w:val="24"/>
        </w:rPr>
        <w:t>myrmecochory</w:t>
      </w:r>
      <w:r w:rsidR="00FA69A0">
        <w:rPr>
          <w:rFonts w:ascii="Times New Roman" w:hAnsi="Times New Roman" w:cs="Times New Roman"/>
          <w:sz w:val="24"/>
          <w:szCs w:val="24"/>
        </w:rPr>
        <w:t>, has been shown to be a common occurrence in many</w:t>
      </w:r>
      <w:r w:rsidR="008E3C8C">
        <w:rPr>
          <w:rFonts w:ascii="Times New Roman" w:hAnsi="Times New Roman" w:cs="Times New Roman"/>
          <w:sz w:val="24"/>
          <w:szCs w:val="24"/>
        </w:rPr>
        <w:t xml:space="preserve"> different</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 xml:space="preserve">plant </w:t>
      </w:r>
      <w:r w:rsidR="00FA69A0">
        <w:rPr>
          <w:rFonts w:ascii="Times New Roman" w:hAnsi="Times New Roman" w:cs="Times New Roman"/>
          <w:sz w:val="24"/>
          <w:szCs w:val="24"/>
        </w:rPr>
        <w:t xml:space="preserve">species. In </w:t>
      </w:r>
      <w:r w:rsidR="00497079">
        <w:rPr>
          <w:rFonts w:ascii="Times New Roman" w:hAnsi="Times New Roman" w:cs="Times New Roman"/>
          <w:sz w:val="24"/>
          <w:szCs w:val="24"/>
        </w:rPr>
        <w:t>more than 80 plant families across the world</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ant-dispersed</w:t>
      </w:r>
      <w:r w:rsidR="00FA69A0">
        <w:rPr>
          <w:rFonts w:ascii="Times New Roman" w:hAnsi="Times New Roman" w:cs="Times New Roman"/>
          <w:sz w:val="24"/>
          <w:szCs w:val="24"/>
        </w:rPr>
        <w:t xml:space="preserve"> plant</w:t>
      </w:r>
      <w:r w:rsidR="00497079">
        <w:rPr>
          <w:rFonts w:ascii="Times New Roman" w:hAnsi="Times New Roman" w:cs="Times New Roman"/>
          <w:sz w:val="24"/>
          <w:szCs w:val="24"/>
        </w:rPr>
        <w:t xml:space="preserve"> species</w:t>
      </w:r>
      <w:r w:rsidR="00FA69A0">
        <w:rPr>
          <w:rFonts w:ascii="Times New Roman" w:hAnsi="Times New Roman" w:cs="Times New Roman"/>
          <w:sz w:val="24"/>
          <w:szCs w:val="24"/>
        </w:rPr>
        <w:t xml:space="preserve"> </w:t>
      </w:r>
      <w:r w:rsidR="00F36D35">
        <w:rPr>
          <w:rFonts w:ascii="Times New Roman" w:hAnsi="Times New Roman" w:cs="Times New Roman"/>
          <w:sz w:val="24"/>
          <w:szCs w:val="24"/>
        </w:rPr>
        <w:t>contain</w:t>
      </w:r>
      <w:r w:rsidR="00FA69A0">
        <w:rPr>
          <w:rFonts w:ascii="Times New Roman" w:hAnsi="Times New Roman" w:cs="Times New Roman"/>
          <w:sz w:val="24"/>
          <w:szCs w:val="24"/>
        </w:rPr>
        <w:t xml:space="preserve"> </w:t>
      </w:r>
      <w:r w:rsidR="00497079">
        <w:rPr>
          <w:rFonts w:ascii="Times New Roman" w:hAnsi="Times New Roman" w:cs="Times New Roman"/>
          <w:sz w:val="24"/>
          <w:szCs w:val="24"/>
        </w:rPr>
        <w:t xml:space="preserve">seeds that bear an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a small structure on the </w:t>
      </w:r>
      <w:r w:rsidR="008E3C8C">
        <w:rPr>
          <w:rFonts w:ascii="Times New Roman" w:hAnsi="Times New Roman" w:cs="Times New Roman"/>
          <w:sz w:val="24"/>
          <w:szCs w:val="24"/>
        </w:rPr>
        <w:t xml:space="preserve">distal end of the </w:t>
      </w:r>
      <w:r w:rsidR="00FA69A0">
        <w:rPr>
          <w:rFonts w:ascii="Times New Roman" w:hAnsi="Times New Roman" w:cs="Times New Roman"/>
          <w:sz w:val="24"/>
          <w:szCs w:val="24"/>
        </w:rPr>
        <w:t>seed achene that facilitate</w:t>
      </w:r>
      <w:r w:rsidR="00497079">
        <w:rPr>
          <w:rFonts w:ascii="Times New Roman" w:hAnsi="Times New Roman" w:cs="Times New Roman"/>
          <w:sz w:val="24"/>
          <w:szCs w:val="24"/>
        </w:rPr>
        <w:t>s</w:t>
      </w:r>
      <w:r w:rsidR="00CC4AE9">
        <w:rPr>
          <w:rFonts w:ascii="Times New Roman" w:hAnsi="Times New Roman" w:cs="Times New Roman"/>
          <w:sz w:val="24"/>
          <w:szCs w:val="24"/>
        </w:rPr>
        <w:t xml:space="preserve"> removal and</w:t>
      </w:r>
      <w:r w:rsidR="00FA69A0">
        <w:rPr>
          <w:rFonts w:ascii="Times New Roman" w:hAnsi="Times New Roman" w:cs="Times New Roman"/>
          <w:sz w:val="24"/>
          <w:szCs w:val="24"/>
        </w:rPr>
        <w:t xml:space="preserve"> dispersal by ants</w:t>
      </w:r>
      <w:r w:rsidR="00497079">
        <w:rPr>
          <w:rFonts w:ascii="Times New Roman" w:hAnsi="Times New Roman" w:cs="Times New Roman"/>
          <w:sz w:val="24"/>
          <w:szCs w:val="24"/>
        </w:rPr>
        <w:t xml:space="preserve"> (Edwards </w:t>
      </w:r>
      <w:r w:rsidR="00497079">
        <w:rPr>
          <w:rFonts w:ascii="Times New Roman" w:hAnsi="Times New Roman" w:cs="Times New Roman"/>
          <w:i/>
          <w:iCs/>
          <w:sz w:val="24"/>
          <w:szCs w:val="24"/>
        </w:rPr>
        <w:t>et al</w:t>
      </w:r>
      <w:r w:rsidR="00497079">
        <w:rPr>
          <w:rFonts w:ascii="Times New Roman" w:hAnsi="Times New Roman" w:cs="Times New Roman"/>
          <w:sz w:val="24"/>
          <w:szCs w:val="24"/>
        </w:rPr>
        <w:t>. 2006)</w:t>
      </w:r>
      <w:r w:rsidR="00FA69A0">
        <w:rPr>
          <w:rFonts w:ascii="Times New Roman" w:hAnsi="Times New Roman" w:cs="Times New Roman"/>
          <w:sz w:val="24"/>
          <w:szCs w:val="24"/>
        </w:rPr>
        <w:t xml:space="preserve">. The </w:t>
      </w:r>
      <w:proofErr w:type="spellStart"/>
      <w:r w:rsidR="00FA69A0">
        <w:rPr>
          <w:rFonts w:ascii="Times New Roman" w:hAnsi="Times New Roman" w:cs="Times New Roman"/>
          <w:sz w:val="24"/>
          <w:szCs w:val="24"/>
        </w:rPr>
        <w:t>elaiosome</w:t>
      </w:r>
      <w:proofErr w:type="spellEnd"/>
      <w:r w:rsidR="00FA69A0">
        <w:rPr>
          <w:rFonts w:ascii="Times New Roman" w:hAnsi="Times New Roman" w:cs="Times New Roman"/>
          <w:sz w:val="24"/>
          <w:szCs w:val="24"/>
        </w:rPr>
        <w:t xml:space="preserve"> has a high </w:t>
      </w:r>
      <w:r w:rsidR="00497079">
        <w:rPr>
          <w:rFonts w:ascii="Times New Roman" w:hAnsi="Times New Roman" w:cs="Times New Roman"/>
          <w:sz w:val="24"/>
          <w:szCs w:val="24"/>
        </w:rPr>
        <w:t>lipid</w:t>
      </w:r>
      <w:r w:rsidR="00FA69A0">
        <w:rPr>
          <w:rFonts w:ascii="Times New Roman" w:hAnsi="Times New Roman" w:cs="Times New Roman"/>
          <w:sz w:val="24"/>
          <w:szCs w:val="24"/>
        </w:rPr>
        <w:t xml:space="preserve"> content and</w:t>
      </w:r>
      <w:r w:rsidR="00F36D35">
        <w:rPr>
          <w:rFonts w:ascii="Times New Roman" w:hAnsi="Times New Roman" w:cs="Times New Roman"/>
          <w:sz w:val="24"/>
          <w:szCs w:val="24"/>
        </w:rPr>
        <w:t xml:space="preserve"> likely serves as a reward for the ant dispersing the seed</w:t>
      </w:r>
      <w:r w:rsidR="00030EBE">
        <w:rPr>
          <w:rFonts w:ascii="Times New Roman" w:hAnsi="Times New Roman" w:cs="Times New Roman"/>
          <w:sz w:val="24"/>
          <w:szCs w:val="24"/>
        </w:rPr>
        <w:t xml:space="preserve"> </w:t>
      </w:r>
      <w:r w:rsidR="00F36D35">
        <w:rPr>
          <w:rFonts w:ascii="Times New Roman" w:hAnsi="Times New Roman" w:cs="Times New Roman"/>
          <w:sz w:val="24"/>
          <w:szCs w:val="24"/>
        </w:rPr>
        <w:t xml:space="preserve">(Brew </w:t>
      </w:r>
      <w:r w:rsidR="00F36D35">
        <w:rPr>
          <w:rFonts w:ascii="Times New Roman" w:hAnsi="Times New Roman" w:cs="Times New Roman"/>
          <w:i/>
          <w:iCs/>
          <w:sz w:val="24"/>
          <w:szCs w:val="24"/>
        </w:rPr>
        <w:t>et al</w:t>
      </w:r>
      <w:r w:rsidR="00F36D35">
        <w:rPr>
          <w:rFonts w:ascii="Times New Roman" w:hAnsi="Times New Roman" w:cs="Times New Roman"/>
          <w:sz w:val="24"/>
          <w:szCs w:val="24"/>
        </w:rPr>
        <w:t>. 1989; Hughes and Westoby 1990, 1992)</w:t>
      </w:r>
      <w:r w:rsidR="00030EBE">
        <w:rPr>
          <w:rFonts w:ascii="Times New Roman" w:hAnsi="Times New Roman" w:cs="Times New Roman"/>
          <w:sz w:val="24"/>
          <w:szCs w:val="24"/>
        </w:rPr>
        <w:t>, as</w:t>
      </w:r>
      <w:r w:rsidR="00FA69A0">
        <w:rPr>
          <w:rFonts w:ascii="Times New Roman" w:hAnsi="Times New Roman" w:cs="Times New Roman"/>
          <w:sz w:val="24"/>
          <w:szCs w:val="24"/>
        </w:rPr>
        <w:t xml:space="preserve"> </w:t>
      </w:r>
      <w:r w:rsidR="00030EBE">
        <w:rPr>
          <w:rFonts w:ascii="Times New Roman" w:hAnsi="Times New Roman" w:cs="Times New Roman"/>
          <w:sz w:val="24"/>
          <w:szCs w:val="24"/>
        </w:rPr>
        <w:t>a</w:t>
      </w:r>
      <w:r w:rsidR="00FA69A0" w:rsidRPr="00FA69A0">
        <w:rPr>
          <w:rFonts w:ascii="Times New Roman" w:hAnsi="Times New Roman" w:cs="Times New Roman"/>
          <w:sz w:val="24"/>
          <w:szCs w:val="24"/>
        </w:rPr>
        <w:t>nts</w:t>
      </w:r>
      <w:r w:rsidR="00FA69A0">
        <w:rPr>
          <w:rFonts w:ascii="Times New Roman" w:hAnsi="Times New Roman" w:cs="Times New Roman"/>
          <w:sz w:val="24"/>
          <w:szCs w:val="24"/>
        </w:rPr>
        <w:t xml:space="preserve"> will typically take the seeds</w:t>
      </w:r>
      <w:r w:rsidR="00FA69A0" w:rsidRPr="00FA69A0">
        <w:rPr>
          <w:rFonts w:ascii="Times New Roman" w:hAnsi="Times New Roman" w:cs="Times New Roman"/>
          <w:sz w:val="24"/>
          <w:szCs w:val="24"/>
        </w:rPr>
        <w:t xml:space="preserve"> back to their nest</w:t>
      </w:r>
      <w:r w:rsidR="00030EBE">
        <w:rPr>
          <w:rFonts w:ascii="Times New Roman" w:hAnsi="Times New Roman" w:cs="Times New Roman"/>
          <w:sz w:val="24"/>
          <w:szCs w:val="24"/>
        </w:rPr>
        <w:t xml:space="preserve"> and</w:t>
      </w:r>
      <w:r w:rsidR="00FA69A0" w:rsidRPr="00FA69A0">
        <w:rPr>
          <w:rFonts w:ascii="Times New Roman" w:hAnsi="Times New Roman" w:cs="Times New Roman"/>
          <w:sz w:val="24"/>
          <w:szCs w:val="24"/>
        </w:rPr>
        <w:t xml:space="preserve"> consume the </w:t>
      </w:r>
      <w:proofErr w:type="spellStart"/>
      <w:r w:rsidR="00FA69A0" w:rsidRPr="00FA69A0">
        <w:rPr>
          <w:rFonts w:ascii="Times New Roman" w:hAnsi="Times New Roman" w:cs="Times New Roman"/>
          <w:sz w:val="24"/>
          <w:szCs w:val="24"/>
        </w:rPr>
        <w:t>elaiosome</w:t>
      </w:r>
      <w:proofErr w:type="spellEnd"/>
      <w:r w:rsidR="00FA69A0" w:rsidRPr="00FA69A0">
        <w:rPr>
          <w:rFonts w:ascii="Times New Roman" w:hAnsi="Times New Roman" w:cs="Times New Roman"/>
          <w:sz w:val="24"/>
          <w:szCs w:val="24"/>
        </w:rPr>
        <w:t xml:space="preserve">, </w:t>
      </w:r>
      <w:r w:rsidR="00030EBE">
        <w:rPr>
          <w:rFonts w:ascii="Times New Roman" w:hAnsi="Times New Roman" w:cs="Times New Roman"/>
          <w:sz w:val="24"/>
          <w:szCs w:val="24"/>
        </w:rPr>
        <w:t>then</w:t>
      </w:r>
      <w:r w:rsidR="00FA69A0" w:rsidRPr="00FA69A0">
        <w:rPr>
          <w:rFonts w:ascii="Times New Roman" w:hAnsi="Times New Roman" w:cs="Times New Roman"/>
          <w:sz w:val="24"/>
          <w:szCs w:val="24"/>
        </w:rPr>
        <w:t xml:space="preserve"> store the seed</w:t>
      </w:r>
      <w:r w:rsidR="00FA69A0">
        <w:rPr>
          <w:rFonts w:ascii="Times New Roman" w:hAnsi="Times New Roman" w:cs="Times New Roman"/>
          <w:sz w:val="24"/>
          <w:szCs w:val="24"/>
        </w:rPr>
        <w:t xml:space="preserve"> achene in a midden</w:t>
      </w:r>
      <w:r w:rsidR="00030EBE">
        <w:rPr>
          <w:rFonts w:ascii="Times New Roman" w:hAnsi="Times New Roman" w:cs="Times New Roman"/>
          <w:sz w:val="24"/>
          <w:szCs w:val="24"/>
        </w:rPr>
        <w:t xml:space="preserve"> (Berg 1975; </w:t>
      </w:r>
      <w:r w:rsidR="003C78ED">
        <w:rPr>
          <w:rFonts w:ascii="Times New Roman" w:hAnsi="Times New Roman" w:cs="Times New Roman"/>
          <w:sz w:val="24"/>
          <w:szCs w:val="24"/>
        </w:rPr>
        <w:t>Culver and Beattie 1978</w:t>
      </w:r>
      <w:r w:rsidR="00030EBE">
        <w:rPr>
          <w:rFonts w:ascii="Times New Roman" w:hAnsi="Times New Roman" w:cs="Times New Roman"/>
          <w:sz w:val="24"/>
          <w:szCs w:val="24"/>
        </w:rPr>
        <w:t xml:space="preserve">). </w:t>
      </w:r>
      <w:r w:rsidR="003C78ED">
        <w:rPr>
          <w:rFonts w:ascii="Times New Roman" w:hAnsi="Times New Roman" w:cs="Times New Roman"/>
          <w:sz w:val="24"/>
          <w:szCs w:val="24"/>
        </w:rPr>
        <w:t>This dispersal can be advantageous for a variety of different reasons, including moving propagules to areas with better germination and growing conditions as well as less competition from other plants (Handel and Beattie 1990)</w:t>
      </w:r>
      <w:r w:rsidR="00907C17">
        <w:rPr>
          <w:rFonts w:ascii="Times New Roman" w:hAnsi="Times New Roman" w:cs="Times New Roman"/>
          <w:sz w:val="24"/>
          <w:szCs w:val="24"/>
        </w:rPr>
        <w:t>. R</w:t>
      </w:r>
      <w:r w:rsidR="00FD5603">
        <w:rPr>
          <w:rFonts w:ascii="Times New Roman" w:hAnsi="Times New Roman" w:cs="Times New Roman"/>
          <w:sz w:val="24"/>
          <w:szCs w:val="24"/>
        </w:rPr>
        <w:t xml:space="preserve">emoval of a seed by ants </w:t>
      </w:r>
      <w:del w:id="57" w:author="Drees, Trevor" w:date="2023-05-17T15:04:00Z">
        <w:r w:rsidR="00FD5603">
          <w:rPr>
            <w:rFonts w:ascii="Times New Roman" w:hAnsi="Times New Roman" w:cs="Times New Roman"/>
            <w:sz w:val="24"/>
            <w:szCs w:val="24"/>
          </w:rPr>
          <w:delText>is</w:delText>
        </w:r>
      </w:del>
      <w:ins w:id="58" w:author="Drees, Trevor" w:date="2023-05-17T15:04:00Z">
        <w:r w:rsidR="00FF6CB9">
          <w:rPr>
            <w:rFonts w:ascii="Times New Roman" w:hAnsi="Times New Roman" w:cs="Times New Roman"/>
            <w:sz w:val="24"/>
            <w:szCs w:val="24"/>
          </w:rPr>
          <w:t>does</w:t>
        </w:r>
      </w:ins>
      <w:r w:rsidR="00FF6CB9">
        <w:rPr>
          <w:rFonts w:ascii="Times New Roman" w:hAnsi="Times New Roman" w:cs="Times New Roman"/>
          <w:sz w:val="24"/>
          <w:szCs w:val="24"/>
        </w:rPr>
        <w:t xml:space="preserve"> not </w:t>
      </w:r>
      <w:del w:id="59" w:author="Drees, Trevor" w:date="2023-05-17T15:04:00Z">
        <w:r w:rsidR="00FD5603">
          <w:rPr>
            <w:rFonts w:ascii="Times New Roman" w:hAnsi="Times New Roman" w:cs="Times New Roman"/>
            <w:sz w:val="24"/>
            <w:szCs w:val="24"/>
          </w:rPr>
          <w:delText>guaranteed to result in</w:delText>
        </w:r>
      </w:del>
      <w:ins w:id="60" w:author="Drees, Trevor" w:date="2023-05-17T15:04:00Z">
        <w:r w:rsidR="00FF6CB9">
          <w:rPr>
            <w:rFonts w:ascii="Times New Roman" w:hAnsi="Times New Roman" w:cs="Times New Roman"/>
            <w:sz w:val="24"/>
            <w:szCs w:val="24"/>
          </w:rPr>
          <w:t>guarantee</w:t>
        </w:r>
      </w:ins>
      <w:r w:rsidR="00FD5603">
        <w:rPr>
          <w:rFonts w:ascii="Times New Roman" w:hAnsi="Times New Roman" w:cs="Times New Roman"/>
          <w:sz w:val="24"/>
          <w:szCs w:val="24"/>
        </w:rPr>
        <w:t xml:space="preserve"> successful dispersal of that seed,</w:t>
      </w:r>
      <w:r w:rsidR="00907C17">
        <w:rPr>
          <w:rFonts w:ascii="Times New Roman" w:hAnsi="Times New Roman" w:cs="Times New Roman"/>
          <w:sz w:val="24"/>
          <w:szCs w:val="24"/>
        </w:rPr>
        <w:t xml:space="preserve"> as seeds can be consumed or destroyed in the process; nonetheless,</w:t>
      </w:r>
      <w:r w:rsidR="00FD5603">
        <w:rPr>
          <w:rFonts w:ascii="Times New Roman" w:hAnsi="Times New Roman" w:cs="Times New Roman"/>
          <w:sz w:val="24"/>
          <w:szCs w:val="24"/>
        </w:rPr>
        <w:t xml:space="preserve"> it is</w:t>
      </w:r>
      <w:r w:rsidR="00907C17">
        <w:rPr>
          <w:rFonts w:ascii="Times New Roman" w:hAnsi="Times New Roman" w:cs="Times New Roman"/>
          <w:sz w:val="24"/>
          <w:szCs w:val="24"/>
        </w:rPr>
        <w:t xml:space="preserve"> </w:t>
      </w:r>
      <w:del w:id="61" w:author="Drees, Trevor" w:date="2023-05-17T15:04:00Z">
        <w:r w:rsidR="00907C17">
          <w:rPr>
            <w:rFonts w:ascii="Times New Roman" w:hAnsi="Times New Roman" w:cs="Times New Roman"/>
            <w:sz w:val="24"/>
            <w:szCs w:val="24"/>
          </w:rPr>
          <w:delText>still</w:delText>
        </w:r>
        <w:r w:rsidR="00FD5603">
          <w:rPr>
            <w:rFonts w:ascii="Times New Roman" w:hAnsi="Times New Roman" w:cs="Times New Roman"/>
            <w:sz w:val="24"/>
            <w:szCs w:val="24"/>
          </w:rPr>
          <w:delText xml:space="preserve"> </w:delText>
        </w:r>
      </w:del>
      <w:r w:rsidR="00FD5603">
        <w:rPr>
          <w:rFonts w:ascii="Times New Roman" w:hAnsi="Times New Roman" w:cs="Times New Roman"/>
          <w:sz w:val="24"/>
          <w:szCs w:val="24"/>
        </w:rPr>
        <w:t xml:space="preserve">a </w:t>
      </w:r>
      <w:r w:rsidR="00B9127C">
        <w:rPr>
          <w:rFonts w:ascii="Times New Roman" w:hAnsi="Times New Roman" w:cs="Times New Roman"/>
          <w:sz w:val="24"/>
          <w:szCs w:val="24"/>
        </w:rPr>
        <w:t>critical</w:t>
      </w:r>
      <w:r w:rsidR="00FD5603">
        <w:rPr>
          <w:rFonts w:ascii="Times New Roman" w:hAnsi="Times New Roman" w:cs="Times New Roman"/>
          <w:sz w:val="24"/>
          <w:szCs w:val="24"/>
        </w:rPr>
        <w:t xml:space="preserve"> step in secondary dispersal</w:t>
      </w:r>
      <w:r w:rsidR="006D2E4D">
        <w:rPr>
          <w:rFonts w:ascii="Times New Roman" w:hAnsi="Times New Roman" w:cs="Times New Roman"/>
          <w:sz w:val="24"/>
          <w:szCs w:val="24"/>
        </w:rPr>
        <w:t xml:space="preserve"> because </w:t>
      </w:r>
      <w:del w:id="62" w:author="Drees, Trevor" w:date="2023-05-17T15:04:00Z">
        <w:r w:rsidR="006D2E4D">
          <w:rPr>
            <w:rFonts w:ascii="Times New Roman" w:hAnsi="Times New Roman" w:cs="Times New Roman"/>
            <w:sz w:val="24"/>
            <w:szCs w:val="24"/>
          </w:rPr>
          <w:delText>it represents the initiation of</w:delText>
        </w:r>
      </w:del>
      <w:ins w:id="63" w:author="Drees, Trevor" w:date="2023-05-17T15:04:00Z">
        <w:r w:rsidR="00FF6CB9">
          <w:rPr>
            <w:rFonts w:ascii="Times New Roman" w:hAnsi="Times New Roman" w:cs="Times New Roman"/>
            <w:sz w:val="24"/>
            <w:szCs w:val="24"/>
          </w:rPr>
          <w:t>initiates</w:t>
        </w:r>
      </w:ins>
      <w:r w:rsidR="006D2E4D">
        <w:rPr>
          <w:rFonts w:ascii="Times New Roman" w:hAnsi="Times New Roman" w:cs="Times New Roman"/>
          <w:sz w:val="24"/>
          <w:szCs w:val="24"/>
        </w:rPr>
        <w:t xml:space="preserve"> one or more secondary dispersal processes</w:t>
      </w:r>
      <w:r w:rsidR="00907C17">
        <w:rPr>
          <w:rFonts w:ascii="Times New Roman" w:hAnsi="Times New Roman" w:cs="Times New Roman"/>
          <w:sz w:val="24"/>
          <w:szCs w:val="24"/>
        </w:rPr>
        <w:t xml:space="preserve"> that move seeds further from the parent plant</w:t>
      </w:r>
      <w:r w:rsidR="00571C4E">
        <w:rPr>
          <w:rFonts w:ascii="Times New Roman" w:hAnsi="Times New Roman" w:cs="Times New Roman"/>
          <w:sz w:val="24"/>
          <w:szCs w:val="24"/>
        </w:rPr>
        <w:t xml:space="preserve"> (</w:t>
      </w:r>
      <w:proofErr w:type="spellStart"/>
      <w:r w:rsidR="00571C4E">
        <w:rPr>
          <w:rFonts w:ascii="Times New Roman" w:hAnsi="Times New Roman" w:cs="Times New Roman"/>
          <w:sz w:val="24"/>
          <w:szCs w:val="24"/>
        </w:rPr>
        <w:t>Jongejans</w:t>
      </w:r>
      <w:proofErr w:type="spellEnd"/>
      <w:r w:rsidR="00571C4E">
        <w:rPr>
          <w:rFonts w:ascii="Times New Roman" w:hAnsi="Times New Roman" w:cs="Times New Roman"/>
          <w:sz w:val="24"/>
          <w:szCs w:val="24"/>
        </w:rPr>
        <w:t xml:space="preserve"> </w:t>
      </w:r>
      <w:r w:rsidR="00571C4E" w:rsidRPr="00F65D3B">
        <w:rPr>
          <w:rFonts w:ascii="Times New Roman" w:hAnsi="Times New Roman" w:cs="Times New Roman"/>
          <w:i/>
          <w:iCs/>
          <w:sz w:val="24"/>
          <w:szCs w:val="24"/>
        </w:rPr>
        <w:t>et al</w:t>
      </w:r>
      <w:r w:rsidR="00C45936">
        <w:rPr>
          <w:rFonts w:ascii="Times New Roman" w:hAnsi="Times New Roman" w:cs="Times New Roman"/>
          <w:sz w:val="24"/>
          <w:szCs w:val="24"/>
        </w:rPr>
        <w:t>.</w:t>
      </w:r>
      <w:r w:rsidR="00571C4E">
        <w:rPr>
          <w:rFonts w:ascii="Times New Roman" w:hAnsi="Times New Roman" w:cs="Times New Roman"/>
          <w:sz w:val="24"/>
          <w:szCs w:val="24"/>
        </w:rPr>
        <w:t xml:space="preserve"> 2015</w:t>
      </w:r>
      <w:r w:rsidR="00EC15D4">
        <w:rPr>
          <w:rFonts w:ascii="Times New Roman" w:hAnsi="Times New Roman" w:cs="Times New Roman"/>
          <w:sz w:val="24"/>
          <w:szCs w:val="24"/>
        </w:rPr>
        <w:t>a</w:t>
      </w:r>
      <w:r w:rsidR="00571C4E">
        <w:rPr>
          <w:rFonts w:ascii="Times New Roman" w:hAnsi="Times New Roman" w:cs="Times New Roman"/>
          <w:sz w:val="24"/>
          <w:szCs w:val="24"/>
        </w:rPr>
        <w:t>)</w:t>
      </w:r>
      <w:r w:rsidR="00907C17">
        <w:rPr>
          <w:rFonts w:ascii="Times New Roman" w:hAnsi="Times New Roman" w:cs="Times New Roman"/>
          <w:sz w:val="24"/>
          <w:szCs w:val="24"/>
        </w:rPr>
        <w:t xml:space="preserve">. </w:t>
      </w:r>
    </w:p>
    <w:p w14:paraId="339921E7" w14:textId="219D72A9" w:rsidR="000B63BA" w:rsidRPr="001A7562" w:rsidRDefault="000B63BA"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Investigations of</w:t>
      </w:r>
      <w:r w:rsidR="000B0D23">
        <w:rPr>
          <w:rFonts w:ascii="Times New Roman" w:hAnsi="Times New Roman" w:cs="Times New Roman"/>
          <w:sz w:val="24"/>
          <w:szCs w:val="24"/>
        </w:rPr>
        <w:t xml:space="preserve"> ant-mediated</w:t>
      </w:r>
      <w:r w:rsidR="00FD5603">
        <w:rPr>
          <w:rFonts w:ascii="Times New Roman" w:hAnsi="Times New Roman" w:cs="Times New Roman"/>
          <w:sz w:val="24"/>
          <w:szCs w:val="24"/>
        </w:rPr>
        <w:t xml:space="preserve"> seed removal</w:t>
      </w:r>
      <w:r w:rsidR="00F423B1">
        <w:rPr>
          <w:rFonts w:ascii="Times New Roman" w:hAnsi="Times New Roman" w:cs="Times New Roman"/>
          <w:sz w:val="24"/>
          <w:szCs w:val="24"/>
        </w:rPr>
        <w:t xml:space="preserve"> can be quite challenging</w:t>
      </w:r>
      <w:r w:rsidR="00B9127C">
        <w:rPr>
          <w:rFonts w:ascii="Times New Roman" w:hAnsi="Times New Roman" w:cs="Times New Roman"/>
          <w:sz w:val="24"/>
          <w:szCs w:val="24"/>
        </w:rPr>
        <w:t xml:space="preserve">, </w:t>
      </w:r>
      <w:r w:rsidR="00780DFA">
        <w:rPr>
          <w:rFonts w:ascii="Times New Roman" w:hAnsi="Times New Roman" w:cs="Times New Roman"/>
          <w:sz w:val="24"/>
          <w:szCs w:val="24"/>
        </w:rPr>
        <w:t>however</w:t>
      </w:r>
      <w:r w:rsidR="00AD46E0">
        <w:rPr>
          <w:rFonts w:ascii="Times New Roman" w:hAnsi="Times New Roman" w:cs="Times New Roman"/>
          <w:sz w:val="24"/>
          <w:szCs w:val="24"/>
        </w:rPr>
        <w:t xml:space="preserve">. </w:t>
      </w:r>
      <w:r w:rsidR="006D2E4D">
        <w:rPr>
          <w:rFonts w:ascii="Times New Roman" w:hAnsi="Times New Roman" w:cs="Times New Roman"/>
          <w:sz w:val="24"/>
          <w:szCs w:val="24"/>
        </w:rPr>
        <w:t>This challenge is further complicated by</w:t>
      </w:r>
      <w:r>
        <w:rPr>
          <w:rFonts w:ascii="Times New Roman" w:hAnsi="Times New Roman" w:cs="Times New Roman"/>
          <w:sz w:val="24"/>
          <w:szCs w:val="24"/>
        </w:rPr>
        <w:t xml:space="preserve"> climate change, </w:t>
      </w:r>
      <w:r w:rsidR="006357A6">
        <w:rPr>
          <w:rFonts w:ascii="Times New Roman" w:hAnsi="Times New Roman" w:cs="Times New Roman"/>
          <w:sz w:val="24"/>
          <w:szCs w:val="24"/>
        </w:rPr>
        <w:t>where changes such as increase</w:t>
      </w:r>
      <w:r w:rsidR="000474BC">
        <w:rPr>
          <w:rFonts w:ascii="Times New Roman" w:hAnsi="Times New Roman" w:cs="Times New Roman"/>
          <w:sz w:val="24"/>
          <w:szCs w:val="24"/>
        </w:rPr>
        <w:t>s</w:t>
      </w:r>
      <w:r w:rsidR="006357A6">
        <w:rPr>
          <w:rFonts w:ascii="Times New Roman" w:hAnsi="Times New Roman" w:cs="Times New Roman"/>
          <w:sz w:val="24"/>
          <w:szCs w:val="24"/>
        </w:rPr>
        <w:t xml:space="preserve"> in temperature</w:t>
      </w:r>
      <w:r>
        <w:rPr>
          <w:rFonts w:ascii="Times New Roman" w:hAnsi="Times New Roman" w:cs="Times New Roman"/>
          <w:sz w:val="24"/>
          <w:szCs w:val="24"/>
        </w:rPr>
        <w:t xml:space="preserve"> </w:t>
      </w:r>
      <w:r w:rsidR="00BE773F">
        <w:rPr>
          <w:rFonts w:ascii="Times New Roman" w:hAnsi="Times New Roman" w:cs="Times New Roman"/>
          <w:sz w:val="24"/>
          <w:szCs w:val="24"/>
        </w:rPr>
        <w:t>may</w:t>
      </w:r>
      <w:r>
        <w:rPr>
          <w:rFonts w:ascii="Times New Roman" w:hAnsi="Times New Roman" w:cs="Times New Roman"/>
          <w:sz w:val="24"/>
          <w:szCs w:val="24"/>
        </w:rPr>
        <w:t xml:space="preserve"> affect </w:t>
      </w:r>
      <w:r w:rsidR="001C7AE8">
        <w:rPr>
          <w:rFonts w:ascii="Times New Roman" w:hAnsi="Times New Roman" w:cs="Times New Roman"/>
          <w:sz w:val="24"/>
          <w:szCs w:val="24"/>
        </w:rPr>
        <w:t xml:space="preserve">various characteristics </w:t>
      </w:r>
      <w:r w:rsidR="00571C4E">
        <w:rPr>
          <w:rFonts w:ascii="Times New Roman" w:hAnsi="Times New Roman" w:cs="Times New Roman"/>
          <w:sz w:val="24"/>
          <w:szCs w:val="24"/>
        </w:rPr>
        <w:t xml:space="preserve">that determine </w:t>
      </w:r>
      <w:r w:rsidR="007F53B5">
        <w:rPr>
          <w:rFonts w:ascii="Times New Roman" w:hAnsi="Times New Roman" w:cs="Times New Roman"/>
          <w:sz w:val="24"/>
          <w:szCs w:val="24"/>
        </w:rPr>
        <w:t xml:space="preserve">how seeds move </w:t>
      </w:r>
      <w:r w:rsidR="00571C4E">
        <w:rPr>
          <w:rFonts w:ascii="Times New Roman" w:hAnsi="Times New Roman" w:cs="Times New Roman"/>
          <w:sz w:val="24"/>
          <w:szCs w:val="24"/>
        </w:rPr>
        <w:t>or are moved</w:t>
      </w:r>
      <w:r>
        <w:rPr>
          <w:rFonts w:ascii="Times New Roman" w:hAnsi="Times New Roman" w:cs="Times New Roman"/>
          <w:sz w:val="24"/>
          <w:szCs w:val="24"/>
        </w:rPr>
        <w:t xml:space="preserve">. </w:t>
      </w:r>
      <w:r w:rsidR="000B0D23">
        <w:rPr>
          <w:rFonts w:ascii="Times New Roman" w:hAnsi="Times New Roman" w:cs="Times New Roman"/>
          <w:sz w:val="24"/>
          <w:szCs w:val="24"/>
        </w:rPr>
        <w:t>For example,</w:t>
      </w:r>
      <w:r w:rsidR="00B8707D">
        <w:rPr>
          <w:rFonts w:ascii="Times New Roman" w:hAnsi="Times New Roman" w:cs="Times New Roman"/>
          <w:sz w:val="24"/>
          <w:szCs w:val="24"/>
        </w:rPr>
        <w:t xml:space="preserve"> changes in </w:t>
      </w:r>
      <w:del w:id="64" w:author="Drees, Trevor" w:date="2023-05-17T15:04:00Z">
        <w:r w:rsidR="00B8707D">
          <w:rPr>
            <w:rFonts w:ascii="Times New Roman" w:hAnsi="Times New Roman" w:cs="Times New Roman"/>
            <w:sz w:val="24"/>
            <w:szCs w:val="24"/>
          </w:rPr>
          <w:delText xml:space="preserve">the number of seeds that </w:delText>
        </w:r>
        <w:r w:rsidR="00885D06">
          <w:rPr>
            <w:rFonts w:ascii="Times New Roman" w:hAnsi="Times New Roman" w:cs="Times New Roman"/>
            <w:sz w:val="24"/>
            <w:szCs w:val="24"/>
          </w:rPr>
          <w:delText xml:space="preserve">a </w:delText>
        </w:r>
        <w:r w:rsidR="00B8707D">
          <w:rPr>
            <w:rFonts w:ascii="Times New Roman" w:hAnsi="Times New Roman" w:cs="Times New Roman"/>
            <w:sz w:val="24"/>
            <w:szCs w:val="24"/>
          </w:rPr>
          <w:delText>plant can produce</w:delText>
        </w:r>
      </w:del>
      <w:ins w:id="65" w:author="Drees, Trevor" w:date="2023-05-17T15:04:00Z">
        <w:r w:rsidR="00D31D81">
          <w:rPr>
            <w:rFonts w:ascii="Times New Roman" w:hAnsi="Times New Roman" w:cs="Times New Roman"/>
            <w:sz w:val="24"/>
            <w:szCs w:val="24"/>
          </w:rPr>
          <w:t>seed production</w:t>
        </w:r>
      </w:ins>
      <w:r w:rsidR="00B8707D">
        <w:rPr>
          <w:rFonts w:ascii="Times New Roman" w:hAnsi="Times New Roman" w:cs="Times New Roman"/>
          <w:sz w:val="24"/>
          <w:szCs w:val="24"/>
        </w:rPr>
        <w:t xml:space="preserve"> may result from</w:t>
      </w:r>
      <w:r w:rsidR="000B0D23">
        <w:rPr>
          <w:rFonts w:ascii="Times New Roman" w:hAnsi="Times New Roman" w:cs="Times New Roman"/>
          <w:sz w:val="24"/>
          <w:szCs w:val="24"/>
        </w:rPr>
        <w:t xml:space="preserve"> e</w:t>
      </w:r>
      <w:r w:rsidR="001C7AE8">
        <w:rPr>
          <w:rFonts w:ascii="Times New Roman" w:hAnsi="Times New Roman" w:cs="Times New Roman"/>
          <w:sz w:val="24"/>
          <w:szCs w:val="24"/>
        </w:rPr>
        <w:t>levated</w:t>
      </w:r>
      <w:r w:rsidR="00B8707D">
        <w:rPr>
          <w:rFonts w:ascii="Times New Roman" w:hAnsi="Times New Roman" w:cs="Times New Roman"/>
          <w:sz w:val="24"/>
          <w:szCs w:val="24"/>
        </w:rPr>
        <w:t xml:space="preserve"> growing</w:t>
      </w:r>
      <w:r w:rsidR="001C7AE8">
        <w:rPr>
          <w:rFonts w:ascii="Times New Roman" w:hAnsi="Times New Roman" w:cs="Times New Roman"/>
          <w:sz w:val="24"/>
          <w:szCs w:val="24"/>
        </w:rPr>
        <w:t xml:space="preserve"> temperatures</w:t>
      </w:r>
      <w:r w:rsidR="00236781">
        <w:rPr>
          <w:rFonts w:ascii="Times New Roman" w:hAnsi="Times New Roman" w:cs="Times New Roman"/>
          <w:sz w:val="24"/>
          <w:szCs w:val="24"/>
        </w:rPr>
        <w:t xml:space="preserve"> (Sato </w:t>
      </w:r>
      <w:r w:rsidR="00236781" w:rsidRP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2006, </w:t>
      </w:r>
      <w:proofErr w:type="spellStart"/>
      <w:r w:rsidR="00236781">
        <w:rPr>
          <w:rFonts w:ascii="Times New Roman" w:hAnsi="Times New Roman" w:cs="Times New Roman"/>
          <w:sz w:val="24"/>
          <w:szCs w:val="24"/>
        </w:rPr>
        <w:t>Hedhly</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xml:space="preserve">. 2009, </w:t>
      </w:r>
      <w:proofErr w:type="spellStart"/>
      <w:r w:rsidR="00236781">
        <w:rPr>
          <w:rFonts w:ascii="Times New Roman" w:hAnsi="Times New Roman" w:cs="Times New Roman"/>
          <w:sz w:val="24"/>
          <w:szCs w:val="24"/>
        </w:rPr>
        <w:t>Caignard</w:t>
      </w:r>
      <w:proofErr w:type="spellEnd"/>
      <w:r w:rsidR="00236781">
        <w:rPr>
          <w:rFonts w:ascii="Times New Roman" w:hAnsi="Times New Roman" w:cs="Times New Roman"/>
          <w:sz w:val="24"/>
          <w:szCs w:val="24"/>
        </w:rPr>
        <w:t xml:space="preserve"> </w:t>
      </w:r>
      <w:r w:rsidR="00236781">
        <w:rPr>
          <w:rFonts w:ascii="Times New Roman" w:hAnsi="Times New Roman" w:cs="Times New Roman"/>
          <w:i/>
          <w:iCs/>
          <w:sz w:val="24"/>
          <w:szCs w:val="24"/>
        </w:rPr>
        <w:t>et al</w:t>
      </w:r>
      <w:r w:rsidR="00236781">
        <w:rPr>
          <w:rFonts w:ascii="Times New Roman" w:hAnsi="Times New Roman" w:cs="Times New Roman"/>
          <w:sz w:val="24"/>
          <w:szCs w:val="24"/>
        </w:rPr>
        <w:t>. 2017)</w:t>
      </w:r>
      <w:r w:rsidR="001C7AE8">
        <w:rPr>
          <w:rFonts w:ascii="Times New Roman" w:hAnsi="Times New Roman" w:cs="Times New Roman"/>
          <w:sz w:val="24"/>
          <w:szCs w:val="24"/>
        </w:rPr>
        <w:t xml:space="preserve"> and</w:t>
      </w:r>
      <w:r w:rsidR="00FA1FCE">
        <w:rPr>
          <w:rFonts w:ascii="Times New Roman" w:hAnsi="Times New Roman" w:cs="Times New Roman"/>
          <w:sz w:val="24"/>
          <w:szCs w:val="24"/>
        </w:rPr>
        <w:t xml:space="preserve"> increased</w:t>
      </w:r>
      <w:r w:rsidR="001C7AE8">
        <w:rPr>
          <w:rFonts w:ascii="Times New Roman" w:hAnsi="Times New Roman" w:cs="Times New Roman"/>
          <w:sz w:val="24"/>
          <w:szCs w:val="24"/>
        </w:rPr>
        <w:t xml:space="preserve"> CO</w:t>
      </w:r>
      <w:r w:rsidR="001C7AE8" w:rsidRPr="00E44350">
        <w:rPr>
          <w:rFonts w:ascii="Times New Roman" w:hAnsi="Times New Roman" w:cs="Times New Roman"/>
          <w:sz w:val="24"/>
          <w:szCs w:val="24"/>
          <w:vertAlign w:val="subscript"/>
        </w:rPr>
        <w:t>2</w:t>
      </w:r>
      <w:r w:rsidR="001C7AE8">
        <w:rPr>
          <w:rFonts w:ascii="Times New Roman" w:hAnsi="Times New Roman" w:cs="Times New Roman"/>
          <w:sz w:val="24"/>
          <w:szCs w:val="24"/>
        </w:rPr>
        <w:t xml:space="preserve"> levels</w:t>
      </w:r>
      <w:r w:rsidR="00B8707D">
        <w:rPr>
          <w:rFonts w:ascii="Times New Roman" w:hAnsi="Times New Roman" w:cs="Times New Roman"/>
          <w:sz w:val="24"/>
          <w:szCs w:val="24"/>
        </w:rPr>
        <w:t xml:space="preserve"> (</w:t>
      </w:r>
      <w:r w:rsidR="00B31113">
        <w:rPr>
          <w:rFonts w:ascii="Times New Roman" w:hAnsi="Times New Roman" w:cs="Times New Roman"/>
          <w:sz w:val="24"/>
          <w:szCs w:val="24"/>
        </w:rPr>
        <w:t xml:space="preserve">Edwards </w:t>
      </w:r>
      <w:r w:rsidR="00B31113">
        <w:rPr>
          <w:rFonts w:ascii="Times New Roman" w:hAnsi="Times New Roman" w:cs="Times New Roman"/>
          <w:i/>
          <w:iCs/>
          <w:sz w:val="24"/>
          <w:szCs w:val="24"/>
        </w:rPr>
        <w:t>et al</w:t>
      </w:r>
      <w:r w:rsidR="00B31113">
        <w:rPr>
          <w:rFonts w:ascii="Times New Roman" w:hAnsi="Times New Roman" w:cs="Times New Roman"/>
          <w:sz w:val="24"/>
          <w:szCs w:val="24"/>
        </w:rPr>
        <w:t xml:space="preserve">. 2001, </w:t>
      </w:r>
      <w:proofErr w:type="spellStart"/>
      <w:r w:rsidR="00B8707D" w:rsidRPr="00B8707D">
        <w:rPr>
          <w:rFonts w:ascii="Times New Roman" w:hAnsi="Times New Roman" w:cs="Times New Roman"/>
          <w:sz w:val="24"/>
          <w:szCs w:val="24"/>
        </w:rPr>
        <w:t>Thürig</w:t>
      </w:r>
      <w:proofErr w:type="spellEnd"/>
      <w:r w:rsidR="00B8707D">
        <w:rPr>
          <w:rFonts w:ascii="Times New Roman" w:hAnsi="Times New Roman" w:cs="Times New Roman"/>
          <w:sz w:val="24"/>
          <w:szCs w:val="24"/>
        </w:rPr>
        <w:t xml:space="preserve">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2003, Way </w:t>
      </w:r>
      <w:r w:rsidR="00B8707D">
        <w:rPr>
          <w:rFonts w:ascii="Times New Roman" w:hAnsi="Times New Roman" w:cs="Times New Roman"/>
          <w:i/>
          <w:iCs/>
          <w:sz w:val="24"/>
          <w:szCs w:val="24"/>
        </w:rPr>
        <w:t>et al.</w:t>
      </w:r>
      <w:r w:rsidR="00B8707D">
        <w:rPr>
          <w:rFonts w:ascii="Times New Roman" w:hAnsi="Times New Roman" w:cs="Times New Roman"/>
          <w:sz w:val="24"/>
          <w:szCs w:val="24"/>
        </w:rPr>
        <w:t xml:space="preserve"> 2010)</w:t>
      </w:r>
      <w:r w:rsidR="006D2E4D">
        <w:rPr>
          <w:rFonts w:ascii="Times New Roman" w:hAnsi="Times New Roman" w:cs="Times New Roman"/>
          <w:sz w:val="24"/>
          <w:szCs w:val="24"/>
        </w:rPr>
        <w:t xml:space="preserve">, thus affecting the </w:t>
      </w:r>
      <w:r w:rsidR="007E4380">
        <w:rPr>
          <w:rFonts w:ascii="Times New Roman" w:hAnsi="Times New Roman" w:cs="Times New Roman"/>
          <w:sz w:val="24"/>
          <w:szCs w:val="24"/>
        </w:rPr>
        <w:t>number</w:t>
      </w:r>
      <w:r w:rsidR="006D2E4D">
        <w:rPr>
          <w:rFonts w:ascii="Times New Roman" w:hAnsi="Times New Roman" w:cs="Times New Roman"/>
          <w:sz w:val="24"/>
          <w:szCs w:val="24"/>
        </w:rPr>
        <w:t xml:space="preserve"> of seeds available for secondary dispersal</w:t>
      </w:r>
      <w:r w:rsidR="001C7AE8">
        <w:rPr>
          <w:rFonts w:ascii="Times New Roman" w:hAnsi="Times New Roman" w:cs="Times New Roman"/>
          <w:sz w:val="24"/>
          <w:szCs w:val="24"/>
        </w:rPr>
        <w:t>.</w:t>
      </w:r>
      <w:r w:rsidR="00BE773F">
        <w:rPr>
          <w:rFonts w:ascii="Times New Roman" w:hAnsi="Times New Roman" w:cs="Times New Roman"/>
          <w:sz w:val="24"/>
          <w:szCs w:val="24"/>
        </w:rPr>
        <w:t xml:space="preserve"> The dynamics of seed release can also be affected by increased</w:t>
      </w:r>
      <w:del w:id="66" w:author="Drees, Trevor" w:date="2023-05-17T15:04:00Z">
        <w:r w:rsidR="00BE773F">
          <w:rPr>
            <w:rFonts w:ascii="Times New Roman" w:hAnsi="Times New Roman" w:cs="Times New Roman"/>
            <w:sz w:val="24"/>
            <w:szCs w:val="24"/>
          </w:rPr>
          <w:delText xml:space="preserve"> growing</w:delText>
        </w:r>
      </w:del>
      <w:r w:rsidR="00BE773F">
        <w:rPr>
          <w:rFonts w:ascii="Times New Roman" w:hAnsi="Times New Roman" w:cs="Times New Roman"/>
          <w:sz w:val="24"/>
          <w:szCs w:val="24"/>
        </w:rPr>
        <w:t xml:space="preserve"> temperatures</w:t>
      </w:r>
      <w:r w:rsidR="00222C0F">
        <w:rPr>
          <w:rFonts w:ascii="Times New Roman" w:hAnsi="Times New Roman" w:cs="Times New Roman"/>
          <w:sz w:val="24"/>
          <w:szCs w:val="24"/>
        </w:rPr>
        <w:t>, with some species more likely to release their seeds</w:t>
      </w:r>
      <w:r w:rsidR="00BE773F">
        <w:rPr>
          <w:rFonts w:ascii="Times New Roman" w:hAnsi="Times New Roman" w:cs="Times New Roman"/>
          <w:sz w:val="24"/>
          <w:szCs w:val="24"/>
        </w:rPr>
        <w:t xml:space="preserve"> (Teller </w:t>
      </w:r>
      <w:r w:rsidR="00BE773F">
        <w:rPr>
          <w:rFonts w:ascii="Times New Roman" w:hAnsi="Times New Roman" w:cs="Times New Roman"/>
          <w:i/>
          <w:iCs/>
          <w:sz w:val="24"/>
          <w:szCs w:val="24"/>
        </w:rPr>
        <w:t>et al</w:t>
      </w:r>
      <w:r w:rsidR="00BE773F">
        <w:rPr>
          <w:rFonts w:ascii="Times New Roman" w:hAnsi="Times New Roman" w:cs="Times New Roman"/>
          <w:sz w:val="24"/>
          <w:szCs w:val="24"/>
        </w:rPr>
        <w:t>. 2016)</w:t>
      </w:r>
      <w:r w:rsidR="006D2E4D">
        <w:rPr>
          <w:rFonts w:ascii="Times New Roman" w:hAnsi="Times New Roman" w:cs="Times New Roman"/>
          <w:sz w:val="24"/>
          <w:szCs w:val="24"/>
        </w:rPr>
        <w:t xml:space="preserve">, </w:t>
      </w:r>
      <w:r w:rsidR="007E4380">
        <w:rPr>
          <w:rFonts w:ascii="Times New Roman" w:hAnsi="Times New Roman" w:cs="Times New Roman"/>
          <w:sz w:val="24"/>
          <w:szCs w:val="24"/>
        </w:rPr>
        <w:t>also affecting</w:t>
      </w:r>
      <w:r w:rsidR="006D2E4D">
        <w:rPr>
          <w:rFonts w:ascii="Times New Roman" w:hAnsi="Times New Roman" w:cs="Times New Roman"/>
          <w:sz w:val="24"/>
          <w:szCs w:val="24"/>
        </w:rPr>
        <w:t xml:space="preserve"> the </w:t>
      </w:r>
      <w:r w:rsidR="007E4380">
        <w:rPr>
          <w:rFonts w:ascii="Times New Roman" w:hAnsi="Times New Roman" w:cs="Times New Roman"/>
          <w:sz w:val="24"/>
          <w:szCs w:val="24"/>
        </w:rPr>
        <w:t xml:space="preserve">number </w:t>
      </w:r>
      <w:r w:rsidR="006D2E4D">
        <w:rPr>
          <w:rFonts w:ascii="Times New Roman" w:hAnsi="Times New Roman" w:cs="Times New Roman"/>
          <w:sz w:val="24"/>
          <w:szCs w:val="24"/>
        </w:rPr>
        <w:t>of seeds available for secondary dispersal</w:t>
      </w:r>
      <w:r w:rsidR="00BE773F">
        <w:rPr>
          <w:rFonts w:ascii="Times New Roman" w:hAnsi="Times New Roman" w:cs="Times New Roman"/>
          <w:sz w:val="24"/>
          <w:szCs w:val="24"/>
        </w:rPr>
        <w:t>.</w:t>
      </w:r>
      <w:r w:rsidR="001C7AE8">
        <w:rPr>
          <w:rFonts w:ascii="Times New Roman" w:hAnsi="Times New Roman" w:cs="Times New Roman"/>
          <w:sz w:val="24"/>
          <w:szCs w:val="24"/>
        </w:rPr>
        <w:t xml:space="preserve"> </w:t>
      </w:r>
      <w:r w:rsidR="00BE773F">
        <w:rPr>
          <w:rFonts w:ascii="Times New Roman" w:hAnsi="Times New Roman" w:cs="Times New Roman"/>
          <w:sz w:val="24"/>
          <w:szCs w:val="24"/>
        </w:rPr>
        <w:t>Climate change</w:t>
      </w:r>
      <w:r w:rsidR="00E57197">
        <w:rPr>
          <w:rFonts w:ascii="Times New Roman" w:hAnsi="Times New Roman" w:cs="Times New Roman"/>
          <w:sz w:val="24"/>
          <w:szCs w:val="24"/>
        </w:rPr>
        <w:t xml:space="preserve"> </w:t>
      </w:r>
      <w:r w:rsidR="00BE773F">
        <w:rPr>
          <w:rFonts w:ascii="Times New Roman" w:hAnsi="Times New Roman" w:cs="Times New Roman"/>
          <w:sz w:val="24"/>
          <w:szCs w:val="24"/>
        </w:rPr>
        <w:t>may</w:t>
      </w:r>
      <w:r w:rsidR="00E77CD3">
        <w:rPr>
          <w:rFonts w:ascii="Times New Roman" w:hAnsi="Times New Roman" w:cs="Times New Roman"/>
          <w:sz w:val="24"/>
          <w:szCs w:val="24"/>
        </w:rPr>
        <w:t xml:space="preserve"> also</w:t>
      </w:r>
      <w:r w:rsidR="00BE773F">
        <w:rPr>
          <w:rFonts w:ascii="Times New Roman" w:hAnsi="Times New Roman" w:cs="Times New Roman"/>
          <w:sz w:val="24"/>
          <w:szCs w:val="24"/>
        </w:rPr>
        <w:t xml:space="preserve"> cause shifts in the range</w:t>
      </w:r>
      <w:r w:rsidR="00E77CD3">
        <w:rPr>
          <w:rFonts w:ascii="Times New Roman" w:hAnsi="Times New Roman" w:cs="Times New Roman"/>
          <w:sz w:val="24"/>
          <w:szCs w:val="24"/>
        </w:rPr>
        <w:t xml:space="preserve"> or abundance </w:t>
      </w:r>
      <w:r w:rsidR="00BE773F">
        <w:rPr>
          <w:rFonts w:ascii="Times New Roman" w:hAnsi="Times New Roman" w:cs="Times New Roman"/>
          <w:sz w:val="24"/>
          <w:szCs w:val="24"/>
        </w:rPr>
        <w:t xml:space="preserve">of </w:t>
      </w:r>
      <w:r w:rsidR="006D2E4D">
        <w:rPr>
          <w:rFonts w:ascii="Times New Roman" w:hAnsi="Times New Roman" w:cs="Times New Roman"/>
          <w:sz w:val="24"/>
          <w:szCs w:val="24"/>
        </w:rPr>
        <w:t xml:space="preserve">animal and insect </w:t>
      </w:r>
      <w:r w:rsidR="00BE773F">
        <w:rPr>
          <w:rFonts w:ascii="Times New Roman" w:hAnsi="Times New Roman" w:cs="Times New Roman"/>
          <w:sz w:val="24"/>
          <w:szCs w:val="24"/>
        </w:rPr>
        <w:t xml:space="preserve">species that </w:t>
      </w:r>
      <w:r w:rsidR="006D2E4D">
        <w:rPr>
          <w:rFonts w:ascii="Times New Roman" w:hAnsi="Times New Roman" w:cs="Times New Roman"/>
          <w:sz w:val="24"/>
          <w:szCs w:val="24"/>
        </w:rPr>
        <w:t xml:space="preserve">remove </w:t>
      </w:r>
      <w:r w:rsidR="00BE773F">
        <w:rPr>
          <w:rFonts w:ascii="Times New Roman" w:hAnsi="Times New Roman" w:cs="Times New Roman"/>
          <w:sz w:val="24"/>
          <w:szCs w:val="24"/>
        </w:rPr>
        <w:t>seeds</w:t>
      </w:r>
      <w:r w:rsidR="00E57197">
        <w:rPr>
          <w:rFonts w:ascii="Times New Roman" w:hAnsi="Times New Roman" w:cs="Times New Roman"/>
          <w:sz w:val="24"/>
          <w:szCs w:val="24"/>
        </w:rPr>
        <w:t xml:space="preserve">, as well as shifts in the traits that attract </w:t>
      </w:r>
      <w:r w:rsidR="006D2E4D">
        <w:rPr>
          <w:rFonts w:ascii="Times New Roman" w:hAnsi="Times New Roman" w:cs="Times New Roman"/>
          <w:sz w:val="24"/>
          <w:szCs w:val="24"/>
        </w:rPr>
        <w:t>these species</w:t>
      </w:r>
      <w:r w:rsidR="00E57197">
        <w:rPr>
          <w:rFonts w:ascii="Times New Roman" w:hAnsi="Times New Roman" w:cs="Times New Roman"/>
          <w:sz w:val="24"/>
          <w:szCs w:val="24"/>
        </w:rPr>
        <w:t>,</w:t>
      </w:r>
      <w:r w:rsidR="00BE773F">
        <w:rPr>
          <w:rFonts w:ascii="Times New Roman" w:hAnsi="Times New Roman" w:cs="Times New Roman"/>
          <w:sz w:val="24"/>
          <w:szCs w:val="24"/>
        </w:rPr>
        <w:t xml:space="preserve"> </w:t>
      </w:r>
      <w:r w:rsidR="006D2E4D">
        <w:rPr>
          <w:rFonts w:ascii="Times New Roman" w:hAnsi="Times New Roman" w:cs="Times New Roman"/>
          <w:sz w:val="24"/>
          <w:szCs w:val="24"/>
        </w:rPr>
        <w:t>with potential consequences for dispersal patterns</w:t>
      </w:r>
      <w:r w:rsidR="00BE773F">
        <w:rPr>
          <w:rFonts w:ascii="Times New Roman" w:hAnsi="Times New Roman" w:cs="Times New Roman"/>
          <w:sz w:val="24"/>
          <w:szCs w:val="24"/>
        </w:rPr>
        <w:t xml:space="preserve"> (</w:t>
      </w:r>
      <w:r w:rsidR="00E77CD3">
        <w:rPr>
          <w:rFonts w:ascii="Times New Roman" w:hAnsi="Times New Roman" w:cs="Times New Roman"/>
          <w:sz w:val="24"/>
          <w:szCs w:val="24"/>
        </w:rPr>
        <w:t xml:space="preserve">Ruxton and Schaefer 2012, </w:t>
      </w:r>
      <w:proofErr w:type="spellStart"/>
      <w:r w:rsidR="00E57B27">
        <w:rPr>
          <w:rFonts w:ascii="Times New Roman" w:hAnsi="Times New Roman" w:cs="Times New Roman"/>
          <w:sz w:val="24"/>
          <w:szCs w:val="24"/>
        </w:rPr>
        <w:t>Mokany</w:t>
      </w:r>
      <w:proofErr w:type="spellEnd"/>
      <w:r w:rsidR="00E57B27">
        <w:rPr>
          <w:rFonts w:ascii="Times New Roman" w:hAnsi="Times New Roman" w:cs="Times New Roman"/>
          <w:sz w:val="24"/>
          <w:szCs w:val="24"/>
        </w:rPr>
        <w:t xml:space="preserve"> </w:t>
      </w:r>
      <w:r w:rsidR="00E57B27">
        <w:rPr>
          <w:rFonts w:ascii="Times New Roman" w:hAnsi="Times New Roman" w:cs="Times New Roman"/>
          <w:i/>
          <w:iCs/>
          <w:sz w:val="24"/>
          <w:szCs w:val="24"/>
        </w:rPr>
        <w:t>et al</w:t>
      </w:r>
      <w:r w:rsidR="00E57B27">
        <w:rPr>
          <w:rFonts w:ascii="Times New Roman" w:hAnsi="Times New Roman" w:cs="Times New Roman"/>
          <w:sz w:val="24"/>
          <w:szCs w:val="24"/>
        </w:rPr>
        <w:t xml:space="preserve">. 2014, Sales </w:t>
      </w:r>
      <w:r w:rsidR="00E57B27">
        <w:rPr>
          <w:rFonts w:ascii="Times New Roman" w:hAnsi="Times New Roman" w:cs="Times New Roman"/>
          <w:i/>
          <w:iCs/>
          <w:sz w:val="24"/>
          <w:szCs w:val="24"/>
        </w:rPr>
        <w:t>et al</w:t>
      </w:r>
      <w:r w:rsidR="00E57B27">
        <w:rPr>
          <w:rFonts w:ascii="Times New Roman" w:hAnsi="Times New Roman" w:cs="Times New Roman"/>
          <w:sz w:val="24"/>
          <w:szCs w:val="24"/>
        </w:rPr>
        <w:t>. 2021</w:t>
      </w:r>
      <w:r w:rsidR="00BE773F">
        <w:rPr>
          <w:rFonts w:ascii="Times New Roman" w:hAnsi="Times New Roman" w:cs="Times New Roman"/>
          <w:sz w:val="24"/>
          <w:szCs w:val="24"/>
        </w:rPr>
        <w:t>).</w:t>
      </w:r>
      <w:r w:rsidR="00374ACA">
        <w:rPr>
          <w:rFonts w:ascii="Times New Roman" w:hAnsi="Times New Roman" w:cs="Times New Roman"/>
          <w:sz w:val="24"/>
          <w:szCs w:val="24"/>
        </w:rPr>
        <w:t xml:space="preserve"> </w:t>
      </w:r>
      <w:r w:rsidR="00562CE0">
        <w:rPr>
          <w:rFonts w:ascii="Times New Roman" w:hAnsi="Times New Roman" w:cs="Times New Roman"/>
          <w:sz w:val="24"/>
          <w:szCs w:val="24"/>
        </w:rPr>
        <w:t>Even</w:t>
      </w:r>
      <w:r w:rsidR="003835BB">
        <w:rPr>
          <w:rFonts w:ascii="Times New Roman" w:hAnsi="Times New Roman" w:cs="Times New Roman"/>
          <w:sz w:val="24"/>
          <w:szCs w:val="24"/>
        </w:rPr>
        <w:t xml:space="preserve"> seed nutrient content</w:t>
      </w:r>
      <w:r w:rsidR="00562CE0">
        <w:rPr>
          <w:rFonts w:ascii="Times New Roman" w:hAnsi="Times New Roman" w:cs="Times New Roman"/>
          <w:sz w:val="24"/>
          <w:szCs w:val="24"/>
        </w:rPr>
        <w:t xml:space="preserve"> has the potential to be affected by climate change</w:t>
      </w:r>
      <w:r w:rsidR="003835BB">
        <w:rPr>
          <w:rFonts w:ascii="Times New Roman" w:hAnsi="Times New Roman" w:cs="Times New Roman"/>
          <w:sz w:val="24"/>
          <w:szCs w:val="24"/>
        </w:rPr>
        <w:t xml:space="preserve"> and </w:t>
      </w:r>
      <w:r w:rsidR="00EE7CC2">
        <w:rPr>
          <w:rFonts w:ascii="Times New Roman" w:hAnsi="Times New Roman" w:cs="Times New Roman"/>
          <w:sz w:val="24"/>
          <w:szCs w:val="24"/>
        </w:rPr>
        <w:t>various</w:t>
      </w:r>
      <w:r w:rsidR="003835BB">
        <w:rPr>
          <w:rFonts w:ascii="Times New Roman" w:hAnsi="Times New Roman" w:cs="Times New Roman"/>
          <w:sz w:val="24"/>
          <w:szCs w:val="24"/>
        </w:rPr>
        <w:t xml:space="preserve"> studies, especially on agricultural crops, have shown changes in nutrient allocations and chemical makeup due to factors such as increased temperatures or elevated CO</w:t>
      </w:r>
      <w:r w:rsidR="003835BB" w:rsidRPr="00B47896">
        <w:rPr>
          <w:rFonts w:ascii="Times New Roman" w:hAnsi="Times New Roman" w:cs="Times New Roman"/>
          <w:sz w:val="24"/>
          <w:szCs w:val="24"/>
          <w:vertAlign w:val="subscript"/>
        </w:rPr>
        <w:t>2</w:t>
      </w:r>
      <w:r w:rsidR="003835BB">
        <w:rPr>
          <w:rFonts w:ascii="Times New Roman" w:hAnsi="Times New Roman" w:cs="Times New Roman"/>
          <w:sz w:val="24"/>
          <w:szCs w:val="24"/>
        </w:rPr>
        <w:t xml:space="preserve"> (</w:t>
      </w:r>
      <w:r w:rsidR="002C5462">
        <w:rPr>
          <w:rFonts w:ascii="Times New Roman" w:hAnsi="Times New Roman" w:cs="Times New Roman"/>
          <w:sz w:val="24"/>
          <w:szCs w:val="24"/>
        </w:rPr>
        <w:t xml:space="preserve">Thomas </w:t>
      </w:r>
      <w:r w:rsidR="002C5462">
        <w:rPr>
          <w:rFonts w:ascii="Times New Roman" w:hAnsi="Times New Roman" w:cs="Times New Roman"/>
          <w:i/>
          <w:iCs/>
          <w:sz w:val="24"/>
          <w:szCs w:val="24"/>
        </w:rPr>
        <w:t xml:space="preserve">et </w:t>
      </w:r>
      <w:r w:rsidR="002C5462" w:rsidRPr="002C5462">
        <w:rPr>
          <w:rFonts w:ascii="Times New Roman" w:hAnsi="Times New Roman" w:cs="Times New Roman"/>
          <w:i/>
          <w:iCs/>
          <w:sz w:val="24"/>
          <w:szCs w:val="24"/>
        </w:rPr>
        <w:t>al</w:t>
      </w:r>
      <w:r w:rsidR="002C5462">
        <w:rPr>
          <w:rFonts w:ascii="Times New Roman" w:hAnsi="Times New Roman" w:cs="Times New Roman"/>
          <w:sz w:val="24"/>
          <w:szCs w:val="24"/>
        </w:rPr>
        <w:t xml:space="preserve">. 2003, </w:t>
      </w:r>
      <w:r w:rsidR="003835BB" w:rsidRPr="002C5462">
        <w:rPr>
          <w:rFonts w:ascii="Times New Roman" w:hAnsi="Times New Roman" w:cs="Times New Roman"/>
          <w:sz w:val="24"/>
          <w:szCs w:val="24"/>
        </w:rPr>
        <w:t>Caldwell</w:t>
      </w:r>
      <w:r w:rsidR="003835BB">
        <w:rPr>
          <w:rFonts w:ascii="Times New Roman" w:hAnsi="Times New Roman" w:cs="Times New Roman"/>
          <w:sz w:val="24"/>
          <w:szCs w:val="24"/>
        </w:rPr>
        <w:t xml:space="preserve"> </w:t>
      </w:r>
      <w:r w:rsidR="003835BB">
        <w:rPr>
          <w:rFonts w:ascii="Times New Roman" w:hAnsi="Times New Roman" w:cs="Times New Roman"/>
          <w:i/>
          <w:iCs/>
          <w:sz w:val="24"/>
          <w:szCs w:val="24"/>
        </w:rPr>
        <w:t>et al</w:t>
      </w:r>
      <w:r w:rsidR="003835BB">
        <w:rPr>
          <w:rFonts w:ascii="Times New Roman" w:hAnsi="Times New Roman" w:cs="Times New Roman"/>
          <w:sz w:val="24"/>
          <w:szCs w:val="24"/>
        </w:rPr>
        <w:t xml:space="preserve">. 2005, </w:t>
      </w:r>
      <w:r w:rsidR="002C5462">
        <w:rPr>
          <w:rFonts w:ascii="Times New Roman" w:hAnsi="Times New Roman" w:cs="Times New Roman"/>
          <w:sz w:val="24"/>
          <w:szCs w:val="24"/>
        </w:rPr>
        <w:t xml:space="preserve">Singh </w:t>
      </w:r>
      <w:r w:rsidR="002C5462">
        <w:rPr>
          <w:rFonts w:ascii="Times New Roman" w:hAnsi="Times New Roman" w:cs="Times New Roman"/>
          <w:i/>
          <w:iCs/>
          <w:sz w:val="24"/>
          <w:szCs w:val="24"/>
        </w:rPr>
        <w:t>et al</w:t>
      </w:r>
      <w:r w:rsidR="002C5462">
        <w:rPr>
          <w:rFonts w:ascii="Times New Roman" w:hAnsi="Times New Roman" w:cs="Times New Roman"/>
          <w:sz w:val="24"/>
          <w:szCs w:val="24"/>
        </w:rPr>
        <w:t>. 2013</w:t>
      </w:r>
      <w:r w:rsidR="003835BB">
        <w:rPr>
          <w:rFonts w:ascii="Times New Roman" w:hAnsi="Times New Roman" w:cs="Times New Roman"/>
          <w:sz w:val="24"/>
          <w:szCs w:val="24"/>
        </w:rPr>
        <w:t xml:space="preserve">). </w:t>
      </w:r>
      <w:r w:rsidR="00A70DC5">
        <w:rPr>
          <w:rFonts w:ascii="Times New Roman" w:hAnsi="Times New Roman" w:cs="Times New Roman"/>
          <w:sz w:val="24"/>
          <w:szCs w:val="24"/>
        </w:rPr>
        <w:t xml:space="preserve">However, there </w:t>
      </w:r>
      <w:r w:rsidR="006E1378">
        <w:rPr>
          <w:rFonts w:ascii="Times New Roman" w:hAnsi="Times New Roman" w:cs="Times New Roman"/>
          <w:sz w:val="24"/>
          <w:szCs w:val="24"/>
        </w:rPr>
        <w:t>are still gaps in knowledge regarding</w:t>
      </w:r>
      <w:r w:rsidR="00A70DC5">
        <w:rPr>
          <w:rFonts w:ascii="Times New Roman" w:hAnsi="Times New Roman" w:cs="Times New Roman"/>
          <w:sz w:val="24"/>
          <w:szCs w:val="24"/>
        </w:rPr>
        <w:t xml:space="preserve"> how</w:t>
      </w:r>
      <w:r w:rsidR="009E1176">
        <w:rPr>
          <w:rFonts w:ascii="Times New Roman" w:hAnsi="Times New Roman" w:cs="Times New Roman"/>
          <w:sz w:val="24"/>
          <w:szCs w:val="24"/>
        </w:rPr>
        <w:t xml:space="preserve"> </w:t>
      </w:r>
      <w:r w:rsidR="00082BC1">
        <w:rPr>
          <w:rFonts w:ascii="Times New Roman" w:hAnsi="Times New Roman" w:cs="Times New Roman"/>
          <w:sz w:val="24"/>
          <w:szCs w:val="24"/>
        </w:rPr>
        <w:t xml:space="preserve">climate-driven </w:t>
      </w:r>
      <w:r w:rsidR="00A70DC5">
        <w:rPr>
          <w:rFonts w:ascii="Times New Roman" w:hAnsi="Times New Roman" w:cs="Times New Roman"/>
          <w:sz w:val="24"/>
          <w:szCs w:val="24"/>
        </w:rPr>
        <w:t>changes in seed shape, size, or</w:t>
      </w:r>
      <w:r w:rsidR="00A70DC5" w:rsidRPr="00A70DC5">
        <w:rPr>
          <w:rFonts w:ascii="Times New Roman" w:hAnsi="Times New Roman" w:cs="Times New Roman"/>
          <w:sz w:val="24"/>
          <w:szCs w:val="24"/>
        </w:rPr>
        <w:t xml:space="preserve"> </w:t>
      </w:r>
      <w:r w:rsidR="00A70DC5">
        <w:rPr>
          <w:rFonts w:ascii="Times New Roman" w:hAnsi="Times New Roman" w:cs="Times New Roman"/>
          <w:sz w:val="24"/>
          <w:szCs w:val="24"/>
        </w:rPr>
        <w:t>nutrient allocations affect seed attractiveness to dispersers</w:t>
      </w:r>
      <w:r w:rsidR="007F53B5">
        <w:rPr>
          <w:rFonts w:ascii="Times New Roman" w:hAnsi="Times New Roman" w:cs="Times New Roman"/>
          <w:sz w:val="24"/>
          <w:szCs w:val="24"/>
        </w:rPr>
        <w:t xml:space="preserve"> </w:t>
      </w:r>
      <w:r w:rsidR="00562CE0">
        <w:rPr>
          <w:rFonts w:ascii="Times New Roman" w:hAnsi="Times New Roman" w:cs="Times New Roman"/>
          <w:sz w:val="24"/>
          <w:szCs w:val="24"/>
        </w:rPr>
        <w:t>or how these dispersers move seeds</w:t>
      </w:r>
      <w:r w:rsidR="006E1378">
        <w:rPr>
          <w:rFonts w:ascii="Times New Roman" w:hAnsi="Times New Roman" w:cs="Times New Roman"/>
          <w:sz w:val="24"/>
          <w:szCs w:val="24"/>
        </w:rPr>
        <w: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Addressing these gaps</w:t>
      </w:r>
      <w:del w:id="67" w:author="Drees, Trevor" w:date="2023-05-17T15:04:00Z">
        <w:r w:rsidR="00082BC1">
          <w:rPr>
            <w:rFonts w:ascii="Times New Roman" w:hAnsi="Times New Roman" w:cs="Times New Roman"/>
            <w:sz w:val="24"/>
            <w:szCs w:val="24"/>
          </w:rPr>
          <w:delText>, though,</w:delText>
        </w:r>
      </w:del>
      <w:r w:rsidR="00082BC1">
        <w:rPr>
          <w:rFonts w:ascii="Times New Roman" w:hAnsi="Times New Roman" w:cs="Times New Roman"/>
          <w:sz w:val="24"/>
          <w:szCs w:val="24"/>
        </w:rPr>
        <w:t xml:space="preserve"> </w:t>
      </w:r>
      <w:r w:rsidR="008956F8">
        <w:rPr>
          <w:rFonts w:ascii="Times New Roman" w:hAnsi="Times New Roman" w:cs="Times New Roman"/>
          <w:sz w:val="24"/>
          <w:szCs w:val="24"/>
        </w:rPr>
        <w:t>must start</w:t>
      </w:r>
      <w:r w:rsidR="00082BC1">
        <w:rPr>
          <w:rFonts w:ascii="Times New Roman" w:hAnsi="Times New Roman" w:cs="Times New Roman"/>
          <w:sz w:val="24"/>
          <w:szCs w:val="24"/>
        </w:rPr>
        <w:t xml:space="preserve"> </w:t>
      </w:r>
      <w:r w:rsidR="009E1176">
        <w:rPr>
          <w:rFonts w:ascii="Times New Roman" w:hAnsi="Times New Roman" w:cs="Times New Roman"/>
          <w:sz w:val="24"/>
          <w:szCs w:val="24"/>
        </w:rPr>
        <w:t>with better understanding the</w:t>
      </w:r>
      <w:r w:rsidR="008956F8">
        <w:rPr>
          <w:rFonts w:ascii="Times New Roman" w:hAnsi="Times New Roman" w:cs="Times New Roman"/>
          <w:sz w:val="24"/>
          <w:szCs w:val="24"/>
        </w:rPr>
        <w:t xml:space="preserve"> underlying</w:t>
      </w:r>
      <w:r w:rsidR="009E1176">
        <w:rPr>
          <w:rFonts w:ascii="Times New Roman" w:hAnsi="Times New Roman" w:cs="Times New Roman"/>
          <w:sz w:val="24"/>
          <w:szCs w:val="24"/>
        </w:rPr>
        <w:t xml:space="preserve"> dispersal mechanisms themselves (Travis </w:t>
      </w:r>
      <w:r w:rsidR="009E1176">
        <w:rPr>
          <w:rFonts w:ascii="Times New Roman" w:hAnsi="Times New Roman" w:cs="Times New Roman"/>
          <w:i/>
          <w:iCs/>
          <w:sz w:val="24"/>
          <w:szCs w:val="24"/>
        </w:rPr>
        <w:t>et al</w:t>
      </w:r>
      <w:r w:rsidR="009E1176">
        <w:rPr>
          <w:rFonts w:ascii="Times New Roman" w:hAnsi="Times New Roman" w:cs="Times New Roman"/>
          <w:sz w:val="24"/>
          <w:szCs w:val="24"/>
        </w:rPr>
        <w:t>. 2013).</w:t>
      </w:r>
    </w:p>
    <w:p w14:paraId="69C1B2F4" w14:textId="6237312A" w:rsidR="000B0D23" w:rsidRPr="000B63BA" w:rsidRDefault="000B0D23" w:rsidP="00B35E53">
      <w:pPr>
        <w:spacing w:line="480" w:lineRule="auto"/>
        <w:ind w:firstLine="360"/>
        <w:jc w:val="both"/>
        <w:rPr>
          <w:rFonts w:ascii="Times New Roman" w:hAnsi="Times New Roman" w:cs="Times New Roman"/>
          <w:sz w:val="24"/>
          <w:szCs w:val="24"/>
        </w:rPr>
      </w:pPr>
      <w:r w:rsidRPr="000B63BA">
        <w:rPr>
          <w:rFonts w:ascii="Times New Roman" w:hAnsi="Times New Roman" w:cs="Times New Roman"/>
          <w:sz w:val="24"/>
          <w:szCs w:val="24"/>
        </w:rPr>
        <w:t>Given the role that</w:t>
      </w:r>
      <w:r>
        <w:rPr>
          <w:rFonts w:ascii="Times New Roman" w:hAnsi="Times New Roman" w:cs="Times New Roman"/>
          <w:sz w:val="24"/>
          <w:szCs w:val="24"/>
        </w:rPr>
        <w:t xml:space="preserve"> ants and other</w:t>
      </w:r>
      <w:r w:rsidRPr="000B63BA">
        <w:rPr>
          <w:rFonts w:ascii="Times New Roman" w:hAnsi="Times New Roman" w:cs="Times New Roman"/>
          <w:sz w:val="24"/>
          <w:szCs w:val="24"/>
        </w:rPr>
        <w:t xml:space="preserve"> insects play in</w:t>
      </w:r>
      <w:r>
        <w:rPr>
          <w:rFonts w:ascii="Times New Roman" w:hAnsi="Times New Roman" w:cs="Times New Roman"/>
          <w:sz w:val="24"/>
          <w:szCs w:val="24"/>
        </w:rPr>
        <w:t xml:space="preserve"> seed</w:t>
      </w:r>
      <w:r w:rsidRPr="000B63BA">
        <w:rPr>
          <w:rFonts w:ascii="Times New Roman" w:hAnsi="Times New Roman" w:cs="Times New Roman"/>
          <w:sz w:val="24"/>
          <w:szCs w:val="24"/>
        </w:rPr>
        <w:t xml:space="preserve"> dispersal, </w:t>
      </w:r>
      <w:r w:rsidR="00D8156D">
        <w:rPr>
          <w:rFonts w:ascii="Times New Roman" w:hAnsi="Times New Roman" w:cs="Times New Roman"/>
          <w:sz w:val="24"/>
          <w:szCs w:val="24"/>
        </w:rPr>
        <w:t>studying</w:t>
      </w:r>
      <w:r w:rsidRPr="000B63BA">
        <w:rPr>
          <w:rFonts w:ascii="Times New Roman" w:hAnsi="Times New Roman" w:cs="Times New Roman"/>
          <w:sz w:val="24"/>
          <w:szCs w:val="24"/>
        </w:rPr>
        <w:t xml:space="preserve"> how they move seeds can </w:t>
      </w:r>
      <w:del w:id="68" w:author="Drees, Trevor" w:date="2023-05-17T15:04:00Z">
        <w:r w:rsidRPr="000B63BA">
          <w:rPr>
            <w:rFonts w:ascii="Times New Roman" w:hAnsi="Times New Roman" w:cs="Times New Roman"/>
            <w:sz w:val="24"/>
            <w:szCs w:val="24"/>
          </w:rPr>
          <w:delText>help us</w:delText>
        </w:r>
      </w:del>
      <w:ins w:id="69" w:author="Drees, Trevor" w:date="2023-05-17T15:04:00Z">
        <w:r w:rsidR="00D31D81">
          <w:rPr>
            <w:rFonts w:ascii="Times New Roman" w:hAnsi="Times New Roman" w:cs="Times New Roman"/>
            <w:sz w:val="24"/>
            <w:szCs w:val="24"/>
          </w:rPr>
          <w:t>facilitate a</w:t>
        </w:r>
      </w:ins>
      <w:r w:rsidR="00D31D81">
        <w:rPr>
          <w:rFonts w:ascii="Times New Roman" w:hAnsi="Times New Roman" w:cs="Times New Roman"/>
          <w:sz w:val="24"/>
          <w:szCs w:val="24"/>
        </w:rPr>
        <w:t xml:space="preserve"> better </w:t>
      </w:r>
      <w:del w:id="70" w:author="Drees, Trevor" w:date="2023-05-17T15:04:00Z">
        <w:r w:rsidRPr="000B63BA">
          <w:rPr>
            <w:rFonts w:ascii="Times New Roman" w:hAnsi="Times New Roman" w:cs="Times New Roman"/>
            <w:sz w:val="24"/>
            <w:szCs w:val="24"/>
          </w:rPr>
          <w:delText>understand</w:delText>
        </w:r>
      </w:del>
      <w:ins w:id="71" w:author="Drees, Trevor" w:date="2023-05-17T15:04:00Z">
        <w:r w:rsidR="00D31D81">
          <w:rPr>
            <w:rFonts w:ascii="Times New Roman" w:hAnsi="Times New Roman" w:cs="Times New Roman"/>
            <w:sz w:val="24"/>
            <w:szCs w:val="24"/>
          </w:rPr>
          <w:t>understanding of</w:t>
        </w:r>
      </w:ins>
      <w:r w:rsidR="00D31D81">
        <w:rPr>
          <w:rFonts w:ascii="Times New Roman" w:hAnsi="Times New Roman" w:cs="Times New Roman"/>
          <w:sz w:val="24"/>
          <w:szCs w:val="24"/>
        </w:rPr>
        <w:t xml:space="preserve"> how </w:t>
      </w:r>
      <w:ins w:id="72" w:author="Drees, Trevor" w:date="2023-05-17T15:04:00Z">
        <w:r w:rsidR="00D31D81">
          <w:rPr>
            <w:rFonts w:ascii="Times New Roman" w:hAnsi="Times New Roman" w:cs="Times New Roman"/>
            <w:sz w:val="24"/>
            <w:szCs w:val="24"/>
          </w:rPr>
          <w:t xml:space="preserve">certain </w:t>
        </w:r>
      </w:ins>
      <w:r w:rsidR="00D31D81">
        <w:rPr>
          <w:rFonts w:ascii="Times New Roman" w:hAnsi="Times New Roman" w:cs="Times New Roman"/>
          <w:sz w:val="24"/>
          <w:szCs w:val="24"/>
        </w:rPr>
        <w:t xml:space="preserve">plant species </w:t>
      </w:r>
      <w:del w:id="73" w:author="Drees, Trevor" w:date="2023-05-17T15:04:00Z">
        <w:r w:rsidRPr="000B63BA">
          <w:rPr>
            <w:rFonts w:ascii="Times New Roman" w:hAnsi="Times New Roman" w:cs="Times New Roman"/>
            <w:sz w:val="24"/>
            <w:szCs w:val="24"/>
          </w:rPr>
          <w:delText xml:space="preserve">dispersed by these insects </w:delText>
        </w:r>
      </w:del>
      <w:r w:rsidR="00D31D81">
        <w:rPr>
          <w:rFonts w:ascii="Times New Roman" w:hAnsi="Times New Roman" w:cs="Times New Roman"/>
          <w:sz w:val="24"/>
          <w:szCs w:val="24"/>
        </w:rPr>
        <w:t>spread</w:t>
      </w:r>
      <w:r w:rsidRPr="000B63BA">
        <w:rPr>
          <w:rFonts w:ascii="Times New Roman" w:hAnsi="Times New Roman" w:cs="Times New Roman"/>
          <w:sz w:val="24"/>
          <w:szCs w:val="24"/>
        </w:rPr>
        <w:t>.</w:t>
      </w:r>
      <w:r>
        <w:rPr>
          <w:rFonts w:ascii="Times New Roman" w:hAnsi="Times New Roman" w:cs="Times New Roman"/>
          <w:sz w:val="24"/>
          <w:szCs w:val="24"/>
        </w:rPr>
        <w:t xml:space="preserve"> </w:t>
      </w:r>
      <w:r w:rsidRPr="000B63BA">
        <w:rPr>
          <w:rFonts w:ascii="Times New Roman" w:hAnsi="Times New Roman" w:cs="Times New Roman"/>
          <w:sz w:val="24"/>
          <w:szCs w:val="24"/>
        </w:rPr>
        <w:t xml:space="preserve">Such an understanding starts with </w:t>
      </w:r>
      <w:r w:rsidR="00EA3282">
        <w:rPr>
          <w:rFonts w:ascii="Times New Roman" w:hAnsi="Times New Roman" w:cs="Times New Roman"/>
          <w:sz w:val="24"/>
          <w:szCs w:val="24"/>
        </w:rPr>
        <w:t>quantifying</w:t>
      </w:r>
      <w:r w:rsidRPr="000B63BA">
        <w:rPr>
          <w:rFonts w:ascii="Times New Roman" w:hAnsi="Times New Roman" w:cs="Times New Roman"/>
          <w:sz w:val="24"/>
          <w:szCs w:val="24"/>
        </w:rPr>
        <w:t xml:space="preserve"> seed removal, as this </w:t>
      </w:r>
      <w:r w:rsidR="00D72390">
        <w:rPr>
          <w:rFonts w:ascii="Times New Roman" w:hAnsi="Times New Roman" w:cs="Times New Roman"/>
          <w:sz w:val="24"/>
          <w:szCs w:val="24"/>
        </w:rPr>
        <w:t>constitutes the first step of secondary</w:t>
      </w:r>
      <w:r w:rsidRPr="000B63BA">
        <w:rPr>
          <w:rFonts w:ascii="Times New Roman" w:hAnsi="Times New Roman" w:cs="Times New Roman"/>
          <w:sz w:val="24"/>
          <w:szCs w:val="24"/>
        </w:rPr>
        <w:t xml:space="preserve"> dispersal</w:t>
      </w:r>
      <w:r w:rsidR="00B20BA4">
        <w:rPr>
          <w:rFonts w:ascii="Times New Roman" w:hAnsi="Times New Roman" w:cs="Times New Roman"/>
          <w:sz w:val="24"/>
          <w:szCs w:val="24"/>
        </w:rPr>
        <w:t xml:space="preserve"> (</w:t>
      </w:r>
      <w:proofErr w:type="spellStart"/>
      <w:r w:rsidR="00B20BA4">
        <w:rPr>
          <w:rFonts w:ascii="Times New Roman" w:hAnsi="Times New Roman" w:cs="Times New Roman"/>
          <w:sz w:val="24"/>
          <w:szCs w:val="24"/>
        </w:rPr>
        <w:t>Jongejans</w:t>
      </w:r>
      <w:proofErr w:type="spellEnd"/>
      <w:r w:rsidR="00B20BA4">
        <w:rPr>
          <w:rFonts w:ascii="Times New Roman" w:hAnsi="Times New Roman" w:cs="Times New Roman"/>
          <w:sz w:val="24"/>
          <w:szCs w:val="24"/>
        </w:rPr>
        <w:t xml:space="preserve"> </w:t>
      </w:r>
      <w:r w:rsidR="00B20BA4" w:rsidRPr="00F65D3B">
        <w:rPr>
          <w:rFonts w:ascii="Times New Roman" w:hAnsi="Times New Roman" w:cs="Times New Roman"/>
          <w:i/>
          <w:iCs/>
          <w:sz w:val="24"/>
          <w:szCs w:val="24"/>
        </w:rPr>
        <w:t>et al</w:t>
      </w:r>
      <w:r w:rsidR="00B20BA4">
        <w:rPr>
          <w:rFonts w:ascii="Times New Roman" w:hAnsi="Times New Roman" w:cs="Times New Roman"/>
          <w:sz w:val="24"/>
          <w:szCs w:val="24"/>
        </w:rPr>
        <w:t>. 2015</w:t>
      </w:r>
      <w:r w:rsidR="00EC15D4">
        <w:rPr>
          <w:rFonts w:ascii="Times New Roman" w:hAnsi="Times New Roman" w:cs="Times New Roman"/>
          <w:sz w:val="24"/>
          <w:szCs w:val="24"/>
        </w:rPr>
        <w:t>b</w:t>
      </w:r>
      <w:r w:rsidR="00B20BA4">
        <w:rPr>
          <w:rFonts w:ascii="Times New Roman" w:hAnsi="Times New Roman" w:cs="Times New Roman"/>
          <w:sz w:val="24"/>
          <w:szCs w:val="24"/>
        </w:rPr>
        <w:t>)</w:t>
      </w:r>
      <w:r w:rsidRPr="000B63BA">
        <w:rPr>
          <w:rFonts w:ascii="Times New Roman" w:hAnsi="Times New Roman" w:cs="Times New Roman"/>
          <w:sz w:val="24"/>
          <w:szCs w:val="24"/>
        </w:rPr>
        <w:t>.</w:t>
      </w:r>
      <w:r w:rsidR="00EA3282">
        <w:rPr>
          <w:rFonts w:ascii="Times New Roman" w:hAnsi="Times New Roman" w:cs="Times New Roman"/>
          <w:sz w:val="24"/>
          <w:szCs w:val="24"/>
        </w:rPr>
        <w:t xml:space="preserve"> </w:t>
      </w:r>
      <w:del w:id="74" w:author="Drees, Trevor" w:date="2023-05-17T15:04:00Z">
        <w:r w:rsidR="00EA3282">
          <w:rPr>
            <w:rFonts w:ascii="Times New Roman" w:hAnsi="Times New Roman" w:cs="Times New Roman"/>
            <w:sz w:val="24"/>
            <w:szCs w:val="24"/>
          </w:rPr>
          <w:delText>A commonly used and straightforward</w:delText>
        </w:r>
      </w:del>
      <w:ins w:id="75" w:author="Drees, Trevor" w:date="2023-05-17T15:04:00Z">
        <w:r w:rsidR="00EA3282">
          <w:rPr>
            <w:rFonts w:ascii="Times New Roman" w:hAnsi="Times New Roman" w:cs="Times New Roman"/>
            <w:sz w:val="24"/>
            <w:szCs w:val="24"/>
          </w:rPr>
          <w:t>A common</w:t>
        </w:r>
      </w:ins>
      <w:r w:rsidR="00EA3282">
        <w:rPr>
          <w:rFonts w:ascii="Times New Roman" w:hAnsi="Times New Roman" w:cs="Times New Roman"/>
          <w:sz w:val="24"/>
          <w:szCs w:val="24"/>
        </w:rPr>
        <w:t xml:space="preserve"> experimental setup to quantify seed removal by secondary dispersers consists of so-called “cafeterias”</w:t>
      </w:r>
      <w:r w:rsidR="00AA33F4">
        <w:rPr>
          <w:rFonts w:ascii="Times New Roman" w:hAnsi="Times New Roman" w:cs="Times New Roman"/>
          <w:sz w:val="24"/>
          <w:szCs w:val="24"/>
        </w:rPr>
        <w:t xml:space="preserve"> or “depots”</w:t>
      </w:r>
      <w:r w:rsidR="00EA3282">
        <w:rPr>
          <w:rFonts w:ascii="Times New Roman" w:hAnsi="Times New Roman" w:cs="Times New Roman"/>
          <w:sz w:val="24"/>
          <w:szCs w:val="24"/>
        </w:rPr>
        <w:t xml:space="preserve"> </w:t>
      </w:r>
      <w:r w:rsidR="00EA3282" w:rsidRPr="00663B48">
        <w:rPr>
          <w:rFonts w:ascii="Times New Roman" w:hAnsi="Times New Roman" w:cs="Times New Roman"/>
          <w:sz w:val="24"/>
          <w:szCs w:val="24"/>
        </w:rPr>
        <w:t>(</w:t>
      </w:r>
      <w:proofErr w:type="gramStart"/>
      <w:r w:rsidR="005545D4" w:rsidRPr="00663B48">
        <w:rPr>
          <w:rFonts w:ascii="Times New Roman" w:hAnsi="Times New Roman" w:cs="Times New Roman"/>
          <w:sz w:val="24"/>
          <w:szCs w:val="24"/>
        </w:rPr>
        <w:t>e.g.</w:t>
      </w:r>
      <w:proofErr w:type="gramEnd"/>
      <w:r w:rsidR="005545D4" w:rsidRPr="00663B48">
        <w:rPr>
          <w:rFonts w:ascii="Times New Roman" w:hAnsi="Times New Roman" w:cs="Times New Roman"/>
          <w:sz w:val="24"/>
          <w:szCs w:val="24"/>
        </w:rPr>
        <w:t xml:space="preserve"> Xiao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2006,</w:t>
      </w:r>
      <w:r w:rsidR="00AA33F4" w:rsidRPr="00663B48">
        <w:rPr>
          <w:rFonts w:ascii="Times New Roman" w:hAnsi="Times New Roman" w:cs="Times New Roman"/>
          <w:sz w:val="24"/>
          <w:szCs w:val="24"/>
        </w:rPr>
        <w:t xml:space="preserve"> Fischer and </w:t>
      </w:r>
      <w:proofErr w:type="spellStart"/>
      <w:r w:rsidR="00AA33F4" w:rsidRPr="00663B48">
        <w:rPr>
          <w:rFonts w:ascii="Times New Roman" w:hAnsi="Times New Roman" w:cs="Times New Roman"/>
          <w:sz w:val="24"/>
          <w:szCs w:val="24"/>
        </w:rPr>
        <w:t>Türke</w:t>
      </w:r>
      <w:proofErr w:type="spellEnd"/>
      <w:r w:rsidR="00AA33F4" w:rsidRPr="00663B48">
        <w:rPr>
          <w:rFonts w:ascii="Times New Roman" w:hAnsi="Times New Roman" w:cs="Times New Roman"/>
          <w:sz w:val="24"/>
          <w:szCs w:val="24"/>
        </w:rPr>
        <w:t xml:space="preserve"> </w:t>
      </w:r>
      <w:r w:rsidR="00AA33F4" w:rsidRPr="00663B48">
        <w:rPr>
          <w:rFonts w:ascii="Times New Roman" w:hAnsi="Times New Roman" w:cs="Times New Roman"/>
          <w:sz w:val="24"/>
          <w:szCs w:val="24"/>
        </w:rPr>
        <w:lastRenderedPageBreak/>
        <w:t>2016,</w:t>
      </w:r>
      <w:r w:rsidR="005545D4" w:rsidRPr="00663B48">
        <w:rPr>
          <w:rFonts w:ascii="Times New Roman" w:hAnsi="Times New Roman" w:cs="Times New Roman"/>
          <w:sz w:val="24"/>
          <w:szCs w:val="24"/>
        </w:rPr>
        <w:t xml:space="preserve"> Gurney </w:t>
      </w:r>
      <w:r w:rsidR="005545D4" w:rsidRPr="00663B48">
        <w:rPr>
          <w:rFonts w:ascii="Times New Roman" w:hAnsi="Times New Roman" w:cs="Times New Roman"/>
          <w:i/>
          <w:iCs/>
          <w:sz w:val="24"/>
          <w:szCs w:val="24"/>
        </w:rPr>
        <w:t>et al</w:t>
      </w:r>
      <w:r w:rsidR="005545D4" w:rsidRPr="00663B48">
        <w:rPr>
          <w:rFonts w:ascii="Times New Roman" w:hAnsi="Times New Roman" w:cs="Times New Roman"/>
          <w:sz w:val="24"/>
          <w:szCs w:val="24"/>
        </w:rPr>
        <w:t>. 2015</w:t>
      </w:r>
      <w:r w:rsidR="00AA33F4" w:rsidRPr="00663B48">
        <w:rPr>
          <w:rFonts w:ascii="Times New Roman" w:hAnsi="Times New Roman" w:cs="Times New Roman"/>
          <w:sz w:val="24"/>
          <w:szCs w:val="24"/>
        </w:rPr>
        <w:t xml:space="preserve">, </w:t>
      </w:r>
      <w:proofErr w:type="spellStart"/>
      <w:r w:rsidR="00AA33F4" w:rsidRPr="00663B48">
        <w:rPr>
          <w:rFonts w:ascii="Times New Roman" w:hAnsi="Times New Roman" w:cs="Times New Roman"/>
          <w:sz w:val="24"/>
          <w:szCs w:val="24"/>
        </w:rPr>
        <w:t>Linabury</w:t>
      </w:r>
      <w:proofErr w:type="spellEnd"/>
      <w:r w:rsidR="00AA33F4" w:rsidRPr="00663B48">
        <w:rPr>
          <w:rFonts w:ascii="Times New Roman" w:hAnsi="Times New Roman" w:cs="Times New Roman"/>
          <w:sz w:val="24"/>
          <w:szCs w:val="24"/>
        </w:rPr>
        <w:t xml:space="preserve"> </w:t>
      </w:r>
      <w:r w:rsidR="00AA33F4" w:rsidRPr="00663B48">
        <w:rPr>
          <w:rFonts w:ascii="Times New Roman" w:hAnsi="Times New Roman" w:cs="Times New Roman"/>
          <w:i/>
          <w:iCs/>
          <w:sz w:val="24"/>
          <w:szCs w:val="24"/>
        </w:rPr>
        <w:t>et al</w:t>
      </w:r>
      <w:r w:rsidR="00AA33F4" w:rsidRPr="00663B48">
        <w:rPr>
          <w:rFonts w:ascii="Times New Roman" w:hAnsi="Times New Roman" w:cs="Times New Roman"/>
          <w:sz w:val="24"/>
          <w:szCs w:val="24"/>
        </w:rPr>
        <w:t>. 2019</w:t>
      </w:r>
      <w:r w:rsidR="00663B48" w:rsidRPr="00663B48">
        <w:rPr>
          <w:rFonts w:ascii="Times New Roman" w:hAnsi="Times New Roman" w:cs="Times New Roman"/>
          <w:sz w:val="24"/>
          <w:szCs w:val="24"/>
        </w:rPr>
        <w:t xml:space="preserve">, </w:t>
      </w:r>
      <w:proofErr w:type="spellStart"/>
      <w:r w:rsidR="00663B48" w:rsidRPr="00663B48">
        <w:rPr>
          <w:rFonts w:ascii="Times New Roman" w:hAnsi="Times New Roman" w:cs="Times New Roman"/>
          <w:sz w:val="24"/>
          <w:szCs w:val="24"/>
        </w:rPr>
        <w:t>LoPresti</w:t>
      </w:r>
      <w:proofErr w:type="spellEnd"/>
      <w:r w:rsidR="00663B48" w:rsidRPr="00663B48">
        <w:rPr>
          <w:rFonts w:ascii="Times New Roman" w:hAnsi="Times New Roman" w:cs="Times New Roman"/>
          <w:sz w:val="24"/>
          <w:szCs w:val="24"/>
        </w:rPr>
        <w:t xml:space="preserve"> </w:t>
      </w:r>
      <w:r w:rsidR="00663B48" w:rsidRPr="00663B48">
        <w:rPr>
          <w:rFonts w:ascii="Times New Roman" w:hAnsi="Times New Roman" w:cs="Times New Roman"/>
          <w:i/>
          <w:iCs/>
          <w:sz w:val="24"/>
          <w:szCs w:val="24"/>
        </w:rPr>
        <w:t>et al</w:t>
      </w:r>
      <w:r w:rsidR="00663B48" w:rsidRPr="00663B48">
        <w:rPr>
          <w:rFonts w:ascii="Times New Roman" w:hAnsi="Times New Roman" w:cs="Times New Roman"/>
          <w:sz w:val="24"/>
          <w:szCs w:val="24"/>
        </w:rPr>
        <w:t>. 2022</w:t>
      </w:r>
      <w:r w:rsidR="00EA3282" w:rsidRPr="00663B48">
        <w:rPr>
          <w:rFonts w:ascii="Times New Roman" w:hAnsi="Times New Roman" w:cs="Times New Roman"/>
          <w:sz w:val="24"/>
          <w:szCs w:val="24"/>
        </w:rPr>
        <w:t>),</w:t>
      </w:r>
      <w:r w:rsidR="00EA3282">
        <w:rPr>
          <w:rFonts w:ascii="Times New Roman" w:hAnsi="Times New Roman" w:cs="Times New Roman"/>
          <w:sz w:val="24"/>
          <w:szCs w:val="24"/>
        </w:rPr>
        <w:t xml:space="preserve"> where seeds are aggregated </w:t>
      </w:r>
      <w:del w:id="76" w:author="Drees, Trevor" w:date="2023-05-17T15:04:00Z">
        <w:r w:rsidR="00EA3282">
          <w:rPr>
            <w:rFonts w:ascii="Times New Roman" w:hAnsi="Times New Roman" w:cs="Times New Roman"/>
            <w:sz w:val="24"/>
            <w:szCs w:val="24"/>
          </w:rPr>
          <w:delText xml:space="preserve">in various locations </w:delText>
        </w:r>
      </w:del>
      <w:r w:rsidR="00EA3282">
        <w:rPr>
          <w:rFonts w:ascii="Times New Roman" w:hAnsi="Times New Roman" w:cs="Times New Roman"/>
          <w:sz w:val="24"/>
          <w:szCs w:val="24"/>
        </w:rPr>
        <w:t xml:space="preserve">and the number of seeds removed is </w:t>
      </w:r>
      <w:del w:id="77" w:author="Drees, Trevor" w:date="2023-05-17T15:04:00Z">
        <w:r w:rsidR="00EA3282">
          <w:rPr>
            <w:rFonts w:ascii="Times New Roman" w:hAnsi="Times New Roman" w:cs="Times New Roman"/>
            <w:sz w:val="24"/>
            <w:szCs w:val="24"/>
          </w:rPr>
          <w:delText xml:space="preserve">closely </w:delText>
        </w:r>
      </w:del>
      <w:r w:rsidR="00EA3282">
        <w:rPr>
          <w:rFonts w:ascii="Times New Roman" w:hAnsi="Times New Roman" w:cs="Times New Roman"/>
          <w:sz w:val="24"/>
          <w:szCs w:val="24"/>
        </w:rPr>
        <w:t>monitored.</w:t>
      </w:r>
      <w:r w:rsidR="00DF037A">
        <w:rPr>
          <w:rFonts w:ascii="Times New Roman" w:hAnsi="Times New Roman" w:cs="Times New Roman"/>
          <w:sz w:val="24"/>
          <w:szCs w:val="24"/>
        </w:rPr>
        <w:t xml:space="preserve"> When paired with video recording or exclusion treatments such as cages, </w:t>
      </w:r>
      <w:r w:rsidR="00AA33F4">
        <w:rPr>
          <w:rFonts w:ascii="Times New Roman" w:hAnsi="Times New Roman" w:cs="Times New Roman"/>
          <w:sz w:val="24"/>
          <w:szCs w:val="24"/>
        </w:rPr>
        <w:t xml:space="preserve">seed removal </w:t>
      </w:r>
      <w:r w:rsidR="00147B4A">
        <w:rPr>
          <w:rFonts w:ascii="Times New Roman" w:hAnsi="Times New Roman" w:cs="Times New Roman"/>
          <w:sz w:val="24"/>
          <w:szCs w:val="24"/>
        </w:rPr>
        <w:t xml:space="preserve">experiments </w:t>
      </w:r>
      <w:r w:rsidR="00DF037A">
        <w:rPr>
          <w:rFonts w:ascii="Times New Roman" w:hAnsi="Times New Roman" w:cs="Times New Roman"/>
          <w:sz w:val="24"/>
          <w:szCs w:val="24"/>
        </w:rPr>
        <w:t>allow researchers to observe</w:t>
      </w:r>
      <w:r w:rsidR="00216120">
        <w:rPr>
          <w:rFonts w:ascii="Times New Roman" w:hAnsi="Times New Roman" w:cs="Times New Roman"/>
          <w:sz w:val="24"/>
          <w:szCs w:val="24"/>
        </w:rPr>
        <w:t xml:space="preserve"> the </w:t>
      </w:r>
      <w:r w:rsidR="00147B4A">
        <w:rPr>
          <w:rFonts w:ascii="Times New Roman" w:hAnsi="Times New Roman" w:cs="Times New Roman"/>
          <w:sz w:val="24"/>
          <w:szCs w:val="24"/>
        </w:rPr>
        <w:t>types</w:t>
      </w:r>
      <w:r w:rsidR="00216120">
        <w:rPr>
          <w:rFonts w:ascii="Times New Roman" w:hAnsi="Times New Roman" w:cs="Times New Roman"/>
          <w:sz w:val="24"/>
          <w:szCs w:val="24"/>
        </w:rPr>
        <w:t xml:space="preserve"> of animals or insects removing seeds and approximate their contribution of rates to seed removal (</w:t>
      </w:r>
      <w:proofErr w:type="spellStart"/>
      <w:r w:rsidR="00216120" w:rsidRPr="007C1F05">
        <w:rPr>
          <w:rFonts w:ascii="Times New Roman" w:hAnsi="Times New Roman" w:cs="Times New Roman"/>
          <w:sz w:val="24"/>
          <w:szCs w:val="24"/>
        </w:rPr>
        <w:t>Jongejans</w:t>
      </w:r>
      <w:proofErr w:type="spellEnd"/>
      <w:r w:rsidR="00216120" w:rsidRPr="007C1F05">
        <w:rPr>
          <w:rFonts w:ascii="Times New Roman" w:hAnsi="Times New Roman" w:cs="Times New Roman"/>
          <w:sz w:val="24"/>
          <w:szCs w:val="24"/>
        </w:rPr>
        <w:t xml:space="preserve"> </w:t>
      </w:r>
      <w:r w:rsidR="00216120" w:rsidRPr="00F65D3B">
        <w:rPr>
          <w:rFonts w:ascii="Times New Roman" w:hAnsi="Times New Roman" w:cs="Times New Roman"/>
          <w:i/>
          <w:iCs/>
          <w:sz w:val="24"/>
          <w:szCs w:val="24"/>
        </w:rPr>
        <w:t>et al</w:t>
      </w:r>
      <w:r w:rsidR="00216120"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B26FC5">
        <w:rPr>
          <w:rFonts w:ascii="Times New Roman" w:hAnsi="Times New Roman" w:cs="Times New Roman"/>
          <w:sz w:val="24"/>
          <w:szCs w:val="24"/>
        </w:rPr>
        <w:t xml:space="preserve">, Griffiths </w:t>
      </w:r>
      <w:r w:rsidR="00B26FC5">
        <w:rPr>
          <w:rFonts w:ascii="Times New Roman" w:hAnsi="Times New Roman" w:cs="Times New Roman"/>
          <w:i/>
          <w:iCs/>
          <w:sz w:val="24"/>
          <w:szCs w:val="24"/>
        </w:rPr>
        <w:t>et al</w:t>
      </w:r>
      <w:r w:rsidR="00B26FC5">
        <w:rPr>
          <w:rFonts w:ascii="Times New Roman" w:hAnsi="Times New Roman" w:cs="Times New Roman"/>
          <w:sz w:val="24"/>
          <w:szCs w:val="24"/>
        </w:rPr>
        <w:t>. 2018</w:t>
      </w:r>
      <w:r w:rsidR="00216120">
        <w:rPr>
          <w:rFonts w:ascii="Times New Roman" w:hAnsi="Times New Roman" w:cs="Times New Roman"/>
          <w:sz w:val="24"/>
          <w:szCs w:val="24"/>
        </w:rPr>
        <w:t>).</w:t>
      </w:r>
      <w:r w:rsidR="00147B4A">
        <w:rPr>
          <w:rFonts w:ascii="Times New Roman" w:hAnsi="Times New Roman" w:cs="Times New Roman"/>
          <w:sz w:val="24"/>
          <w:szCs w:val="24"/>
        </w:rPr>
        <w:t xml:space="preserve"> </w:t>
      </w:r>
      <w:r w:rsidR="00BA478F">
        <w:rPr>
          <w:rFonts w:ascii="Times New Roman" w:hAnsi="Times New Roman" w:cs="Times New Roman"/>
          <w:sz w:val="24"/>
          <w:szCs w:val="24"/>
        </w:rPr>
        <w:t>In the face of</w:t>
      </w:r>
      <w:del w:id="78" w:author="Drees, Trevor" w:date="2023-05-17T15:04:00Z">
        <w:r w:rsidR="00BA478F">
          <w:rPr>
            <w:rFonts w:ascii="Times New Roman" w:hAnsi="Times New Roman" w:cs="Times New Roman"/>
            <w:sz w:val="24"/>
            <w:szCs w:val="24"/>
          </w:rPr>
          <w:delText xml:space="preserve"> numerous</w:delText>
        </w:r>
      </w:del>
      <w:r w:rsidR="00BA478F">
        <w:rPr>
          <w:rFonts w:ascii="Times New Roman" w:hAnsi="Times New Roman" w:cs="Times New Roman"/>
          <w:sz w:val="24"/>
          <w:szCs w:val="24"/>
        </w:rPr>
        <w:t xml:space="preserve"> </w:t>
      </w:r>
      <w:r w:rsidR="00BD5542">
        <w:rPr>
          <w:rFonts w:ascii="Times New Roman" w:hAnsi="Times New Roman" w:cs="Times New Roman"/>
          <w:sz w:val="24"/>
          <w:szCs w:val="24"/>
        </w:rPr>
        <w:t xml:space="preserve">challenges </w:t>
      </w:r>
      <w:r w:rsidR="00DE6D73">
        <w:rPr>
          <w:rFonts w:ascii="Times New Roman" w:hAnsi="Times New Roman" w:cs="Times New Roman"/>
          <w:sz w:val="24"/>
          <w:szCs w:val="24"/>
        </w:rPr>
        <w:t xml:space="preserve">associated with quantifying secondary dispersal processes and documenting the ultimate fate of removed seeds (Vander Wall </w:t>
      </w:r>
      <w:r w:rsidR="00DE6D73">
        <w:rPr>
          <w:rFonts w:ascii="Times New Roman" w:hAnsi="Times New Roman" w:cs="Times New Roman"/>
          <w:i/>
          <w:iCs/>
          <w:sz w:val="24"/>
          <w:szCs w:val="24"/>
        </w:rPr>
        <w:t>et al</w:t>
      </w:r>
      <w:r w:rsidR="00DE6D73">
        <w:rPr>
          <w:rFonts w:ascii="Times New Roman" w:hAnsi="Times New Roman" w:cs="Times New Roman"/>
          <w:sz w:val="24"/>
          <w:szCs w:val="24"/>
        </w:rPr>
        <w:t>. 2005a)</w:t>
      </w:r>
      <w:r w:rsidR="00147B4A">
        <w:rPr>
          <w:rFonts w:ascii="Times New Roman" w:hAnsi="Times New Roman" w:cs="Times New Roman"/>
          <w:sz w:val="24"/>
          <w:szCs w:val="24"/>
        </w:rPr>
        <w:t xml:space="preserve">, </w:t>
      </w:r>
      <w:del w:id="79" w:author="Drees, Trevor" w:date="2023-05-17T15:04:00Z">
        <w:r w:rsidR="00147B4A">
          <w:rPr>
            <w:rFonts w:ascii="Times New Roman" w:hAnsi="Times New Roman" w:cs="Times New Roman"/>
            <w:sz w:val="24"/>
            <w:szCs w:val="24"/>
          </w:rPr>
          <w:delText>seed removal</w:delText>
        </w:r>
      </w:del>
      <w:ins w:id="80" w:author="Drees, Trevor" w:date="2023-05-17T15:04:00Z">
        <w:r w:rsidR="00322CEF">
          <w:rPr>
            <w:rFonts w:ascii="Times New Roman" w:hAnsi="Times New Roman" w:cs="Times New Roman"/>
            <w:sz w:val="24"/>
            <w:szCs w:val="24"/>
          </w:rPr>
          <w:t>these</w:t>
        </w:r>
      </w:ins>
      <w:r w:rsidR="00147B4A">
        <w:rPr>
          <w:rFonts w:ascii="Times New Roman" w:hAnsi="Times New Roman" w:cs="Times New Roman"/>
          <w:sz w:val="24"/>
          <w:szCs w:val="24"/>
        </w:rPr>
        <w:t xml:space="preserve"> experiments provide</w:t>
      </w:r>
      <w:r w:rsidR="00820E1D">
        <w:rPr>
          <w:rFonts w:ascii="Times New Roman" w:hAnsi="Times New Roman" w:cs="Times New Roman"/>
          <w:sz w:val="24"/>
          <w:szCs w:val="24"/>
        </w:rPr>
        <w:t xml:space="preserve"> </w:t>
      </w:r>
      <w:del w:id="81" w:author="Drees, Trevor" w:date="2023-05-17T15:04:00Z">
        <w:r w:rsidR="00147B4A">
          <w:rPr>
            <w:rFonts w:ascii="Times New Roman" w:hAnsi="Times New Roman" w:cs="Times New Roman"/>
            <w:sz w:val="24"/>
            <w:szCs w:val="24"/>
          </w:rPr>
          <w:delText>an easily-manageable</w:delText>
        </w:r>
      </w:del>
      <w:ins w:id="82" w:author="Drees, Trevor" w:date="2023-05-17T15:04:00Z">
        <w:r w:rsidR="00820E1D">
          <w:rPr>
            <w:rFonts w:ascii="Times New Roman" w:hAnsi="Times New Roman" w:cs="Times New Roman"/>
            <w:sz w:val="24"/>
            <w:szCs w:val="24"/>
          </w:rPr>
          <w:t>tractable</w:t>
        </w:r>
      </w:ins>
      <w:r w:rsidR="00147B4A">
        <w:rPr>
          <w:rFonts w:ascii="Times New Roman" w:hAnsi="Times New Roman" w:cs="Times New Roman"/>
          <w:sz w:val="24"/>
          <w:szCs w:val="24"/>
        </w:rPr>
        <w:t xml:space="preserve"> starting </w:t>
      </w:r>
      <w:del w:id="83" w:author="Drees, Trevor" w:date="2023-05-17T15:04:00Z">
        <w:r w:rsidR="00147B4A">
          <w:rPr>
            <w:rFonts w:ascii="Times New Roman" w:hAnsi="Times New Roman" w:cs="Times New Roman"/>
            <w:sz w:val="24"/>
            <w:szCs w:val="24"/>
          </w:rPr>
          <w:delText>point</w:delText>
        </w:r>
      </w:del>
      <w:ins w:id="84" w:author="Drees, Trevor" w:date="2023-05-17T15:04:00Z">
        <w:r w:rsidR="00147B4A">
          <w:rPr>
            <w:rFonts w:ascii="Times New Roman" w:hAnsi="Times New Roman" w:cs="Times New Roman"/>
            <w:sz w:val="24"/>
            <w:szCs w:val="24"/>
          </w:rPr>
          <w:t>point</w:t>
        </w:r>
        <w:r w:rsidR="00820E1D">
          <w:rPr>
            <w:rFonts w:ascii="Times New Roman" w:hAnsi="Times New Roman" w:cs="Times New Roman"/>
            <w:sz w:val="24"/>
            <w:szCs w:val="24"/>
          </w:rPr>
          <w:t>s</w:t>
        </w:r>
      </w:ins>
      <w:r w:rsidR="00147B4A">
        <w:rPr>
          <w:rFonts w:ascii="Times New Roman" w:hAnsi="Times New Roman" w:cs="Times New Roman"/>
          <w:sz w:val="24"/>
          <w:szCs w:val="24"/>
        </w:rPr>
        <w:t xml:space="preserve"> for further inquiry into identifying secondary dispersal vectors and quantifying their contributions to the secondary dispersal</w:t>
      </w:r>
      <w:del w:id="85" w:author="Drees, Trevor" w:date="2023-05-17T15:04:00Z">
        <w:r w:rsidR="00147B4A">
          <w:rPr>
            <w:rFonts w:ascii="Times New Roman" w:hAnsi="Times New Roman" w:cs="Times New Roman"/>
            <w:sz w:val="24"/>
            <w:szCs w:val="24"/>
          </w:rPr>
          <w:delText xml:space="preserve"> process</w:delText>
        </w:r>
      </w:del>
      <w:r w:rsidR="00147B4A">
        <w:rPr>
          <w:rFonts w:ascii="Times New Roman" w:hAnsi="Times New Roman" w:cs="Times New Roman"/>
          <w:sz w:val="24"/>
          <w:szCs w:val="24"/>
        </w:rPr>
        <w:t xml:space="preserve">. </w:t>
      </w:r>
    </w:p>
    <w:p w14:paraId="4CEBBF82" w14:textId="52DC01B1" w:rsidR="00AE18B2" w:rsidRDefault="00951781" w:rsidP="00E44350">
      <w:pPr>
        <w:spacing w:line="480" w:lineRule="auto"/>
        <w:ind w:firstLine="360"/>
        <w:jc w:val="both"/>
        <w:rPr>
          <w:rFonts w:ascii="Times New Roman" w:hAnsi="Times New Roman" w:cs="Times New Roman"/>
          <w:b/>
          <w:bCs/>
          <w:sz w:val="24"/>
          <w:szCs w:val="24"/>
        </w:rPr>
      </w:pPr>
      <w:r>
        <w:rPr>
          <w:rFonts w:ascii="Times New Roman" w:hAnsi="Times New Roman" w:cs="Times New Roman"/>
          <w:sz w:val="24"/>
          <w:szCs w:val="24"/>
        </w:rPr>
        <w:t xml:space="preserve">Here, we seek to </w:t>
      </w:r>
      <w:del w:id="86" w:author="Drees, Trevor" w:date="2023-05-17T15:04:00Z">
        <w:r>
          <w:rPr>
            <w:rFonts w:ascii="Times New Roman" w:hAnsi="Times New Roman" w:cs="Times New Roman"/>
            <w:sz w:val="24"/>
            <w:szCs w:val="24"/>
          </w:rPr>
          <w:delText xml:space="preserve">develop a </w:delText>
        </w:r>
      </w:del>
      <w:r>
        <w:rPr>
          <w:rFonts w:ascii="Times New Roman" w:hAnsi="Times New Roman" w:cs="Times New Roman"/>
          <w:sz w:val="24"/>
          <w:szCs w:val="24"/>
        </w:rPr>
        <w:t xml:space="preserve">better </w:t>
      </w:r>
      <w:del w:id="87" w:author="Drees, Trevor" w:date="2023-05-17T15:04:00Z">
        <w:r>
          <w:rPr>
            <w:rFonts w:ascii="Times New Roman" w:hAnsi="Times New Roman" w:cs="Times New Roman"/>
            <w:sz w:val="24"/>
            <w:szCs w:val="24"/>
          </w:rPr>
          <w:delText xml:space="preserve">understanding of how </w:delText>
        </w:r>
        <w:r w:rsidR="00885D06">
          <w:rPr>
            <w:rFonts w:ascii="Times New Roman" w:hAnsi="Times New Roman" w:cs="Times New Roman"/>
            <w:sz w:val="24"/>
            <w:szCs w:val="24"/>
          </w:rPr>
          <w:delText xml:space="preserve">quickly </w:delText>
        </w:r>
        <w:r>
          <w:rPr>
            <w:rFonts w:ascii="Times New Roman" w:hAnsi="Times New Roman" w:cs="Times New Roman"/>
            <w:sz w:val="24"/>
            <w:szCs w:val="24"/>
          </w:rPr>
          <w:delText>seeds are moved by</w:delText>
        </w:r>
      </w:del>
      <w:ins w:id="88" w:author="Drees, Trevor" w:date="2023-05-17T15:04:00Z">
        <w:r>
          <w:rPr>
            <w:rFonts w:ascii="Times New Roman" w:hAnsi="Times New Roman" w:cs="Times New Roman"/>
            <w:sz w:val="24"/>
            <w:szCs w:val="24"/>
          </w:rPr>
          <w:t>understand</w:t>
        </w:r>
      </w:ins>
      <w:r>
        <w:rPr>
          <w:rFonts w:ascii="Times New Roman" w:hAnsi="Times New Roman" w:cs="Times New Roman"/>
          <w:sz w:val="24"/>
          <w:szCs w:val="24"/>
        </w:rPr>
        <w:t xml:space="preserve"> secondary dispersal</w:t>
      </w:r>
      <w:del w:id="89" w:author="Drees, Trevor" w:date="2023-05-17T15:04:00Z">
        <w:r>
          <w:rPr>
            <w:rFonts w:ascii="Times New Roman" w:hAnsi="Times New Roman" w:cs="Times New Roman"/>
            <w:sz w:val="24"/>
            <w:szCs w:val="24"/>
          </w:rPr>
          <w:delText xml:space="preserve"> vectors,</w:delText>
        </w:r>
      </w:del>
      <w:r>
        <w:rPr>
          <w:rFonts w:ascii="Times New Roman" w:hAnsi="Times New Roman" w:cs="Times New Roman"/>
          <w:sz w:val="24"/>
          <w:szCs w:val="24"/>
        </w:rPr>
        <w:t xml:space="preserve"> </w:t>
      </w:r>
      <w:r w:rsidR="00780DFA">
        <w:rPr>
          <w:rFonts w:ascii="Times New Roman" w:hAnsi="Times New Roman" w:cs="Times New Roman"/>
          <w:sz w:val="24"/>
          <w:szCs w:val="24"/>
        </w:rPr>
        <w:t>by</w:t>
      </w:r>
      <w:r>
        <w:rPr>
          <w:rFonts w:ascii="Times New Roman" w:hAnsi="Times New Roman" w:cs="Times New Roman"/>
          <w:sz w:val="24"/>
          <w:szCs w:val="24"/>
        </w:rPr>
        <w:t xml:space="preserve"> investigating removal</w:t>
      </w:r>
      <w:r w:rsidR="00780DFA">
        <w:rPr>
          <w:rFonts w:ascii="Times New Roman" w:hAnsi="Times New Roman" w:cs="Times New Roman"/>
          <w:sz w:val="24"/>
          <w:szCs w:val="24"/>
        </w:rPr>
        <w:t xml:space="preserve"> of seed</w:t>
      </w:r>
      <w:r w:rsidR="008E3C8C">
        <w:rPr>
          <w:rFonts w:ascii="Times New Roman" w:hAnsi="Times New Roman" w:cs="Times New Roman"/>
          <w:sz w:val="24"/>
          <w:szCs w:val="24"/>
        </w:rPr>
        <w:t>s</w:t>
      </w:r>
      <w:r w:rsidR="00780DFA">
        <w:rPr>
          <w:rFonts w:ascii="Times New Roman" w:hAnsi="Times New Roman" w:cs="Times New Roman"/>
          <w:sz w:val="24"/>
          <w:szCs w:val="24"/>
        </w:rPr>
        <w:t xml:space="preserve"> from two invasive, non-native thistle species</w:t>
      </w:r>
      <w:r w:rsidR="00885D06">
        <w:rPr>
          <w:rFonts w:ascii="Times New Roman" w:hAnsi="Times New Roman" w:cs="Times New Roman"/>
          <w:sz w:val="24"/>
          <w:szCs w:val="24"/>
        </w:rPr>
        <w:t>, while noting that removal studies alone cannot distinguish ultimate seed fate (secondary dispersal or predation)</w:t>
      </w:r>
      <w:r>
        <w:rPr>
          <w:rFonts w:ascii="Times New Roman" w:hAnsi="Times New Roman" w:cs="Times New Roman"/>
          <w:sz w:val="24"/>
          <w:szCs w:val="24"/>
        </w:rPr>
        <w:t xml:space="preserve">. We also seek to explore </w:t>
      </w:r>
      <w:r w:rsidR="00B20BA4">
        <w:rPr>
          <w:rFonts w:ascii="Times New Roman" w:hAnsi="Times New Roman" w:cs="Times New Roman"/>
          <w:sz w:val="24"/>
          <w:szCs w:val="24"/>
        </w:rPr>
        <w:t>to what extent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as well as increased growing temperatures </w:t>
      </w:r>
      <w:r w:rsidR="00B20BA4">
        <w:rPr>
          <w:rFonts w:ascii="Times New Roman" w:hAnsi="Times New Roman" w:cs="Times New Roman"/>
          <w:sz w:val="24"/>
          <w:szCs w:val="24"/>
        </w:rPr>
        <w:t xml:space="preserve">of </w:t>
      </w:r>
      <w:r w:rsidR="00E00891">
        <w:rPr>
          <w:rFonts w:ascii="Times New Roman" w:hAnsi="Times New Roman" w:cs="Times New Roman"/>
          <w:sz w:val="24"/>
          <w:szCs w:val="24"/>
        </w:rPr>
        <w:t>maternal plants,</w:t>
      </w:r>
      <w:r>
        <w:rPr>
          <w:rFonts w:ascii="Times New Roman" w:hAnsi="Times New Roman" w:cs="Times New Roman"/>
          <w:sz w:val="24"/>
          <w:szCs w:val="24"/>
        </w:rPr>
        <w:t xml:space="preserve"> </w:t>
      </w:r>
      <w:r w:rsidR="00B20BA4">
        <w:rPr>
          <w:rFonts w:ascii="Times New Roman" w:hAnsi="Times New Roman" w:cs="Times New Roman"/>
          <w:sz w:val="24"/>
          <w:szCs w:val="24"/>
        </w:rPr>
        <w:t xml:space="preserve">affects </w:t>
      </w:r>
      <w:r>
        <w:rPr>
          <w:rFonts w:ascii="Times New Roman" w:hAnsi="Times New Roman" w:cs="Times New Roman"/>
          <w:sz w:val="24"/>
          <w:szCs w:val="24"/>
        </w:rPr>
        <w:t>seed removal</w:t>
      </w:r>
      <w:r w:rsidR="00E00891">
        <w:rPr>
          <w:rFonts w:ascii="Times New Roman" w:hAnsi="Times New Roman" w:cs="Times New Roman"/>
          <w:sz w:val="24"/>
          <w:szCs w:val="24"/>
        </w:rPr>
        <w:t xml:space="preserve"> rates</w:t>
      </w:r>
      <w:r>
        <w:rPr>
          <w:rFonts w:ascii="Times New Roman" w:hAnsi="Times New Roman" w:cs="Times New Roman"/>
          <w:sz w:val="24"/>
          <w:szCs w:val="24"/>
        </w:rPr>
        <w:t xml:space="preserve"> and</w:t>
      </w:r>
      <w:r w:rsidR="00E00891">
        <w:rPr>
          <w:rFonts w:ascii="Times New Roman" w:hAnsi="Times New Roman" w:cs="Times New Roman"/>
          <w:sz w:val="24"/>
          <w:szCs w:val="24"/>
        </w:rPr>
        <w:t xml:space="preserve"> </w:t>
      </w:r>
      <w:del w:id="90" w:author="Drees, Trevor" w:date="2023-05-17T15:04:00Z">
        <w:r w:rsidR="00E00891">
          <w:rPr>
            <w:rFonts w:ascii="Times New Roman" w:hAnsi="Times New Roman" w:cs="Times New Roman"/>
            <w:sz w:val="24"/>
            <w:szCs w:val="24"/>
          </w:rPr>
          <w:delText>overall</w:delText>
        </w:r>
        <w:r>
          <w:rPr>
            <w:rFonts w:ascii="Times New Roman" w:hAnsi="Times New Roman" w:cs="Times New Roman"/>
            <w:sz w:val="24"/>
            <w:szCs w:val="24"/>
          </w:rPr>
          <w:delText xml:space="preserve"> </w:delText>
        </w:r>
      </w:del>
      <w:r>
        <w:rPr>
          <w:rFonts w:ascii="Times New Roman" w:hAnsi="Times New Roman" w:cs="Times New Roman"/>
          <w:sz w:val="24"/>
          <w:szCs w:val="24"/>
        </w:rPr>
        <w:t>attractiveness to insect dispersers</w:t>
      </w:r>
      <w:r w:rsidR="00E00891">
        <w:rPr>
          <w:rFonts w:ascii="Times New Roman" w:hAnsi="Times New Roman" w:cs="Times New Roman"/>
          <w:sz w:val="24"/>
          <w:szCs w:val="24"/>
        </w:rPr>
        <w:t xml:space="preserve">. </w:t>
      </w:r>
      <w:del w:id="91" w:author="Drees, Trevor" w:date="2023-05-17T15:04:00Z">
        <w:r w:rsidR="00E00891">
          <w:rPr>
            <w:rFonts w:ascii="Times New Roman" w:hAnsi="Times New Roman" w:cs="Times New Roman"/>
            <w:sz w:val="24"/>
            <w:szCs w:val="24"/>
          </w:rPr>
          <w:delText>We thus</w:delText>
        </w:r>
      </w:del>
      <w:ins w:id="92" w:author="Drees, Trevor" w:date="2023-05-17T15:04:00Z">
        <w:r w:rsidR="00E9472D">
          <w:rPr>
            <w:rFonts w:ascii="Times New Roman" w:hAnsi="Times New Roman" w:cs="Times New Roman"/>
            <w:sz w:val="24"/>
            <w:szCs w:val="24"/>
          </w:rPr>
          <w:t>Thus, we</w:t>
        </w:r>
      </w:ins>
      <w:r w:rsidR="00E00891">
        <w:rPr>
          <w:rFonts w:ascii="Times New Roman" w:hAnsi="Times New Roman" w:cs="Times New Roman"/>
          <w:sz w:val="24"/>
          <w:szCs w:val="24"/>
        </w:rPr>
        <w:t xml:space="preserve"> investigate </w:t>
      </w:r>
      <w:r w:rsidR="00CF6E1C">
        <w:rPr>
          <w:rFonts w:ascii="Times New Roman" w:hAnsi="Times New Roman" w:cs="Times New Roman"/>
          <w:sz w:val="24"/>
          <w:szCs w:val="24"/>
        </w:rPr>
        <w:t xml:space="preserve">four </w:t>
      </w:r>
      <w:r w:rsidR="00E00891">
        <w:rPr>
          <w:rFonts w:ascii="Times New Roman" w:hAnsi="Times New Roman" w:cs="Times New Roman"/>
          <w:sz w:val="24"/>
          <w:szCs w:val="24"/>
        </w:rPr>
        <w:t xml:space="preserve">questions. First, </w:t>
      </w:r>
      <w:r w:rsidR="00E44350">
        <w:rPr>
          <w:rFonts w:ascii="Times New Roman" w:hAnsi="Times New Roman" w:cs="Times New Roman"/>
          <w:sz w:val="24"/>
          <w:szCs w:val="24"/>
        </w:rPr>
        <w:t>at what rate are seeds removed</w:t>
      </w:r>
      <w:r w:rsidR="00E00891">
        <w:rPr>
          <w:rFonts w:ascii="Times New Roman" w:hAnsi="Times New Roman" w:cs="Times New Roman"/>
          <w:sz w:val="24"/>
          <w:szCs w:val="24"/>
        </w:rPr>
        <w:t xml:space="preserve"> via insect after a seed has experienced primary dispersal? Second, does the seed </w:t>
      </w:r>
      <w:proofErr w:type="spellStart"/>
      <w:r w:rsidR="00E00891">
        <w:rPr>
          <w:rFonts w:ascii="Times New Roman" w:hAnsi="Times New Roman" w:cs="Times New Roman"/>
          <w:sz w:val="24"/>
          <w:szCs w:val="24"/>
        </w:rPr>
        <w:t>elaiosome</w:t>
      </w:r>
      <w:proofErr w:type="spellEnd"/>
      <w:r w:rsidR="00E00891">
        <w:rPr>
          <w:rFonts w:ascii="Times New Roman" w:hAnsi="Times New Roman" w:cs="Times New Roman"/>
          <w:sz w:val="24"/>
          <w:szCs w:val="24"/>
        </w:rPr>
        <w:t xml:space="preserve"> </w:t>
      </w:r>
      <w:r w:rsidR="008E3C8C">
        <w:rPr>
          <w:rFonts w:ascii="Times New Roman" w:hAnsi="Times New Roman" w:cs="Times New Roman"/>
          <w:sz w:val="24"/>
          <w:szCs w:val="24"/>
        </w:rPr>
        <w:t xml:space="preserve">significantly </w:t>
      </w:r>
      <w:r w:rsidR="00E00891">
        <w:rPr>
          <w:rFonts w:ascii="Times New Roman" w:hAnsi="Times New Roman" w:cs="Times New Roman"/>
          <w:sz w:val="24"/>
          <w:szCs w:val="24"/>
        </w:rPr>
        <w:t xml:space="preserve">affect the rate of removal? </w:t>
      </w:r>
      <w:r w:rsidR="00CF6E1C">
        <w:rPr>
          <w:rFonts w:ascii="Times New Roman" w:hAnsi="Times New Roman" w:cs="Times New Roman"/>
          <w:sz w:val="24"/>
          <w:szCs w:val="24"/>
        </w:rPr>
        <w:t>Third</w:t>
      </w:r>
      <w:r w:rsidR="00E00891">
        <w:rPr>
          <w:rFonts w:ascii="Times New Roman" w:hAnsi="Times New Roman" w:cs="Times New Roman"/>
          <w:sz w:val="24"/>
          <w:szCs w:val="24"/>
        </w:rPr>
        <w:t xml:space="preserve">, are seeds from maternal plants </w:t>
      </w:r>
      <w:del w:id="93" w:author="Drees, Trevor" w:date="2023-05-17T15:04:00Z">
        <w:r w:rsidR="00E00891">
          <w:rPr>
            <w:rFonts w:ascii="Times New Roman" w:hAnsi="Times New Roman" w:cs="Times New Roman"/>
            <w:sz w:val="24"/>
            <w:szCs w:val="24"/>
          </w:rPr>
          <w:delText>that experienced</w:delText>
        </w:r>
      </w:del>
      <w:ins w:id="94" w:author="Drees, Trevor" w:date="2023-05-17T15:04:00Z">
        <w:r w:rsidR="00E9472D">
          <w:rPr>
            <w:rFonts w:ascii="Times New Roman" w:hAnsi="Times New Roman" w:cs="Times New Roman"/>
            <w:sz w:val="24"/>
            <w:szCs w:val="24"/>
          </w:rPr>
          <w:t>growing in</w:t>
        </w:r>
      </w:ins>
      <w:r w:rsidR="00E9472D">
        <w:rPr>
          <w:rFonts w:ascii="Times New Roman" w:hAnsi="Times New Roman" w:cs="Times New Roman"/>
          <w:sz w:val="24"/>
          <w:szCs w:val="24"/>
        </w:rPr>
        <w:t xml:space="preserve"> increased</w:t>
      </w:r>
      <w:del w:id="95" w:author="Drees, Trevor" w:date="2023-05-17T15:04:00Z">
        <w:r w:rsidR="00E00891">
          <w:rPr>
            <w:rFonts w:ascii="Times New Roman" w:hAnsi="Times New Roman" w:cs="Times New Roman"/>
            <w:sz w:val="24"/>
            <w:szCs w:val="24"/>
          </w:rPr>
          <w:delText xml:space="preserve"> growing</w:delText>
        </w:r>
      </w:del>
      <w:r w:rsidR="00E9472D">
        <w:rPr>
          <w:rFonts w:ascii="Times New Roman" w:hAnsi="Times New Roman" w:cs="Times New Roman"/>
          <w:sz w:val="24"/>
          <w:szCs w:val="24"/>
        </w:rPr>
        <w:t xml:space="preserve"> temperatures</w:t>
      </w:r>
      <w:r w:rsidR="00E00891">
        <w:rPr>
          <w:rFonts w:ascii="Times New Roman" w:hAnsi="Times New Roman" w:cs="Times New Roman"/>
          <w:sz w:val="24"/>
          <w:szCs w:val="24"/>
        </w:rPr>
        <w:t xml:space="preserve"> any more or less likely to be removed by insects than their </w:t>
      </w:r>
      <w:proofErr w:type="spellStart"/>
      <w:r w:rsidR="00E00891">
        <w:rPr>
          <w:rFonts w:ascii="Times New Roman" w:hAnsi="Times New Roman" w:cs="Times New Roman"/>
          <w:sz w:val="24"/>
          <w:szCs w:val="24"/>
        </w:rPr>
        <w:t>unwarmed</w:t>
      </w:r>
      <w:proofErr w:type="spellEnd"/>
      <w:r w:rsidR="00E00891">
        <w:rPr>
          <w:rFonts w:ascii="Times New Roman" w:hAnsi="Times New Roman" w:cs="Times New Roman"/>
          <w:sz w:val="24"/>
          <w:szCs w:val="24"/>
        </w:rPr>
        <w:t xml:space="preserve"> counterparts?</w:t>
      </w:r>
      <w:r w:rsidR="00CF6E1C">
        <w:rPr>
          <w:rFonts w:ascii="Times New Roman" w:hAnsi="Times New Roman" w:cs="Times New Roman"/>
          <w:sz w:val="24"/>
          <w:szCs w:val="24"/>
        </w:rPr>
        <w:t xml:space="preserve"> And fourth, </w:t>
      </w:r>
      <w:r w:rsidR="00EE70CD">
        <w:rPr>
          <w:rFonts w:ascii="Times New Roman" w:hAnsi="Times New Roman" w:cs="Times New Roman"/>
          <w:sz w:val="24"/>
          <w:szCs w:val="24"/>
        </w:rPr>
        <w:t xml:space="preserve">does the effect of the seed </w:t>
      </w:r>
      <w:proofErr w:type="spellStart"/>
      <w:r w:rsidR="00EE70CD">
        <w:rPr>
          <w:rFonts w:ascii="Times New Roman" w:hAnsi="Times New Roman" w:cs="Times New Roman"/>
          <w:sz w:val="24"/>
          <w:szCs w:val="24"/>
        </w:rPr>
        <w:t>elaiosome</w:t>
      </w:r>
      <w:proofErr w:type="spellEnd"/>
      <w:r w:rsidR="00EE70CD">
        <w:rPr>
          <w:rFonts w:ascii="Times New Roman" w:hAnsi="Times New Roman" w:cs="Times New Roman"/>
          <w:sz w:val="24"/>
          <w:szCs w:val="24"/>
        </w:rPr>
        <w:t xml:space="preserve"> on removal rates change based on </w:t>
      </w:r>
      <w:proofErr w:type="gramStart"/>
      <w:r w:rsidR="00EE70CD">
        <w:rPr>
          <w:rFonts w:ascii="Times New Roman" w:hAnsi="Times New Roman" w:cs="Times New Roman"/>
          <w:sz w:val="24"/>
          <w:szCs w:val="24"/>
        </w:rPr>
        <w:t>whether</w:t>
      </w:r>
      <w:r w:rsidR="00E9472D">
        <w:rPr>
          <w:rFonts w:ascii="Times New Roman" w:hAnsi="Times New Roman" w:cs="Times New Roman"/>
          <w:sz w:val="24"/>
          <w:szCs w:val="24"/>
        </w:rPr>
        <w:t xml:space="preserve"> </w:t>
      </w:r>
      <w:ins w:id="96" w:author="Drees, Trevor" w:date="2023-05-17T15:04:00Z">
        <w:r w:rsidR="00E9472D">
          <w:rPr>
            <w:rFonts w:ascii="Times New Roman" w:hAnsi="Times New Roman" w:cs="Times New Roman"/>
            <w:sz w:val="24"/>
            <w:szCs w:val="24"/>
          </w:rPr>
          <w:t>or not</w:t>
        </w:r>
        <w:proofErr w:type="gramEnd"/>
        <w:r w:rsidR="00EE70CD">
          <w:rPr>
            <w:rFonts w:ascii="Times New Roman" w:hAnsi="Times New Roman" w:cs="Times New Roman"/>
            <w:sz w:val="24"/>
            <w:szCs w:val="24"/>
          </w:rPr>
          <w:t xml:space="preserve"> </w:t>
        </w:r>
      </w:ins>
      <w:r w:rsidR="00EE70CD">
        <w:rPr>
          <w:rFonts w:ascii="Times New Roman" w:hAnsi="Times New Roman" w:cs="Times New Roman"/>
          <w:sz w:val="24"/>
          <w:szCs w:val="24"/>
        </w:rPr>
        <w:t>the maternal plant is warmed</w:t>
      </w:r>
      <w:del w:id="97" w:author="Drees, Trevor" w:date="2023-05-17T15:04:00Z">
        <w:r w:rsidR="00EE70CD">
          <w:rPr>
            <w:rFonts w:ascii="Times New Roman" w:hAnsi="Times New Roman" w:cs="Times New Roman"/>
            <w:sz w:val="24"/>
            <w:szCs w:val="24"/>
          </w:rPr>
          <w:delText xml:space="preserve"> or unwarmed</w:delText>
        </w:r>
      </w:del>
      <w:r w:rsidR="00EE70CD">
        <w:rPr>
          <w:rFonts w:ascii="Times New Roman" w:hAnsi="Times New Roman" w:cs="Times New Roman"/>
          <w:sz w:val="24"/>
          <w:szCs w:val="24"/>
        </w:rPr>
        <w:t>?</w:t>
      </w:r>
      <w:r w:rsidR="006729A6">
        <w:rPr>
          <w:rFonts w:ascii="Times New Roman" w:hAnsi="Times New Roman" w:cs="Times New Roman"/>
          <w:sz w:val="24"/>
          <w:szCs w:val="24"/>
        </w:rPr>
        <w:t xml:space="preserve">  These questions will allow us to </w:t>
      </w:r>
      <w:r w:rsidR="001F0398">
        <w:rPr>
          <w:rFonts w:ascii="Times New Roman" w:hAnsi="Times New Roman" w:cs="Times New Roman"/>
          <w:sz w:val="24"/>
          <w:szCs w:val="24"/>
        </w:rPr>
        <w:t xml:space="preserve">better </w:t>
      </w:r>
      <w:r w:rsidR="006729A6">
        <w:rPr>
          <w:rFonts w:ascii="Times New Roman" w:hAnsi="Times New Roman" w:cs="Times New Roman"/>
          <w:sz w:val="24"/>
          <w:szCs w:val="24"/>
        </w:rPr>
        <w:t>understand how climate warming may affect secondary dispersal of these important invasive species</w:t>
      </w:r>
      <w:ins w:id="98" w:author="Drees, Trevor" w:date="2023-05-17T15:04:00Z">
        <w:r w:rsidR="000B2896">
          <w:rPr>
            <w:rFonts w:ascii="Times New Roman" w:hAnsi="Times New Roman" w:cs="Times New Roman"/>
            <w:sz w:val="24"/>
            <w:szCs w:val="24"/>
          </w:rPr>
          <w:t xml:space="preserve">, </w:t>
        </w:r>
        <w:r w:rsidR="000B2896" w:rsidRPr="00B9610C">
          <w:rPr>
            <w:rFonts w:ascii="Times New Roman" w:hAnsi="Times New Roman" w:cs="Times New Roman"/>
            <w:sz w:val="24"/>
            <w:szCs w:val="24"/>
            <w:highlight w:val="green"/>
          </w:rPr>
          <w:t>with potential implications for the many other</w:t>
        </w:r>
        <w:r w:rsidR="00B9610C" w:rsidRPr="00B9610C">
          <w:rPr>
            <w:rFonts w:ascii="Times New Roman" w:hAnsi="Times New Roman" w:cs="Times New Roman"/>
            <w:sz w:val="24"/>
            <w:szCs w:val="24"/>
            <w:highlight w:val="green"/>
          </w:rPr>
          <w:t xml:space="preserve"> </w:t>
        </w:r>
        <w:proofErr w:type="spellStart"/>
        <w:r w:rsidR="00B9610C" w:rsidRPr="00B9610C">
          <w:rPr>
            <w:rFonts w:ascii="Times New Roman" w:hAnsi="Times New Roman" w:cs="Times New Roman"/>
            <w:sz w:val="24"/>
            <w:szCs w:val="24"/>
            <w:highlight w:val="green"/>
          </w:rPr>
          <w:t>elaiosome</w:t>
        </w:r>
        <w:proofErr w:type="spellEnd"/>
        <w:r w:rsidR="00B9610C" w:rsidRPr="00B9610C">
          <w:rPr>
            <w:rFonts w:ascii="Times New Roman" w:hAnsi="Times New Roman" w:cs="Times New Roman"/>
            <w:sz w:val="24"/>
            <w:szCs w:val="24"/>
            <w:highlight w:val="green"/>
          </w:rPr>
          <w:t>-bearing</w:t>
        </w:r>
        <w:r w:rsidR="000B2896" w:rsidRPr="00B9610C">
          <w:rPr>
            <w:rFonts w:ascii="Times New Roman" w:hAnsi="Times New Roman" w:cs="Times New Roman"/>
            <w:sz w:val="24"/>
            <w:szCs w:val="24"/>
            <w:highlight w:val="green"/>
          </w:rPr>
          <w:t xml:space="preserve"> plant species across the world that </w:t>
        </w:r>
        <w:r w:rsidR="00B9610C" w:rsidRPr="00B9610C">
          <w:rPr>
            <w:rFonts w:ascii="Times New Roman" w:hAnsi="Times New Roman" w:cs="Times New Roman"/>
            <w:sz w:val="24"/>
            <w:szCs w:val="24"/>
            <w:highlight w:val="green"/>
          </w:rPr>
          <w:t>will be subjected to increased growing temperatures in future climates</w:t>
        </w:r>
      </w:ins>
      <w:r w:rsidR="006729A6">
        <w:rPr>
          <w:rFonts w:ascii="Times New Roman" w:hAnsi="Times New Roman" w:cs="Times New Roman"/>
          <w:sz w:val="24"/>
          <w:szCs w:val="24"/>
        </w:rPr>
        <w:t>.</w:t>
      </w:r>
    </w:p>
    <w:p w14:paraId="14456008" w14:textId="5D39CE39" w:rsidR="00FF6CB9" w:rsidRPr="00B65D15" w:rsidRDefault="00AC3BA0" w:rsidP="00FF6CB9">
      <w:pPr>
        <w:spacing w:after="120" w:line="480" w:lineRule="auto"/>
        <w:rPr>
          <w:rFonts w:ascii="Times New Roman" w:hAnsi="Times New Roman"/>
          <w:b/>
          <w:sz w:val="24"/>
          <w:lang w:val="en-US"/>
          <w:rPrChange w:id="99" w:author="Drees, Trevor" w:date="2023-05-17T15:04:00Z">
            <w:rPr>
              <w:rFonts w:ascii="Times New Roman" w:hAnsi="Times New Roman"/>
              <w:b/>
              <w:sz w:val="24"/>
            </w:rPr>
          </w:rPrChange>
        </w:rPr>
        <w:pPrChange w:id="100" w:author="Drees, Trevor" w:date="2023-05-17T15:04:00Z">
          <w:pPr>
            <w:spacing w:line="480" w:lineRule="auto"/>
            <w:jc w:val="both"/>
          </w:pPr>
        </w:pPrChange>
      </w:pPr>
      <w:del w:id="101" w:author="Drees, Trevor" w:date="2023-05-17T15:04:00Z">
        <w:r w:rsidRPr="00B35E53">
          <w:rPr>
            <w:rFonts w:ascii="Times New Roman" w:hAnsi="Times New Roman" w:cs="Times New Roman"/>
            <w:b/>
            <w:bCs/>
            <w:sz w:val="24"/>
            <w:szCs w:val="24"/>
          </w:rPr>
          <w:delText xml:space="preserve">Materials and </w:delText>
        </w:r>
      </w:del>
      <w:r w:rsidR="00FF6CB9" w:rsidRPr="00B65D15">
        <w:rPr>
          <w:rFonts w:ascii="Times New Roman" w:hAnsi="Times New Roman"/>
          <w:b/>
          <w:sz w:val="24"/>
          <w:lang w:val="en-US"/>
          <w:rPrChange w:id="102" w:author="Drees, Trevor" w:date="2023-05-17T15:04:00Z">
            <w:rPr>
              <w:rFonts w:ascii="Times New Roman" w:hAnsi="Times New Roman"/>
              <w:b/>
              <w:sz w:val="24"/>
            </w:rPr>
          </w:rPrChange>
        </w:rPr>
        <w:t>Methods</w:t>
      </w:r>
      <w:ins w:id="103" w:author="Drees, Trevor" w:date="2023-05-17T15:04:00Z">
        <w:r w:rsidR="00FF6CB9" w:rsidRPr="00B65D15">
          <w:rPr>
            <w:rFonts w:ascii="Times New Roman" w:hAnsi="Times New Roman" w:cs="Times New Roman"/>
            <w:b/>
            <w:bCs/>
            <w:sz w:val="24"/>
            <w:szCs w:val="24"/>
            <w:lang w:val="en-US"/>
          </w:rPr>
          <w:t xml:space="preserve"> and materials</w:t>
        </w:r>
      </w:ins>
    </w:p>
    <w:p w14:paraId="4F8BF12B" w14:textId="461A1037" w:rsidR="00904F00" w:rsidRPr="00FF6CB9" w:rsidRDefault="00904F00" w:rsidP="00B35E53">
      <w:pPr>
        <w:spacing w:line="480" w:lineRule="auto"/>
        <w:jc w:val="both"/>
        <w:rPr>
          <w:rFonts w:ascii="Times New Roman" w:hAnsi="Times New Roman"/>
          <w:b/>
          <w:i/>
          <w:sz w:val="24"/>
          <w:rPrChange w:id="104" w:author="Drees, Trevor" w:date="2023-05-17T15:04:00Z">
            <w:rPr>
              <w:rFonts w:ascii="Times New Roman" w:hAnsi="Times New Roman"/>
              <w:i/>
              <w:sz w:val="24"/>
            </w:rPr>
          </w:rPrChange>
        </w:rPr>
      </w:pPr>
      <w:r w:rsidRPr="00FF6CB9">
        <w:rPr>
          <w:rFonts w:ascii="Times New Roman" w:hAnsi="Times New Roman"/>
          <w:b/>
          <w:i/>
          <w:sz w:val="24"/>
          <w:rPrChange w:id="105" w:author="Drees, Trevor" w:date="2023-05-17T15:04:00Z">
            <w:rPr>
              <w:rFonts w:ascii="Times New Roman" w:hAnsi="Times New Roman"/>
              <w:i/>
              <w:sz w:val="24"/>
            </w:rPr>
          </w:rPrChange>
        </w:rPr>
        <w:t>Study Species</w:t>
      </w:r>
    </w:p>
    <w:p w14:paraId="426CCF3B" w14:textId="40421600" w:rsidR="00663B48" w:rsidRPr="00E27A5E" w:rsidRDefault="00F70A4D" w:rsidP="00E27A5E">
      <w:pPr>
        <w:spacing w:after="120" w:line="480" w:lineRule="auto"/>
        <w:ind w:firstLine="284"/>
        <w:jc w:val="both"/>
        <w:rPr>
          <w:rFonts w:ascii="Times New Roman" w:hAnsi="Times New Roman" w:cs="Times New Roman"/>
          <w:i/>
          <w:iCs/>
          <w:sz w:val="24"/>
          <w:szCs w:val="24"/>
        </w:rPr>
      </w:pPr>
      <w:r w:rsidRPr="00283B6D">
        <w:rPr>
          <w:rFonts w:ascii="Times New Roman" w:hAnsi="Times New Roman" w:cs="Times New Roman"/>
          <w:i/>
          <w:iCs/>
          <w:sz w:val="24"/>
          <w:szCs w:val="24"/>
        </w:rPr>
        <w:lastRenderedPageBreak/>
        <w:t>Carduus nutans</w:t>
      </w:r>
      <w:r w:rsidRPr="00283B6D">
        <w:rPr>
          <w:rFonts w:ascii="Times New Roman" w:hAnsi="Times New Roman" w:cs="Times New Roman"/>
          <w:sz w:val="24"/>
          <w:szCs w:val="24"/>
        </w:rPr>
        <w:t xml:space="preserve"> L. and </w:t>
      </w:r>
      <w:r w:rsidRPr="00283B6D">
        <w:rPr>
          <w:rFonts w:ascii="Times New Roman" w:hAnsi="Times New Roman" w:cs="Times New Roman"/>
          <w:i/>
          <w:iCs/>
          <w:sz w:val="24"/>
          <w:szCs w:val="24"/>
        </w:rPr>
        <w:t xml:space="preserve">Carduus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w:t>
      </w:r>
      <w:r w:rsidR="003909FF">
        <w:rPr>
          <w:rFonts w:ascii="Times New Roman" w:hAnsi="Times New Roman" w:cs="Times New Roman"/>
          <w:sz w:val="24"/>
          <w:szCs w:val="24"/>
        </w:rPr>
        <w:t>.</w:t>
      </w:r>
      <w:r w:rsidR="008546C5">
        <w:rPr>
          <w:rFonts w:ascii="Times New Roman" w:hAnsi="Times New Roman" w:cs="Times New Roman"/>
          <w:sz w:val="24"/>
          <w:szCs w:val="24"/>
        </w:rPr>
        <w:t xml:space="preserve"> </w:t>
      </w:r>
      <w:r w:rsidR="00352A50">
        <w:rPr>
          <w:rFonts w:ascii="Times New Roman" w:hAnsi="Times New Roman" w:cs="Times New Roman"/>
          <w:sz w:val="24"/>
          <w:szCs w:val="24"/>
        </w:rPr>
        <w:t>are</w:t>
      </w:r>
      <w:r w:rsidRPr="00283B6D">
        <w:rPr>
          <w:rFonts w:ascii="Times New Roman" w:hAnsi="Times New Roman" w:cs="Times New Roman"/>
          <w:sz w:val="24"/>
          <w:szCs w:val="24"/>
        </w:rPr>
        <w:t xml:space="preserve"> </w:t>
      </w:r>
      <w:r w:rsidR="00352A50">
        <w:rPr>
          <w:rFonts w:ascii="Times New Roman" w:hAnsi="Times New Roman" w:cs="Times New Roman"/>
          <w:sz w:val="24"/>
          <w:szCs w:val="24"/>
        </w:rPr>
        <w:t>invasive</w:t>
      </w:r>
      <w:r w:rsidRPr="00283B6D">
        <w:rPr>
          <w:rFonts w:ascii="Times New Roman" w:hAnsi="Times New Roman" w:cs="Times New Roman"/>
          <w:sz w:val="24"/>
          <w:szCs w:val="24"/>
        </w:rPr>
        <w:t xml:space="preserve"> thistles</w:t>
      </w:r>
      <w:r w:rsidR="008546C5">
        <w:rPr>
          <w:rFonts w:ascii="Times New Roman" w:hAnsi="Times New Roman" w:cs="Times New Roman"/>
          <w:sz w:val="24"/>
          <w:szCs w:val="24"/>
        </w:rPr>
        <w:t xml:space="preserve"> in the Asteraceae family that</w:t>
      </w:r>
      <w:r w:rsidR="00D40D3C">
        <w:rPr>
          <w:rFonts w:ascii="Times New Roman" w:hAnsi="Times New Roman" w:cs="Times New Roman"/>
          <w:sz w:val="24"/>
          <w:szCs w:val="24"/>
        </w:rPr>
        <w:t>,</w:t>
      </w:r>
      <w:r w:rsidR="008546C5">
        <w:rPr>
          <w:rFonts w:ascii="Times New Roman" w:hAnsi="Times New Roman" w:cs="Times New Roman"/>
          <w:sz w:val="24"/>
          <w:szCs w:val="24"/>
        </w:rPr>
        <w:t xml:space="preserve"> while</w:t>
      </w:r>
      <w:r w:rsidR="00D40D3C">
        <w:rPr>
          <w:rFonts w:ascii="Times New Roman" w:hAnsi="Times New Roman" w:cs="Times New Roman"/>
          <w:sz w:val="24"/>
          <w:szCs w:val="24"/>
        </w:rPr>
        <w:t xml:space="preserve"> native to Eurasia,</w:t>
      </w:r>
      <w:r w:rsidR="00803CE3">
        <w:rPr>
          <w:rFonts w:ascii="Times New Roman" w:hAnsi="Times New Roman" w:cs="Times New Roman"/>
          <w:sz w:val="24"/>
          <w:szCs w:val="24"/>
        </w:rPr>
        <w:t xml:space="preserve"> </w:t>
      </w:r>
      <w:r w:rsidR="00D8156D">
        <w:rPr>
          <w:rFonts w:ascii="Times New Roman" w:hAnsi="Times New Roman" w:cs="Times New Roman"/>
          <w:sz w:val="24"/>
          <w:szCs w:val="24"/>
        </w:rPr>
        <w:t>have spread</w:t>
      </w:r>
      <w:r w:rsidR="00803CE3">
        <w:rPr>
          <w:rFonts w:ascii="Times New Roman" w:hAnsi="Times New Roman" w:cs="Times New Roman"/>
          <w:sz w:val="24"/>
          <w:szCs w:val="24"/>
        </w:rPr>
        <w:t xml:space="preserve"> across the world and</w:t>
      </w:r>
      <w:r w:rsidRPr="00283B6D">
        <w:rPr>
          <w:rFonts w:ascii="Times New Roman" w:hAnsi="Times New Roman" w:cs="Times New Roman"/>
          <w:sz w:val="24"/>
          <w:szCs w:val="24"/>
        </w:rPr>
        <w:t xml:space="preserve"> </w:t>
      </w:r>
      <w:r w:rsidR="00815542">
        <w:rPr>
          <w:rFonts w:ascii="Times New Roman" w:hAnsi="Times New Roman" w:cs="Times New Roman"/>
          <w:sz w:val="24"/>
          <w:szCs w:val="24"/>
        </w:rPr>
        <w:t xml:space="preserve">are listed as noxious weeds across much of the United States </w:t>
      </w:r>
      <w:r w:rsidR="00815542" w:rsidRPr="00283B6D">
        <w:rPr>
          <w:rFonts w:ascii="Times New Roman" w:hAnsi="Times New Roman" w:cs="Times New Roman"/>
          <w:sz w:val="24"/>
          <w:szCs w:val="24"/>
        </w:rPr>
        <w:t xml:space="preserve">(Skinner </w:t>
      </w:r>
      <w:r w:rsidR="00815542" w:rsidRPr="00283B6D">
        <w:rPr>
          <w:rFonts w:ascii="Times New Roman" w:hAnsi="Times New Roman" w:cs="Times New Roman"/>
          <w:i/>
          <w:iCs/>
          <w:sz w:val="24"/>
          <w:szCs w:val="24"/>
        </w:rPr>
        <w:t>et al.</w:t>
      </w:r>
      <w:r w:rsidR="00815542" w:rsidRPr="00283B6D">
        <w:rPr>
          <w:rFonts w:ascii="Times New Roman" w:hAnsi="Times New Roman" w:cs="Times New Roman"/>
          <w:sz w:val="24"/>
          <w:szCs w:val="24"/>
        </w:rPr>
        <w:t xml:space="preserve"> 2000)</w:t>
      </w:r>
      <w:r w:rsidR="003909FF">
        <w:rPr>
          <w:rFonts w:ascii="Times New Roman" w:hAnsi="Times New Roman" w:cs="Times New Roman"/>
          <w:sz w:val="24"/>
          <w:szCs w:val="24"/>
        </w:rPr>
        <w:t>.</w:t>
      </w:r>
      <w:r w:rsidR="00815542">
        <w:rPr>
          <w:rFonts w:ascii="Times New Roman" w:hAnsi="Times New Roman" w:cs="Times New Roman"/>
          <w:sz w:val="24"/>
          <w:szCs w:val="24"/>
        </w:rPr>
        <w:t xml:space="preserve"> </w:t>
      </w:r>
      <w:r w:rsidR="003909FF">
        <w:rPr>
          <w:rFonts w:ascii="Times New Roman" w:hAnsi="Times New Roman" w:cs="Times New Roman"/>
          <w:sz w:val="24"/>
          <w:szCs w:val="24"/>
        </w:rPr>
        <w:t xml:space="preserve">These thistles are </w:t>
      </w:r>
      <w:del w:id="106" w:author="Drees, Trevor" w:date="2023-05-17T15:04:00Z">
        <w:r w:rsidR="003909FF">
          <w:rPr>
            <w:rFonts w:ascii="Times New Roman" w:hAnsi="Times New Roman" w:cs="Times New Roman"/>
            <w:sz w:val="24"/>
            <w:szCs w:val="24"/>
          </w:rPr>
          <w:delText xml:space="preserve">extremely </w:delText>
        </w:r>
      </w:del>
      <w:r w:rsidR="003909FF">
        <w:rPr>
          <w:rFonts w:ascii="Times New Roman" w:hAnsi="Times New Roman" w:cs="Times New Roman"/>
          <w:sz w:val="24"/>
          <w:szCs w:val="24"/>
        </w:rPr>
        <w:t>unpalatable to graz</w:t>
      </w:r>
      <w:r w:rsidR="00510833">
        <w:rPr>
          <w:rFonts w:ascii="Times New Roman" w:hAnsi="Times New Roman" w:cs="Times New Roman"/>
          <w:sz w:val="24"/>
          <w:szCs w:val="24"/>
        </w:rPr>
        <w:t>ing animals</w:t>
      </w:r>
      <w:r w:rsidR="003909FF">
        <w:rPr>
          <w:rFonts w:ascii="Times New Roman" w:hAnsi="Times New Roman" w:cs="Times New Roman"/>
          <w:sz w:val="24"/>
          <w:szCs w:val="24"/>
        </w:rPr>
        <w:t xml:space="preserve"> </w:t>
      </w:r>
      <w:r w:rsidR="003909FF" w:rsidRPr="00283B6D">
        <w:rPr>
          <w:rFonts w:ascii="Times New Roman" w:hAnsi="Times New Roman" w:cs="Times New Roman"/>
          <w:sz w:val="24"/>
          <w:szCs w:val="24"/>
        </w:rPr>
        <w:t>(</w:t>
      </w:r>
      <w:proofErr w:type="spellStart"/>
      <w:r w:rsidR="003909FF" w:rsidRPr="00283B6D">
        <w:rPr>
          <w:rFonts w:ascii="Times New Roman" w:hAnsi="Times New Roman" w:cs="Times New Roman"/>
          <w:sz w:val="24"/>
          <w:szCs w:val="24"/>
        </w:rPr>
        <w:t>Trumble</w:t>
      </w:r>
      <w:proofErr w:type="spellEnd"/>
      <w:r w:rsidR="003909FF" w:rsidRPr="00283B6D">
        <w:rPr>
          <w:rFonts w:ascii="Times New Roman" w:hAnsi="Times New Roman" w:cs="Times New Roman"/>
          <w:sz w:val="24"/>
          <w:szCs w:val="24"/>
        </w:rPr>
        <w:t xml:space="preserve"> and </w:t>
      </w:r>
      <w:proofErr w:type="spellStart"/>
      <w:r w:rsidR="003909FF" w:rsidRPr="00283B6D">
        <w:rPr>
          <w:rFonts w:ascii="Times New Roman" w:hAnsi="Times New Roman" w:cs="Times New Roman"/>
          <w:sz w:val="24"/>
          <w:szCs w:val="24"/>
        </w:rPr>
        <w:t>Kok</w:t>
      </w:r>
      <w:proofErr w:type="spellEnd"/>
      <w:r w:rsidR="003909FF" w:rsidRPr="00283B6D">
        <w:rPr>
          <w:rFonts w:ascii="Times New Roman" w:hAnsi="Times New Roman" w:cs="Times New Roman"/>
          <w:sz w:val="24"/>
          <w:szCs w:val="24"/>
        </w:rPr>
        <w:t xml:space="preserve"> 1982</w:t>
      </w:r>
      <w:proofErr w:type="gramStart"/>
      <w:r w:rsidR="003909FF" w:rsidRPr="00283B6D">
        <w:rPr>
          <w:rFonts w:ascii="Times New Roman" w:hAnsi="Times New Roman" w:cs="Times New Roman"/>
          <w:sz w:val="24"/>
          <w:szCs w:val="24"/>
        </w:rPr>
        <w:t>)</w:t>
      </w:r>
      <w:r w:rsidR="003909FF">
        <w:rPr>
          <w:rFonts w:ascii="Times New Roman" w:hAnsi="Times New Roman" w:cs="Times New Roman"/>
          <w:sz w:val="24"/>
          <w:szCs w:val="24"/>
        </w:rPr>
        <w:t>,</w:t>
      </w:r>
      <w:ins w:id="107" w:author="Drees, Trevor" w:date="2023-05-17T15:04:00Z">
        <w:r w:rsidR="003909FF">
          <w:rPr>
            <w:rFonts w:ascii="Times New Roman" w:hAnsi="Times New Roman" w:cs="Times New Roman"/>
            <w:sz w:val="24"/>
            <w:szCs w:val="24"/>
          </w:rPr>
          <w:t xml:space="preserve"> </w:t>
        </w:r>
        <w:r w:rsidR="00276FB9">
          <w:rPr>
            <w:rFonts w:ascii="Times New Roman" w:hAnsi="Times New Roman" w:cs="Times New Roman"/>
            <w:sz w:val="24"/>
            <w:szCs w:val="24"/>
          </w:rPr>
          <w:t>and</w:t>
        </w:r>
      </w:ins>
      <w:proofErr w:type="gramEnd"/>
      <w:r w:rsidR="00276FB9">
        <w:rPr>
          <w:rFonts w:ascii="Times New Roman" w:hAnsi="Times New Roman" w:cs="Times New Roman"/>
          <w:sz w:val="24"/>
          <w:szCs w:val="24"/>
        </w:rPr>
        <w:t xml:space="preserve"> are</w:t>
      </w:r>
      <w:r w:rsidR="00510833">
        <w:rPr>
          <w:rFonts w:ascii="Times New Roman" w:hAnsi="Times New Roman" w:cs="Times New Roman"/>
          <w:sz w:val="24"/>
          <w:szCs w:val="24"/>
        </w:rPr>
        <w:t xml:space="preserve"> highly successful due to high germination rates and </w:t>
      </w:r>
      <w:r w:rsidR="00803CE3">
        <w:rPr>
          <w:rFonts w:ascii="Times New Roman" w:hAnsi="Times New Roman" w:cs="Times New Roman"/>
          <w:sz w:val="24"/>
          <w:szCs w:val="24"/>
        </w:rPr>
        <w:t xml:space="preserve">the </w:t>
      </w:r>
      <w:r w:rsidR="00510833">
        <w:rPr>
          <w:rFonts w:ascii="Times New Roman" w:hAnsi="Times New Roman" w:cs="Times New Roman"/>
          <w:sz w:val="24"/>
          <w:szCs w:val="24"/>
        </w:rPr>
        <w:t xml:space="preserve">large numbers of seeds they produce (Desrochers </w:t>
      </w:r>
      <w:r w:rsidR="00510833">
        <w:rPr>
          <w:rFonts w:ascii="Times New Roman" w:hAnsi="Times New Roman" w:cs="Times New Roman"/>
          <w:i/>
          <w:iCs/>
          <w:sz w:val="24"/>
          <w:szCs w:val="24"/>
        </w:rPr>
        <w:t>et al</w:t>
      </w:r>
      <w:r w:rsidR="00510833">
        <w:rPr>
          <w:rFonts w:ascii="Times New Roman" w:hAnsi="Times New Roman" w:cs="Times New Roman"/>
          <w:sz w:val="24"/>
          <w:szCs w:val="24"/>
        </w:rPr>
        <w:t>. 1988)</w:t>
      </w:r>
      <w:r w:rsidR="00B20BA4">
        <w:rPr>
          <w:rFonts w:ascii="Times New Roman" w:hAnsi="Times New Roman" w:cs="Times New Roman"/>
          <w:sz w:val="24"/>
          <w:szCs w:val="24"/>
        </w:rPr>
        <w:t xml:space="preserve">. </w:t>
      </w:r>
      <w:del w:id="108" w:author="Drees, Trevor" w:date="2023-05-17T15:04:00Z">
        <w:r w:rsidR="00B20BA4">
          <w:rPr>
            <w:rFonts w:ascii="Times New Roman" w:hAnsi="Times New Roman" w:cs="Times New Roman"/>
            <w:sz w:val="24"/>
            <w:szCs w:val="24"/>
          </w:rPr>
          <w:delText xml:space="preserve"> </w:delText>
        </w:r>
      </w:del>
      <w:r w:rsidR="00B20BA4">
        <w:rPr>
          <w:rFonts w:ascii="Times New Roman" w:hAnsi="Times New Roman" w:cs="Times New Roman"/>
          <w:sz w:val="24"/>
          <w:szCs w:val="24"/>
        </w:rPr>
        <w:t>They</w:t>
      </w:r>
      <w:r w:rsidR="003909FF">
        <w:rPr>
          <w:rFonts w:ascii="Times New Roman" w:hAnsi="Times New Roman" w:cs="Times New Roman"/>
          <w:sz w:val="24"/>
          <w:szCs w:val="24"/>
        </w:rPr>
        <w:t xml:space="preserve"> thrive in highly disturbed areas such as </w:t>
      </w:r>
      <w:r w:rsidR="00510833">
        <w:rPr>
          <w:rFonts w:ascii="Times New Roman" w:hAnsi="Times New Roman" w:cs="Times New Roman"/>
          <w:sz w:val="24"/>
          <w:szCs w:val="24"/>
        </w:rPr>
        <w:t>pastures</w:t>
      </w:r>
      <w:r w:rsidR="003909FF">
        <w:rPr>
          <w:rFonts w:ascii="Times New Roman" w:hAnsi="Times New Roman" w:cs="Times New Roman"/>
          <w:sz w:val="24"/>
          <w:szCs w:val="24"/>
        </w:rPr>
        <w:t>,</w:t>
      </w:r>
      <w:r w:rsidR="00510833">
        <w:rPr>
          <w:rFonts w:ascii="Times New Roman" w:hAnsi="Times New Roman" w:cs="Times New Roman"/>
          <w:sz w:val="24"/>
          <w:szCs w:val="24"/>
        </w:rPr>
        <w:t xml:space="preserve"> roadsides, railways,</w:t>
      </w:r>
      <w:r w:rsidR="003909FF">
        <w:rPr>
          <w:rFonts w:ascii="Times New Roman" w:hAnsi="Times New Roman" w:cs="Times New Roman"/>
          <w:sz w:val="24"/>
          <w:szCs w:val="24"/>
        </w:rPr>
        <w:t xml:space="preserve"> and utility corridors. Both</w:t>
      </w:r>
      <w:r w:rsidR="00D40D3C">
        <w:rPr>
          <w:rFonts w:ascii="Times New Roman" w:hAnsi="Times New Roman" w:cs="Times New Roman"/>
          <w:sz w:val="24"/>
          <w:szCs w:val="24"/>
        </w:rPr>
        <w:t xml:space="preserve"> </w:t>
      </w:r>
      <w:del w:id="109" w:author="Drees, Trevor" w:date="2023-05-17T15:04:00Z">
        <w:r w:rsidR="00803CE3" w:rsidRPr="009826B2">
          <w:rPr>
            <w:rFonts w:ascii="Times New Roman" w:hAnsi="Times New Roman" w:cs="Times New Roman"/>
            <w:i/>
            <w:iCs/>
            <w:sz w:val="24"/>
            <w:szCs w:val="24"/>
          </w:rPr>
          <w:delText>C. nutans</w:delText>
        </w:r>
        <w:r w:rsidR="00803CE3">
          <w:rPr>
            <w:rFonts w:ascii="Times New Roman" w:hAnsi="Times New Roman" w:cs="Times New Roman"/>
            <w:sz w:val="24"/>
            <w:szCs w:val="24"/>
          </w:rPr>
          <w:delText xml:space="preserve"> and </w:delText>
        </w:r>
        <w:r w:rsidR="00803CE3" w:rsidRPr="009826B2">
          <w:rPr>
            <w:rFonts w:ascii="Times New Roman" w:hAnsi="Times New Roman" w:cs="Times New Roman"/>
            <w:i/>
            <w:iCs/>
            <w:sz w:val="24"/>
            <w:szCs w:val="24"/>
          </w:rPr>
          <w:delText>C. acanthoides</w:delText>
        </w:r>
      </w:del>
      <w:ins w:id="110" w:author="Drees, Trevor" w:date="2023-05-17T15:04:00Z">
        <w:r w:rsidR="00276FB9" w:rsidRPr="00276FB9">
          <w:rPr>
            <w:rFonts w:ascii="Times New Roman" w:hAnsi="Times New Roman" w:cs="Times New Roman"/>
            <w:sz w:val="24"/>
            <w:szCs w:val="24"/>
          </w:rPr>
          <w:t>species</w:t>
        </w:r>
      </w:ins>
      <w:r w:rsidR="00803CE3">
        <w:rPr>
          <w:rFonts w:ascii="Times New Roman" w:hAnsi="Times New Roman" w:cs="Times New Roman"/>
          <w:sz w:val="24"/>
          <w:szCs w:val="24"/>
        </w:rPr>
        <w:t xml:space="preserve"> </w:t>
      </w:r>
      <w:r w:rsidR="00D40D3C">
        <w:rPr>
          <w:rFonts w:ascii="Times New Roman" w:hAnsi="Times New Roman" w:cs="Times New Roman"/>
          <w:sz w:val="24"/>
          <w:szCs w:val="24"/>
        </w:rPr>
        <w:t>display</w:t>
      </w:r>
      <w:r w:rsidRPr="00283B6D">
        <w:rPr>
          <w:rFonts w:ascii="Times New Roman" w:hAnsi="Times New Roman" w:cs="Times New Roman"/>
          <w:sz w:val="24"/>
          <w:szCs w:val="24"/>
        </w:rPr>
        <w:t xml:space="preserve"> monocarpic </w:t>
      </w:r>
      <w:r w:rsidR="00B20BA4">
        <w:rPr>
          <w:rFonts w:ascii="Times New Roman" w:hAnsi="Times New Roman" w:cs="Times New Roman"/>
          <w:sz w:val="24"/>
          <w:szCs w:val="24"/>
        </w:rPr>
        <w:t xml:space="preserve">perennial </w:t>
      </w:r>
      <w:r w:rsidR="00D40D3C">
        <w:rPr>
          <w:rFonts w:ascii="Times New Roman" w:hAnsi="Times New Roman" w:cs="Times New Roman"/>
          <w:sz w:val="24"/>
          <w:szCs w:val="24"/>
        </w:rPr>
        <w:t>reproductive behaviour</w:t>
      </w:r>
      <w:del w:id="111" w:author="Drees, Trevor" w:date="2023-05-17T15:04:00Z">
        <w:r w:rsidR="00B20BA4">
          <w:rPr>
            <w:rFonts w:ascii="Times New Roman" w:hAnsi="Times New Roman" w:cs="Times New Roman"/>
            <w:sz w:val="24"/>
            <w:szCs w:val="24"/>
          </w:rPr>
          <w:delText>;</w:delText>
        </w:r>
      </w:del>
      <w:ins w:id="112" w:author="Drees, Trevor" w:date="2023-05-17T15:04:00Z">
        <w:r w:rsidR="00276FB9">
          <w:rPr>
            <w:rFonts w:ascii="Times New Roman" w:hAnsi="Times New Roman" w:cs="Times New Roman"/>
            <w:sz w:val="24"/>
            <w:szCs w:val="24"/>
          </w:rPr>
          <w:t xml:space="preserve"> where,</w:t>
        </w:r>
      </w:ins>
      <w:r w:rsidR="00D40D3C">
        <w:rPr>
          <w:rFonts w:ascii="Times New Roman" w:hAnsi="Times New Roman" w:cs="Times New Roman"/>
          <w:sz w:val="24"/>
          <w:szCs w:val="24"/>
        </w:rPr>
        <w:t xml:space="preserve"> while typically biennial,</w:t>
      </w:r>
      <w:r w:rsidRPr="00283B6D">
        <w:rPr>
          <w:rFonts w:ascii="Times New Roman" w:hAnsi="Times New Roman" w:cs="Times New Roman"/>
          <w:sz w:val="24"/>
          <w:szCs w:val="24"/>
        </w:rPr>
        <w:t xml:space="preserve"> </w:t>
      </w:r>
      <w:del w:id="113" w:author="Drees, Trevor" w:date="2023-05-17T15:04:00Z">
        <w:r w:rsidR="00D40D3C">
          <w:rPr>
            <w:rFonts w:ascii="Times New Roman" w:hAnsi="Times New Roman" w:cs="Times New Roman"/>
            <w:sz w:val="24"/>
            <w:szCs w:val="24"/>
          </w:rPr>
          <w:delText>have</w:delText>
        </w:r>
        <w:r w:rsidR="008546C5">
          <w:rPr>
            <w:rFonts w:ascii="Times New Roman" w:hAnsi="Times New Roman" w:cs="Times New Roman"/>
            <w:sz w:val="24"/>
            <w:szCs w:val="24"/>
          </w:rPr>
          <w:delText xml:space="preserve"> both</w:delText>
        </w:r>
        <w:r w:rsidR="00D40D3C">
          <w:rPr>
            <w:rFonts w:ascii="Times New Roman" w:hAnsi="Times New Roman" w:cs="Times New Roman"/>
            <w:sz w:val="24"/>
            <w:szCs w:val="24"/>
          </w:rPr>
          <w:delText xml:space="preserve"> been shown to </w:delText>
        </w:r>
        <w:r w:rsidR="00B20BA4">
          <w:rPr>
            <w:rFonts w:ascii="Times New Roman" w:hAnsi="Times New Roman" w:cs="Times New Roman"/>
            <w:sz w:val="24"/>
            <w:szCs w:val="24"/>
          </w:rPr>
          <w:delText>increase</w:delText>
        </w:r>
      </w:del>
      <w:ins w:id="114" w:author="Drees, Trevor" w:date="2023-05-17T15:04:00Z">
        <w:r w:rsidR="00276FB9">
          <w:rPr>
            <w:rFonts w:ascii="Times New Roman" w:hAnsi="Times New Roman" w:cs="Times New Roman"/>
            <w:sz w:val="24"/>
            <w:szCs w:val="24"/>
          </w:rPr>
          <w:t>can experience</w:t>
        </w:r>
        <w:r w:rsidR="00D40D3C">
          <w:rPr>
            <w:rFonts w:ascii="Times New Roman" w:hAnsi="Times New Roman" w:cs="Times New Roman"/>
            <w:sz w:val="24"/>
            <w:szCs w:val="24"/>
          </w:rPr>
          <w:t xml:space="preserve"> </w:t>
        </w:r>
        <w:r w:rsidR="00B20BA4">
          <w:rPr>
            <w:rFonts w:ascii="Times New Roman" w:hAnsi="Times New Roman" w:cs="Times New Roman"/>
            <w:sz w:val="24"/>
            <w:szCs w:val="24"/>
          </w:rPr>
          <w:t>increase</w:t>
        </w:r>
        <w:r w:rsidR="00276FB9">
          <w:rPr>
            <w:rFonts w:ascii="Times New Roman" w:hAnsi="Times New Roman" w:cs="Times New Roman"/>
            <w:sz w:val="24"/>
            <w:szCs w:val="24"/>
          </w:rPr>
          <w:t>d</w:t>
        </w:r>
      </w:ins>
      <w:r w:rsidR="00B20BA4">
        <w:rPr>
          <w:rFonts w:ascii="Times New Roman" w:hAnsi="Times New Roman" w:cs="Times New Roman"/>
          <w:sz w:val="24"/>
          <w:szCs w:val="24"/>
        </w:rPr>
        <w:t xml:space="preserve"> </w:t>
      </w:r>
      <w:proofErr w:type="spellStart"/>
      <w:r w:rsidR="00D40D3C">
        <w:rPr>
          <w:rFonts w:ascii="Times New Roman" w:hAnsi="Times New Roman" w:cs="Times New Roman"/>
          <w:sz w:val="24"/>
          <w:szCs w:val="24"/>
        </w:rPr>
        <w:t>annual</w:t>
      </w:r>
      <w:r w:rsidR="00B20BA4">
        <w:rPr>
          <w:rFonts w:ascii="Times New Roman" w:hAnsi="Times New Roman" w:cs="Times New Roman"/>
          <w:sz w:val="24"/>
          <w:szCs w:val="24"/>
        </w:rPr>
        <w:t>ism</w:t>
      </w:r>
      <w:proofErr w:type="spellEnd"/>
      <w:r w:rsidR="00D40D3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under </w:t>
      </w:r>
      <w:r w:rsidR="00D40D3C">
        <w:rPr>
          <w:rFonts w:ascii="Times New Roman" w:hAnsi="Times New Roman" w:cs="Times New Roman"/>
          <w:sz w:val="24"/>
          <w:szCs w:val="24"/>
        </w:rPr>
        <w:t>increased growing temperatures</w:t>
      </w:r>
      <w:r w:rsidRPr="00283B6D">
        <w:rPr>
          <w:rFonts w:ascii="Times New Roman" w:hAnsi="Times New Roman" w:cs="Times New Roman"/>
          <w:sz w:val="24"/>
          <w:szCs w:val="24"/>
        </w:rPr>
        <w:t xml:space="preserve"> (Keller and Shea</w:t>
      </w:r>
      <w:r w:rsidR="00DD549F">
        <w:rPr>
          <w:rFonts w:ascii="Times New Roman" w:hAnsi="Times New Roman" w:cs="Times New Roman"/>
          <w:sz w:val="24"/>
          <w:szCs w:val="24"/>
        </w:rPr>
        <w:t xml:space="preserve"> 2021</w:t>
      </w:r>
      <w:r w:rsidRPr="00283B6D">
        <w:rPr>
          <w:rFonts w:ascii="Times New Roman" w:hAnsi="Times New Roman" w:cs="Times New Roman"/>
          <w:sz w:val="24"/>
          <w:szCs w:val="24"/>
        </w:rPr>
        <w:t>).</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Reproduction in both</w:t>
      </w:r>
      <w:r w:rsidR="00D40D3C">
        <w:rPr>
          <w:rFonts w:ascii="Times New Roman" w:hAnsi="Times New Roman" w:cs="Times New Roman"/>
          <w:sz w:val="24"/>
          <w:szCs w:val="24"/>
        </w:rPr>
        <w:t xml:space="preserve"> species </w:t>
      </w:r>
      <w:r w:rsidR="00803CE3">
        <w:rPr>
          <w:rFonts w:ascii="Times New Roman" w:hAnsi="Times New Roman" w:cs="Times New Roman"/>
          <w:sz w:val="24"/>
          <w:szCs w:val="24"/>
        </w:rPr>
        <w:t>occurs</w:t>
      </w:r>
      <w:r w:rsidR="00D40D3C">
        <w:rPr>
          <w:rFonts w:ascii="Times New Roman" w:hAnsi="Times New Roman" w:cs="Times New Roman"/>
          <w:sz w:val="24"/>
          <w:szCs w:val="24"/>
        </w:rPr>
        <w:t xml:space="preserve"> exclusively by seed </w:t>
      </w:r>
      <w:r w:rsidR="00D40D3C" w:rsidRPr="00A618A8">
        <w:rPr>
          <w:rFonts w:ascii="Times New Roman" w:hAnsi="Times New Roman" w:cs="Times New Roman"/>
          <w:sz w:val="24"/>
          <w:szCs w:val="24"/>
        </w:rPr>
        <w:t>and</w:t>
      </w:r>
      <w:r w:rsidR="00D40D3C">
        <w:rPr>
          <w:rFonts w:ascii="Times New Roman" w:hAnsi="Times New Roman" w:cs="Times New Roman"/>
          <w:sz w:val="24"/>
          <w:szCs w:val="24"/>
        </w:rPr>
        <w:t xml:space="preserve"> </w:t>
      </w:r>
      <w:r w:rsidR="00803CE3">
        <w:rPr>
          <w:rFonts w:ascii="Times New Roman" w:hAnsi="Times New Roman" w:cs="Times New Roman"/>
          <w:sz w:val="24"/>
          <w:szCs w:val="24"/>
        </w:rPr>
        <w:t>dispersal occurs primarily</w:t>
      </w:r>
      <w:r w:rsidR="00D40D3C">
        <w:rPr>
          <w:rFonts w:ascii="Times New Roman" w:hAnsi="Times New Roman" w:cs="Times New Roman"/>
          <w:sz w:val="24"/>
          <w:szCs w:val="24"/>
        </w:rPr>
        <w:t xml:space="preserve"> by wind, with </w:t>
      </w:r>
      <w:r w:rsidR="00803CE3">
        <w:rPr>
          <w:rFonts w:ascii="Times New Roman" w:hAnsi="Times New Roman" w:cs="Times New Roman"/>
          <w:sz w:val="24"/>
          <w:szCs w:val="24"/>
        </w:rPr>
        <w:t xml:space="preserve">dispersal facilitated by </w:t>
      </w:r>
      <w:r w:rsidR="00D40D3C">
        <w:rPr>
          <w:rFonts w:ascii="Times New Roman" w:hAnsi="Times New Roman" w:cs="Times New Roman"/>
          <w:sz w:val="24"/>
          <w:szCs w:val="24"/>
        </w:rPr>
        <w:t>a lightweight pappus attached to the distal end of the</w:t>
      </w:r>
      <w:r w:rsidR="00803CE3">
        <w:rPr>
          <w:rFonts w:ascii="Times New Roman" w:hAnsi="Times New Roman" w:cs="Times New Roman"/>
          <w:sz w:val="24"/>
          <w:szCs w:val="24"/>
        </w:rPr>
        <w:t xml:space="preserve"> seed</w:t>
      </w:r>
      <w:r w:rsidR="00D40D3C">
        <w:rPr>
          <w:rFonts w:ascii="Times New Roman" w:hAnsi="Times New Roman" w:cs="Times New Roman"/>
          <w:sz w:val="24"/>
          <w:szCs w:val="24"/>
        </w:rPr>
        <w:t xml:space="preserve"> achene.</w:t>
      </w:r>
      <w:r w:rsidR="008546C5">
        <w:rPr>
          <w:rFonts w:ascii="Times New Roman" w:hAnsi="Times New Roman" w:cs="Times New Roman"/>
          <w:sz w:val="24"/>
          <w:szCs w:val="24"/>
        </w:rPr>
        <w:t xml:space="preserve"> Seeds from both species also display</w:t>
      </w:r>
      <w:r w:rsidR="00803CE3">
        <w:rPr>
          <w:rFonts w:ascii="Times New Roman" w:hAnsi="Times New Roman" w:cs="Times New Roman"/>
          <w:sz w:val="24"/>
          <w:szCs w:val="24"/>
        </w:rPr>
        <w:t xml:space="preserve"> nutrient-rich</w:t>
      </w:r>
      <w:r w:rsidR="008546C5">
        <w:rPr>
          <w:rFonts w:ascii="Times New Roman" w:hAnsi="Times New Roman" w:cs="Times New Roman"/>
          <w:sz w:val="24"/>
          <w:szCs w:val="24"/>
        </w:rPr>
        <w:t xml:space="preserve"> </w:t>
      </w:r>
      <w:proofErr w:type="spellStart"/>
      <w:r w:rsidR="008546C5">
        <w:rPr>
          <w:rFonts w:ascii="Times New Roman" w:hAnsi="Times New Roman" w:cs="Times New Roman"/>
          <w:sz w:val="24"/>
          <w:szCs w:val="24"/>
        </w:rPr>
        <w:t>elaiosomes</w:t>
      </w:r>
      <w:proofErr w:type="spellEnd"/>
      <w:r w:rsidR="00803CE3">
        <w:rPr>
          <w:rFonts w:ascii="Times New Roman" w:hAnsi="Times New Roman" w:cs="Times New Roman"/>
          <w:sz w:val="24"/>
          <w:szCs w:val="24"/>
        </w:rPr>
        <w:t xml:space="preserve"> </w:t>
      </w:r>
      <w:r w:rsidR="008546C5">
        <w:rPr>
          <w:rFonts w:ascii="Times New Roman" w:hAnsi="Times New Roman" w:cs="Times New Roman"/>
          <w:sz w:val="24"/>
          <w:szCs w:val="24"/>
        </w:rPr>
        <w:t xml:space="preserve">on the distal end of the achene that likely play a role in ant-driven dispersal </w:t>
      </w:r>
      <w:r w:rsidR="008546C5" w:rsidRPr="007C1F05">
        <w:rPr>
          <w:rFonts w:ascii="Times New Roman" w:hAnsi="Times New Roman" w:cs="Times New Roman"/>
          <w:sz w:val="24"/>
          <w:szCs w:val="24"/>
        </w:rPr>
        <w:t>(</w:t>
      </w:r>
      <w:r w:rsidR="00C42619">
        <w:rPr>
          <w:rFonts w:ascii="Times New Roman" w:hAnsi="Times New Roman" w:cs="Times New Roman"/>
          <w:sz w:val="24"/>
          <w:szCs w:val="24"/>
        </w:rPr>
        <w:t>Weiss 1908</w:t>
      </w:r>
      <w:r w:rsidR="008E559D">
        <w:rPr>
          <w:rFonts w:ascii="Times New Roman" w:hAnsi="Times New Roman" w:cs="Times New Roman"/>
          <w:sz w:val="24"/>
          <w:szCs w:val="24"/>
        </w:rPr>
        <w:t>,</w:t>
      </w:r>
      <w:r w:rsidR="00C42619">
        <w:rPr>
          <w:rFonts w:ascii="Times New Roman" w:hAnsi="Times New Roman" w:cs="Times New Roman"/>
          <w:sz w:val="24"/>
          <w:szCs w:val="24"/>
        </w:rPr>
        <w:t xml:space="preserve"> </w:t>
      </w:r>
      <w:r w:rsidR="008546C5" w:rsidRPr="007C1F05">
        <w:rPr>
          <w:rFonts w:ascii="Times New Roman" w:hAnsi="Times New Roman" w:cs="Times New Roman"/>
          <w:sz w:val="24"/>
          <w:szCs w:val="24"/>
        </w:rPr>
        <w:t>Pemberton and Irving 1990</w:t>
      </w:r>
      <w:r w:rsidR="008E559D">
        <w:rPr>
          <w:rFonts w:ascii="Times New Roman" w:hAnsi="Times New Roman" w:cs="Times New Roman"/>
          <w:sz w:val="24"/>
          <w:szCs w:val="24"/>
        </w:rPr>
        <w:t xml:space="preserve">, Mayer </w:t>
      </w:r>
      <w:r w:rsidR="008E559D">
        <w:rPr>
          <w:rFonts w:ascii="Times New Roman" w:hAnsi="Times New Roman" w:cs="Times New Roman"/>
          <w:i/>
          <w:iCs/>
          <w:sz w:val="24"/>
          <w:szCs w:val="24"/>
        </w:rPr>
        <w:t>et al</w:t>
      </w:r>
      <w:r w:rsidR="008E559D">
        <w:rPr>
          <w:rFonts w:ascii="Times New Roman" w:hAnsi="Times New Roman" w:cs="Times New Roman"/>
          <w:sz w:val="24"/>
          <w:szCs w:val="24"/>
        </w:rPr>
        <w:t>. 2005</w:t>
      </w:r>
      <w:r w:rsidR="008546C5" w:rsidRPr="007C1F05">
        <w:rPr>
          <w:rFonts w:ascii="Times New Roman" w:hAnsi="Times New Roman" w:cs="Times New Roman"/>
          <w:sz w:val="24"/>
          <w:szCs w:val="24"/>
        </w:rPr>
        <w:t>)</w:t>
      </w:r>
      <w:r w:rsidR="00B20BA4">
        <w:rPr>
          <w:rFonts w:ascii="Times New Roman" w:hAnsi="Times New Roman" w:cs="Times New Roman"/>
          <w:sz w:val="24"/>
          <w:szCs w:val="24"/>
        </w:rPr>
        <w:t>. Ants and other insects</w:t>
      </w:r>
      <w:r w:rsidR="008546C5">
        <w:rPr>
          <w:rFonts w:ascii="Times New Roman" w:hAnsi="Times New Roman" w:cs="Times New Roman"/>
          <w:sz w:val="24"/>
          <w:szCs w:val="24"/>
        </w:rPr>
        <w:t xml:space="preserve"> have been observed </w:t>
      </w:r>
      <w:r w:rsidR="00B20BA4">
        <w:rPr>
          <w:rFonts w:ascii="Times New Roman" w:hAnsi="Times New Roman" w:cs="Times New Roman"/>
          <w:sz w:val="24"/>
          <w:szCs w:val="24"/>
        </w:rPr>
        <w:t>moving seeds</w:t>
      </w:r>
      <w:r w:rsidR="00803CE3">
        <w:rPr>
          <w:rFonts w:ascii="Times New Roman" w:hAnsi="Times New Roman" w:cs="Times New Roman"/>
          <w:sz w:val="24"/>
          <w:szCs w:val="24"/>
        </w:rPr>
        <w:t xml:space="preserve"> in previous seed removal experiments</w:t>
      </w:r>
      <w:r w:rsidR="008546C5">
        <w:rPr>
          <w:rFonts w:ascii="Times New Roman" w:hAnsi="Times New Roman" w:cs="Times New Roman"/>
          <w:sz w:val="24"/>
          <w:szCs w:val="24"/>
        </w:rPr>
        <w:t xml:space="preserve"> </w:t>
      </w:r>
      <w:r w:rsidR="008546C5" w:rsidRPr="007C1F05">
        <w:rPr>
          <w:rFonts w:ascii="Times New Roman" w:hAnsi="Times New Roman" w:cs="Times New Roman"/>
          <w:sz w:val="24"/>
          <w:szCs w:val="24"/>
        </w:rPr>
        <w:t>(</w:t>
      </w:r>
      <w:proofErr w:type="spellStart"/>
      <w:r w:rsidR="008546C5" w:rsidRPr="007C1F05">
        <w:rPr>
          <w:rFonts w:ascii="Times New Roman" w:hAnsi="Times New Roman" w:cs="Times New Roman"/>
          <w:sz w:val="24"/>
          <w:szCs w:val="24"/>
        </w:rPr>
        <w:t>Jongejans</w:t>
      </w:r>
      <w:proofErr w:type="spellEnd"/>
      <w:r w:rsidR="008546C5" w:rsidRPr="007C1F05">
        <w:rPr>
          <w:rFonts w:ascii="Times New Roman" w:hAnsi="Times New Roman" w:cs="Times New Roman"/>
          <w:sz w:val="24"/>
          <w:szCs w:val="24"/>
        </w:rPr>
        <w:t xml:space="preserve"> </w:t>
      </w:r>
      <w:r w:rsidR="008546C5" w:rsidRPr="00F65D3B">
        <w:rPr>
          <w:rFonts w:ascii="Times New Roman" w:hAnsi="Times New Roman" w:cs="Times New Roman"/>
          <w:i/>
          <w:iCs/>
          <w:sz w:val="24"/>
          <w:szCs w:val="24"/>
        </w:rPr>
        <w:t>et al</w:t>
      </w:r>
      <w:r w:rsidR="008546C5" w:rsidRPr="007C1F05">
        <w:rPr>
          <w:rFonts w:ascii="Times New Roman" w:hAnsi="Times New Roman" w:cs="Times New Roman"/>
          <w:sz w:val="24"/>
          <w:szCs w:val="24"/>
        </w:rPr>
        <w:t xml:space="preserve">. </w:t>
      </w:r>
      <w:r w:rsidR="00EC15D4" w:rsidRPr="007C1F05">
        <w:rPr>
          <w:rFonts w:ascii="Times New Roman" w:hAnsi="Times New Roman" w:cs="Times New Roman"/>
          <w:sz w:val="24"/>
          <w:szCs w:val="24"/>
        </w:rPr>
        <w:t>201</w:t>
      </w:r>
      <w:r w:rsidR="00EC15D4">
        <w:rPr>
          <w:rFonts w:ascii="Times New Roman" w:hAnsi="Times New Roman" w:cs="Times New Roman"/>
          <w:sz w:val="24"/>
          <w:szCs w:val="24"/>
        </w:rPr>
        <w:t>5b</w:t>
      </w:r>
      <w:r w:rsidR="008546C5" w:rsidRPr="007C1F05">
        <w:rPr>
          <w:rFonts w:ascii="Times New Roman" w:hAnsi="Times New Roman" w:cs="Times New Roman"/>
          <w:sz w:val="24"/>
          <w:szCs w:val="24"/>
        </w:rPr>
        <w:t>).</w:t>
      </w:r>
    </w:p>
    <w:p w14:paraId="4252E421" w14:textId="77777777" w:rsidR="00663B48" w:rsidRDefault="00663B48" w:rsidP="00B35E53">
      <w:pPr>
        <w:spacing w:line="480" w:lineRule="auto"/>
        <w:jc w:val="both"/>
        <w:rPr>
          <w:del w:id="115" w:author="Drees, Trevor" w:date="2023-05-17T15:04:00Z"/>
          <w:rFonts w:ascii="Times New Roman" w:hAnsi="Times New Roman" w:cs="Times New Roman"/>
          <w:b/>
          <w:bCs/>
          <w:i/>
          <w:iCs/>
          <w:sz w:val="24"/>
          <w:szCs w:val="24"/>
        </w:rPr>
      </w:pPr>
    </w:p>
    <w:p w14:paraId="643A948D" w14:textId="73BE95C0" w:rsidR="00F30DC8" w:rsidRPr="00FF6CB9" w:rsidRDefault="00F30DC8" w:rsidP="00B35E53">
      <w:pPr>
        <w:spacing w:line="480" w:lineRule="auto"/>
        <w:jc w:val="both"/>
        <w:rPr>
          <w:rFonts w:ascii="Times New Roman" w:hAnsi="Times New Roman"/>
          <w:b/>
          <w:i/>
          <w:sz w:val="24"/>
          <w:rPrChange w:id="116" w:author="Drees, Trevor" w:date="2023-05-17T15:04:00Z">
            <w:rPr>
              <w:rFonts w:ascii="Times New Roman" w:hAnsi="Times New Roman"/>
              <w:i/>
              <w:sz w:val="24"/>
            </w:rPr>
          </w:rPrChange>
        </w:rPr>
      </w:pPr>
      <w:r w:rsidRPr="00FF6CB9">
        <w:rPr>
          <w:rFonts w:ascii="Times New Roman" w:hAnsi="Times New Roman"/>
          <w:b/>
          <w:i/>
          <w:sz w:val="24"/>
          <w:rPrChange w:id="117" w:author="Drees, Trevor" w:date="2023-05-17T15:04:00Z">
            <w:rPr>
              <w:rFonts w:ascii="Times New Roman" w:hAnsi="Times New Roman"/>
              <w:i/>
              <w:sz w:val="24"/>
            </w:rPr>
          </w:rPrChange>
        </w:rPr>
        <w:t xml:space="preserve">Seed </w:t>
      </w:r>
      <w:del w:id="118" w:author="Drees, Trevor" w:date="2023-05-17T15:04:00Z">
        <w:r w:rsidR="00E75447" w:rsidRPr="00B35E53">
          <w:rPr>
            <w:rFonts w:ascii="Times New Roman" w:hAnsi="Times New Roman" w:cs="Times New Roman"/>
            <w:i/>
            <w:iCs/>
            <w:sz w:val="24"/>
            <w:szCs w:val="24"/>
          </w:rPr>
          <w:delText>Collection</w:delText>
        </w:r>
      </w:del>
      <w:ins w:id="119" w:author="Drees, Trevor" w:date="2023-05-17T15:04:00Z">
        <w:r w:rsidR="00FF6CB9">
          <w:rPr>
            <w:rFonts w:ascii="Times New Roman" w:hAnsi="Times New Roman" w:cs="Times New Roman"/>
            <w:b/>
            <w:bCs/>
            <w:i/>
            <w:iCs/>
            <w:sz w:val="24"/>
            <w:szCs w:val="24"/>
          </w:rPr>
          <w:t>c</w:t>
        </w:r>
        <w:r w:rsidR="00E75447" w:rsidRPr="00FF6CB9">
          <w:rPr>
            <w:rFonts w:ascii="Times New Roman" w:hAnsi="Times New Roman" w:cs="Times New Roman"/>
            <w:b/>
            <w:bCs/>
            <w:i/>
            <w:iCs/>
            <w:sz w:val="24"/>
            <w:szCs w:val="24"/>
          </w:rPr>
          <w:t>ollection</w:t>
        </w:r>
      </w:ins>
      <w:r w:rsidR="00E75447" w:rsidRPr="00FF6CB9">
        <w:rPr>
          <w:rFonts w:ascii="Times New Roman" w:hAnsi="Times New Roman"/>
          <w:b/>
          <w:i/>
          <w:sz w:val="24"/>
          <w:rPrChange w:id="120" w:author="Drees, Trevor" w:date="2023-05-17T15:04:00Z">
            <w:rPr>
              <w:rFonts w:ascii="Times New Roman" w:hAnsi="Times New Roman"/>
              <w:i/>
              <w:sz w:val="24"/>
            </w:rPr>
          </w:rPrChange>
        </w:rPr>
        <w:t xml:space="preserve"> </w:t>
      </w:r>
      <w:r w:rsidRPr="00FF6CB9">
        <w:rPr>
          <w:rFonts w:ascii="Times New Roman" w:hAnsi="Times New Roman"/>
          <w:b/>
          <w:i/>
          <w:sz w:val="24"/>
          <w:rPrChange w:id="121" w:author="Drees, Trevor" w:date="2023-05-17T15:04:00Z">
            <w:rPr>
              <w:rFonts w:ascii="Times New Roman" w:hAnsi="Times New Roman"/>
              <w:i/>
              <w:sz w:val="24"/>
            </w:rPr>
          </w:rPrChange>
        </w:rPr>
        <w:t xml:space="preserve">and </w:t>
      </w:r>
      <w:del w:id="122" w:author="Drees, Trevor" w:date="2023-05-17T15:04:00Z">
        <w:r w:rsidR="00E75447" w:rsidRPr="00B35E53">
          <w:rPr>
            <w:rFonts w:ascii="Times New Roman" w:hAnsi="Times New Roman" w:cs="Times New Roman"/>
            <w:i/>
            <w:iCs/>
            <w:sz w:val="24"/>
            <w:szCs w:val="24"/>
          </w:rPr>
          <w:delText>Preparation</w:delText>
        </w:r>
      </w:del>
      <w:ins w:id="123" w:author="Drees, Trevor" w:date="2023-05-17T15:04:00Z">
        <w:r w:rsidR="00FF6CB9">
          <w:rPr>
            <w:rFonts w:ascii="Times New Roman" w:hAnsi="Times New Roman" w:cs="Times New Roman"/>
            <w:b/>
            <w:bCs/>
            <w:i/>
            <w:iCs/>
            <w:sz w:val="24"/>
            <w:szCs w:val="24"/>
          </w:rPr>
          <w:t>p</w:t>
        </w:r>
        <w:r w:rsidR="00E75447" w:rsidRPr="00FF6CB9">
          <w:rPr>
            <w:rFonts w:ascii="Times New Roman" w:hAnsi="Times New Roman" w:cs="Times New Roman"/>
            <w:b/>
            <w:bCs/>
            <w:i/>
            <w:iCs/>
            <w:sz w:val="24"/>
            <w:szCs w:val="24"/>
          </w:rPr>
          <w:t>reparation</w:t>
        </w:r>
      </w:ins>
    </w:p>
    <w:p w14:paraId="4D46AB4F" w14:textId="7183CC0D" w:rsidR="0035456F" w:rsidRDefault="00BA27E1" w:rsidP="00B35E53">
      <w:pPr>
        <w:spacing w:line="480" w:lineRule="auto"/>
        <w:ind w:firstLine="360"/>
        <w:jc w:val="both"/>
        <w:rPr>
          <w:rFonts w:ascii="Times New Roman" w:hAnsi="Times New Roman" w:cs="Times New Roman"/>
          <w:sz w:val="24"/>
          <w:szCs w:val="24"/>
        </w:rPr>
      </w:pPr>
      <w:r>
        <w:rPr>
          <w:rFonts w:ascii="Times New Roman" w:hAnsi="Times New Roman" w:cs="Times New Roman"/>
          <w:i/>
          <w:iCs/>
          <w:sz w:val="24"/>
          <w:szCs w:val="24"/>
        </w:rPr>
        <w:t xml:space="preserve">C. nutans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 xml:space="preserve"> </w:t>
      </w:r>
      <w:r w:rsidR="00334F10">
        <w:rPr>
          <w:rFonts w:ascii="Times New Roman" w:hAnsi="Times New Roman" w:cs="Times New Roman"/>
          <w:sz w:val="24"/>
          <w:szCs w:val="24"/>
        </w:rPr>
        <w:t xml:space="preserve">from which seeds were harvested </w:t>
      </w:r>
      <w:r>
        <w:rPr>
          <w:rFonts w:ascii="Times New Roman" w:hAnsi="Times New Roman" w:cs="Times New Roman"/>
          <w:sz w:val="24"/>
          <w:szCs w:val="24"/>
        </w:rPr>
        <w:t xml:space="preserve">were grown under control and ambient warming treatments </w:t>
      </w:r>
      <w:r w:rsidR="00334F10">
        <w:rPr>
          <w:rFonts w:ascii="Times New Roman" w:hAnsi="Times New Roman" w:cs="Times New Roman"/>
          <w:sz w:val="24"/>
          <w:szCs w:val="24"/>
        </w:rPr>
        <w:t>as part of an experiment in</w:t>
      </w:r>
      <w:r>
        <w:rPr>
          <w:rFonts w:ascii="Times New Roman" w:hAnsi="Times New Roman" w:cs="Times New Roman"/>
          <w:sz w:val="24"/>
          <w:szCs w:val="24"/>
        </w:rPr>
        <w:t xml:space="preserve"> Drees and Shea (</w:t>
      </w:r>
      <w:r>
        <w:rPr>
          <w:rFonts w:ascii="Times New Roman" w:hAnsi="Times New Roman" w:cs="Times New Roman"/>
          <w:i/>
          <w:iCs/>
          <w:sz w:val="24"/>
          <w:szCs w:val="24"/>
        </w:rPr>
        <w:t>in prep</w:t>
      </w:r>
      <w:r w:rsidR="00111A98">
        <w:rPr>
          <w:rFonts w:ascii="Times New Roman" w:hAnsi="Times New Roman" w:cs="Times New Roman"/>
          <w:i/>
          <w:iCs/>
          <w:sz w:val="24"/>
          <w:szCs w:val="24"/>
        </w:rPr>
        <w:t>.</w:t>
      </w:r>
      <w:r>
        <w:rPr>
          <w:rFonts w:ascii="Times New Roman" w:hAnsi="Times New Roman" w:cs="Times New Roman"/>
          <w:sz w:val="24"/>
          <w:szCs w:val="24"/>
        </w:rPr>
        <w:t>)</w:t>
      </w:r>
      <w:r w:rsidR="00334F10">
        <w:rPr>
          <w:rFonts w:ascii="Times New Roman" w:hAnsi="Times New Roman" w:cs="Times New Roman"/>
          <w:sz w:val="24"/>
          <w:szCs w:val="24"/>
        </w:rPr>
        <w:t xml:space="preserve"> to estimate the effects of warming on the distribution of flower heights; </w:t>
      </w:r>
      <w:r w:rsidR="00DC6A1F">
        <w:rPr>
          <w:rFonts w:ascii="Times New Roman" w:hAnsi="Times New Roman" w:cs="Times New Roman"/>
          <w:sz w:val="24"/>
          <w:szCs w:val="24"/>
        </w:rPr>
        <w:t xml:space="preserve">that </w:t>
      </w:r>
      <w:r w:rsidR="00334F10">
        <w:rPr>
          <w:rFonts w:ascii="Times New Roman" w:hAnsi="Times New Roman" w:cs="Times New Roman"/>
          <w:sz w:val="24"/>
          <w:szCs w:val="24"/>
        </w:rPr>
        <w:t>publication discusses the</w:t>
      </w:r>
      <w:r w:rsidR="0035456F">
        <w:rPr>
          <w:rFonts w:ascii="Times New Roman" w:hAnsi="Times New Roman" w:cs="Times New Roman"/>
          <w:sz w:val="24"/>
          <w:szCs w:val="24"/>
        </w:rPr>
        <w:t xml:space="preserve"> methods and experimental setup in greater detail</w:t>
      </w:r>
      <w:r w:rsidR="001F0398">
        <w:rPr>
          <w:rFonts w:ascii="Times New Roman" w:hAnsi="Times New Roman" w:cs="Times New Roman"/>
          <w:sz w:val="24"/>
          <w:szCs w:val="24"/>
        </w:rPr>
        <w:t>, but essentials are noted here</w:t>
      </w:r>
      <w:r w:rsidR="0035456F">
        <w:rPr>
          <w:rFonts w:ascii="Times New Roman" w:hAnsi="Times New Roman" w:cs="Times New Roman"/>
          <w:sz w:val="24"/>
          <w:szCs w:val="24"/>
        </w:rPr>
        <w:t>.</w:t>
      </w:r>
      <w:r>
        <w:rPr>
          <w:rFonts w:ascii="Times New Roman" w:hAnsi="Times New Roman" w:cs="Times New Roman"/>
          <w:sz w:val="24"/>
          <w:szCs w:val="24"/>
        </w:rPr>
        <w:t xml:space="preserve"> </w:t>
      </w:r>
      <w:r w:rsidR="00DC6A1F">
        <w:rPr>
          <w:rFonts w:ascii="Times New Roman" w:hAnsi="Times New Roman" w:cs="Times New Roman"/>
          <w:sz w:val="24"/>
          <w:szCs w:val="24"/>
        </w:rPr>
        <w:t>I</w:t>
      </w:r>
      <w:r>
        <w:rPr>
          <w:rFonts w:ascii="Times New Roman" w:hAnsi="Times New Roman" w:cs="Times New Roman"/>
          <w:sz w:val="24"/>
          <w:szCs w:val="24"/>
        </w:rPr>
        <w:t xml:space="preserve">ndividuals of each species were grown in </w:t>
      </w:r>
      <w:r w:rsidR="00334F10">
        <w:rPr>
          <w:rFonts w:ascii="Times New Roman" w:hAnsi="Times New Roman" w:cs="Times New Roman"/>
          <w:sz w:val="24"/>
          <w:szCs w:val="24"/>
        </w:rPr>
        <w:t>a grid-like arrangement</w:t>
      </w:r>
      <w:r>
        <w:rPr>
          <w:rFonts w:ascii="Times New Roman" w:hAnsi="Times New Roman" w:cs="Times New Roman"/>
          <w:sz w:val="24"/>
          <w:szCs w:val="24"/>
        </w:rPr>
        <w:t xml:space="preserve">, and a subset of individuals within each species </w:t>
      </w:r>
      <w:r w:rsidRPr="00BA27E1">
        <w:rPr>
          <w:rFonts w:ascii="Times New Roman" w:hAnsi="Times New Roman" w:cs="Times New Roman"/>
          <w:sz w:val="24"/>
          <w:szCs w:val="24"/>
        </w:rPr>
        <w:t>were randomly assigned a fibreglass open-top chamber</w:t>
      </w:r>
      <w:r>
        <w:rPr>
          <w:rFonts w:ascii="Times New Roman" w:hAnsi="Times New Roman" w:cs="Times New Roman"/>
          <w:sz w:val="24"/>
          <w:szCs w:val="24"/>
        </w:rPr>
        <w:t>. These chambers</w:t>
      </w:r>
      <w:r w:rsidR="0035456F">
        <w:rPr>
          <w:rFonts w:ascii="Times New Roman" w:hAnsi="Times New Roman" w:cs="Times New Roman"/>
          <w:sz w:val="24"/>
          <w:szCs w:val="24"/>
        </w:rPr>
        <w:t>, built to specifications</w:t>
      </w:r>
      <w:r w:rsidR="0035456F" w:rsidRPr="00283B6D">
        <w:rPr>
          <w:rFonts w:ascii="Times New Roman" w:hAnsi="Times New Roman" w:cs="Times New Roman"/>
          <w:sz w:val="24"/>
          <w:szCs w:val="24"/>
        </w:rPr>
        <w:t xml:space="preserve"> </w:t>
      </w:r>
      <w:r w:rsidR="00B503AC">
        <w:rPr>
          <w:rFonts w:ascii="Times New Roman" w:hAnsi="Times New Roman" w:cs="Times New Roman"/>
          <w:sz w:val="24"/>
          <w:szCs w:val="24"/>
        </w:rPr>
        <w:t>of</w:t>
      </w:r>
      <w:r w:rsidR="0035456F" w:rsidRPr="00283B6D">
        <w:rPr>
          <w:rFonts w:ascii="Times New Roman" w:hAnsi="Times New Roman" w:cs="Times New Roman"/>
          <w:sz w:val="24"/>
          <w:szCs w:val="24"/>
        </w:rPr>
        <w:t xml:space="preserve"> the International Tundra Experiment Manual (</w:t>
      </w:r>
      <w:proofErr w:type="spellStart"/>
      <w:r w:rsidR="0035456F" w:rsidRPr="00283B6D">
        <w:rPr>
          <w:rFonts w:ascii="Times New Roman" w:hAnsi="Times New Roman" w:cs="Times New Roman"/>
          <w:sz w:val="24"/>
          <w:szCs w:val="24"/>
        </w:rPr>
        <w:t>Molau</w:t>
      </w:r>
      <w:proofErr w:type="spellEnd"/>
      <w:r w:rsidR="0035456F" w:rsidRPr="00283B6D">
        <w:rPr>
          <w:rFonts w:ascii="Times New Roman" w:hAnsi="Times New Roman" w:cs="Times New Roman"/>
          <w:sz w:val="24"/>
          <w:szCs w:val="24"/>
        </w:rPr>
        <w:t xml:space="preserve"> and </w:t>
      </w:r>
      <w:proofErr w:type="spellStart"/>
      <w:r w:rsidR="0035456F" w:rsidRPr="00283B6D">
        <w:rPr>
          <w:rFonts w:ascii="Times New Roman" w:hAnsi="Times New Roman" w:cs="Times New Roman"/>
          <w:sz w:val="24"/>
          <w:szCs w:val="24"/>
        </w:rPr>
        <w:t>Mølgaard</w:t>
      </w:r>
      <w:proofErr w:type="spellEnd"/>
      <w:r w:rsidR="0035456F" w:rsidRPr="00283B6D">
        <w:rPr>
          <w:rFonts w:ascii="Times New Roman" w:hAnsi="Times New Roman" w:cs="Times New Roman"/>
          <w:sz w:val="24"/>
          <w:szCs w:val="24"/>
        </w:rPr>
        <w:t xml:space="preserve"> 1996)</w:t>
      </w:r>
      <w:r w:rsidR="0035456F">
        <w:rPr>
          <w:rFonts w:ascii="Times New Roman" w:hAnsi="Times New Roman" w:cs="Times New Roman"/>
          <w:sz w:val="24"/>
          <w:szCs w:val="24"/>
        </w:rPr>
        <w:t>,</w:t>
      </w:r>
      <w:r>
        <w:rPr>
          <w:rFonts w:ascii="Times New Roman" w:hAnsi="Times New Roman" w:cs="Times New Roman"/>
          <w:sz w:val="24"/>
          <w:szCs w:val="24"/>
        </w:rPr>
        <w:t xml:space="preserve"> have been demonstrated to increase the ambient temperature by approximately 0.6 </w:t>
      </w:r>
      <w:r w:rsidRPr="00283B6D">
        <w:rPr>
          <w:rFonts w:ascii="Times New Roman" w:hAnsi="Times New Roman" w:cs="Times New Roman"/>
          <w:sz w:val="24"/>
          <w:szCs w:val="24"/>
        </w:rPr>
        <w:t>°C</w:t>
      </w:r>
      <w:r>
        <w:rPr>
          <w:rFonts w:ascii="Times New Roman" w:hAnsi="Times New Roman" w:cs="Times New Roman"/>
          <w:sz w:val="24"/>
          <w:szCs w:val="24"/>
        </w:rPr>
        <w:t xml:space="preserve"> </w:t>
      </w:r>
      <w:r w:rsidR="00AD46E0">
        <w:rPr>
          <w:rFonts w:ascii="Times New Roman" w:hAnsi="Times New Roman" w:cs="Times New Roman"/>
          <w:sz w:val="24"/>
          <w:szCs w:val="24"/>
        </w:rPr>
        <w:t xml:space="preserve">on average over a year </w:t>
      </w:r>
      <w:r w:rsidRPr="00283B6D">
        <w:rPr>
          <w:rFonts w:ascii="Times New Roman" w:hAnsi="Times New Roman" w:cs="Times New Roman"/>
          <w:sz w:val="24"/>
          <w:szCs w:val="24"/>
        </w:rPr>
        <w:t xml:space="preserve">(Zhang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w:t>
      </w:r>
      <w:r w:rsidR="00B503AC">
        <w:rPr>
          <w:rFonts w:ascii="Times New Roman" w:hAnsi="Times New Roman" w:cs="Times New Roman"/>
          <w:sz w:val="24"/>
          <w:szCs w:val="24"/>
        </w:rPr>
        <w:t xml:space="preserve"> without significantly affecting other possible growth factors such as soil moisture and snow </w:t>
      </w:r>
      <w:r w:rsidR="00B503AC">
        <w:rPr>
          <w:rFonts w:ascii="Times New Roman" w:hAnsi="Times New Roman" w:cs="Times New Roman"/>
          <w:sz w:val="24"/>
          <w:szCs w:val="24"/>
        </w:rPr>
        <w:lastRenderedPageBreak/>
        <w:t>depth</w:t>
      </w:r>
      <w:r w:rsidR="0035456F">
        <w:rPr>
          <w:rFonts w:ascii="Times New Roman" w:hAnsi="Times New Roman" w:cs="Times New Roman"/>
          <w:sz w:val="24"/>
          <w:szCs w:val="24"/>
        </w:rPr>
        <w:t xml:space="preserve">. </w:t>
      </w:r>
      <w:r w:rsidR="00B503AC">
        <w:rPr>
          <w:rFonts w:ascii="Times New Roman" w:hAnsi="Times New Roman" w:cs="Times New Roman"/>
          <w:sz w:val="24"/>
          <w:szCs w:val="24"/>
        </w:rPr>
        <w:t>When</w:t>
      </w:r>
      <w:r w:rsidR="0035456F">
        <w:rPr>
          <w:rFonts w:ascii="Times New Roman" w:hAnsi="Times New Roman" w:cs="Times New Roman"/>
          <w:sz w:val="24"/>
          <w:szCs w:val="24"/>
        </w:rPr>
        <w:t xml:space="preserve"> </w:t>
      </w:r>
      <w:r w:rsidR="00DC7AB8">
        <w:rPr>
          <w:rFonts w:ascii="Times New Roman" w:hAnsi="Times New Roman" w:cs="Times New Roman"/>
          <w:sz w:val="24"/>
          <w:szCs w:val="24"/>
        </w:rPr>
        <w:t xml:space="preserve">plants </w:t>
      </w:r>
      <w:r w:rsidR="0035456F">
        <w:rPr>
          <w:rFonts w:ascii="Times New Roman" w:hAnsi="Times New Roman" w:cs="Times New Roman"/>
          <w:sz w:val="24"/>
          <w:szCs w:val="24"/>
        </w:rPr>
        <w:t>set seed, mesh pollen bags were</w:t>
      </w:r>
      <w:r w:rsidR="00B503AC">
        <w:rPr>
          <w:rFonts w:ascii="Times New Roman" w:hAnsi="Times New Roman" w:cs="Times New Roman"/>
          <w:sz w:val="24"/>
          <w:szCs w:val="24"/>
        </w:rPr>
        <w:t xml:space="preserve"> wrapped around the flower</w:t>
      </w:r>
      <w:r w:rsidR="00DC7AB8">
        <w:rPr>
          <w:rFonts w:ascii="Times New Roman" w:hAnsi="Times New Roman" w:cs="Times New Roman"/>
          <w:sz w:val="24"/>
          <w:szCs w:val="24"/>
        </w:rPr>
        <w:t xml:space="preserve"> head</w:t>
      </w:r>
      <w:r w:rsidR="00B503AC">
        <w:rPr>
          <w:rFonts w:ascii="Times New Roman" w:hAnsi="Times New Roman" w:cs="Times New Roman"/>
          <w:sz w:val="24"/>
          <w:szCs w:val="24"/>
        </w:rPr>
        <w:t xml:space="preserve">s </w:t>
      </w:r>
      <w:r w:rsidR="00DC7AB8">
        <w:rPr>
          <w:rFonts w:ascii="Times New Roman" w:hAnsi="Times New Roman" w:cs="Times New Roman"/>
          <w:sz w:val="24"/>
          <w:szCs w:val="24"/>
        </w:rPr>
        <w:t xml:space="preserve">to </w:t>
      </w:r>
      <w:r w:rsidR="00696987">
        <w:rPr>
          <w:rFonts w:ascii="Times New Roman" w:hAnsi="Times New Roman" w:cs="Times New Roman"/>
          <w:sz w:val="24"/>
          <w:szCs w:val="24"/>
        </w:rPr>
        <w:t xml:space="preserve">ensure </w:t>
      </w:r>
      <w:r w:rsidR="00B503AC">
        <w:rPr>
          <w:rFonts w:ascii="Times New Roman" w:hAnsi="Times New Roman" w:cs="Times New Roman"/>
          <w:sz w:val="24"/>
          <w:szCs w:val="24"/>
        </w:rPr>
        <w:t>that seeds did not escape and contaminate other parts of the study area</w:t>
      </w:r>
      <w:del w:id="124" w:author="Drees, Trevor" w:date="2023-05-17T15:04:00Z">
        <w:r w:rsidR="00B503AC">
          <w:rPr>
            <w:rFonts w:ascii="Times New Roman" w:hAnsi="Times New Roman" w:cs="Times New Roman"/>
            <w:sz w:val="24"/>
            <w:szCs w:val="24"/>
          </w:rPr>
          <w:delText>, as seeds</w:delText>
        </w:r>
        <w:r w:rsidR="0061432F">
          <w:rPr>
            <w:rFonts w:ascii="Times New Roman" w:hAnsi="Times New Roman" w:cs="Times New Roman"/>
            <w:sz w:val="24"/>
            <w:szCs w:val="24"/>
          </w:rPr>
          <w:delText xml:space="preserve"> from these invasive thistles</w:delText>
        </w:r>
        <w:r w:rsidR="00B503AC">
          <w:rPr>
            <w:rFonts w:ascii="Times New Roman" w:hAnsi="Times New Roman" w:cs="Times New Roman"/>
            <w:sz w:val="24"/>
            <w:szCs w:val="24"/>
          </w:rPr>
          <w:delText xml:space="preserve"> </w:delText>
        </w:r>
        <w:r w:rsidR="00DC7AB8">
          <w:rPr>
            <w:rFonts w:ascii="Times New Roman" w:hAnsi="Times New Roman" w:cs="Times New Roman"/>
            <w:sz w:val="24"/>
            <w:szCs w:val="24"/>
          </w:rPr>
          <w:delText xml:space="preserve">may </w:delText>
        </w:r>
        <w:r w:rsidR="00B503AC">
          <w:rPr>
            <w:rFonts w:ascii="Times New Roman" w:hAnsi="Times New Roman" w:cs="Times New Roman"/>
            <w:sz w:val="24"/>
            <w:szCs w:val="24"/>
          </w:rPr>
          <w:delText>stay dormant for years</w:delText>
        </w:r>
      </w:del>
      <w:r w:rsidR="00276FB9">
        <w:rPr>
          <w:rFonts w:ascii="Times New Roman" w:hAnsi="Times New Roman" w:cs="Times New Roman"/>
          <w:sz w:val="24"/>
          <w:szCs w:val="24"/>
        </w:rPr>
        <w:t>.</w:t>
      </w:r>
    </w:p>
    <w:p w14:paraId="0DD92503" w14:textId="77777777" w:rsidR="00BA27E1" w:rsidRPr="00F30DC8" w:rsidRDefault="00B503AC" w:rsidP="00B35E53">
      <w:pPr>
        <w:spacing w:line="480" w:lineRule="auto"/>
        <w:ind w:firstLine="360"/>
        <w:jc w:val="both"/>
        <w:rPr>
          <w:del w:id="125" w:author="Drees, Trevor" w:date="2023-05-17T15:04:00Z"/>
          <w:rFonts w:ascii="Times New Roman" w:hAnsi="Times New Roman" w:cs="Times New Roman"/>
          <w:sz w:val="24"/>
          <w:szCs w:val="24"/>
        </w:rPr>
      </w:pPr>
      <w:r>
        <w:rPr>
          <w:rFonts w:ascii="Times New Roman" w:hAnsi="Times New Roman" w:cs="Times New Roman"/>
          <w:sz w:val="24"/>
          <w:szCs w:val="24"/>
        </w:rPr>
        <w:t>Once individuals completed their life cycle, they were cut down, and</w:t>
      </w:r>
      <w:r w:rsidR="0035456F">
        <w:rPr>
          <w:rFonts w:ascii="Times New Roman" w:hAnsi="Times New Roman" w:cs="Times New Roman"/>
          <w:sz w:val="24"/>
          <w:szCs w:val="24"/>
        </w:rPr>
        <w:t xml:space="preserve"> bagged seed heads were collected from all individuals that produced five or more viable flowers.</w:t>
      </w:r>
      <w:r w:rsidR="00F30DC8">
        <w:rPr>
          <w:rFonts w:ascii="Times New Roman" w:hAnsi="Times New Roman" w:cs="Times New Roman"/>
          <w:sz w:val="24"/>
          <w:szCs w:val="24"/>
        </w:rPr>
        <w:t xml:space="preserve"> During this process, seed heads from </w:t>
      </w:r>
      <w:del w:id="126" w:author="Drees, Trevor" w:date="2023-05-17T15:04:00Z">
        <w:r w:rsidR="00F30DC8">
          <w:rPr>
            <w:rFonts w:ascii="Times New Roman" w:hAnsi="Times New Roman" w:cs="Times New Roman"/>
            <w:sz w:val="24"/>
            <w:szCs w:val="24"/>
          </w:rPr>
          <w:delText xml:space="preserve">all </w:delText>
        </w:r>
      </w:del>
      <w:r w:rsidR="00F30DC8">
        <w:rPr>
          <w:rFonts w:ascii="Times New Roman" w:hAnsi="Times New Roman" w:cs="Times New Roman"/>
          <w:sz w:val="24"/>
          <w:szCs w:val="24"/>
        </w:rPr>
        <w:t xml:space="preserve">individuals </w:t>
      </w:r>
      <w:r>
        <w:rPr>
          <w:rFonts w:ascii="Times New Roman" w:hAnsi="Times New Roman" w:cs="Times New Roman"/>
          <w:sz w:val="24"/>
          <w:szCs w:val="24"/>
        </w:rPr>
        <w:t>of</w:t>
      </w:r>
      <w:r w:rsidR="00F30DC8">
        <w:rPr>
          <w:rFonts w:ascii="Times New Roman" w:hAnsi="Times New Roman" w:cs="Times New Roman"/>
          <w:sz w:val="24"/>
          <w:szCs w:val="24"/>
        </w:rPr>
        <w:t xml:space="preserve"> </w:t>
      </w:r>
      <w:r>
        <w:rPr>
          <w:rFonts w:ascii="Times New Roman" w:hAnsi="Times New Roman" w:cs="Times New Roman"/>
          <w:sz w:val="24"/>
          <w:szCs w:val="24"/>
        </w:rPr>
        <w:t>the same</w:t>
      </w:r>
      <w:r w:rsidR="00F30DC8">
        <w:rPr>
          <w:rFonts w:ascii="Times New Roman" w:hAnsi="Times New Roman" w:cs="Times New Roman"/>
          <w:sz w:val="24"/>
          <w:szCs w:val="24"/>
        </w:rPr>
        <w:t xml:space="preserve"> species were </w:t>
      </w:r>
      <w:proofErr w:type="gramStart"/>
      <w:r w:rsidR="00F30DC8">
        <w:rPr>
          <w:rFonts w:ascii="Times New Roman" w:hAnsi="Times New Roman" w:cs="Times New Roman"/>
          <w:sz w:val="24"/>
          <w:szCs w:val="24"/>
        </w:rPr>
        <w:t>mixed together</w:t>
      </w:r>
      <w:proofErr w:type="gramEnd"/>
      <w:r w:rsidR="00F30DC8">
        <w:rPr>
          <w:rFonts w:ascii="Times New Roman" w:hAnsi="Times New Roman" w:cs="Times New Roman"/>
          <w:sz w:val="24"/>
          <w:szCs w:val="24"/>
        </w:rPr>
        <w:t xml:space="preserve"> to randomise possible differences in seed size, shape, nutrient content, and any other factors that vary between individuals and may affect seed attractiveness to insects.</w:t>
      </w:r>
      <w:r w:rsidR="0035456F">
        <w:rPr>
          <w:rFonts w:ascii="Times New Roman" w:hAnsi="Times New Roman" w:cs="Times New Roman"/>
          <w:sz w:val="24"/>
          <w:szCs w:val="24"/>
        </w:rPr>
        <w:t xml:space="preserve"> The </w:t>
      </w:r>
      <w:del w:id="127" w:author="Drees, Trevor" w:date="2023-05-17T15:04:00Z">
        <w:r>
          <w:rPr>
            <w:rFonts w:ascii="Times New Roman" w:hAnsi="Times New Roman" w:cs="Times New Roman"/>
            <w:sz w:val="24"/>
            <w:szCs w:val="24"/>
          </w:rPr>
          <w:delText xml:space="preserve">mesh </w:delText>
        </w:r>
      </w:del>
      <w:r>
        <w:rPr>
          <w:rFonts w:ascii="Times New Roman" w:hAnsi="Times New Roman" w:cs="Times New Roman"/>
          <w:sz w:val="24"/>
          <w:szCs w:val="24"/>
        </w:rPr>
        <w:t xml:space="preserve">pollen </w:t>
      </w:r>
      <w:r w:rsidR="0035456F">
        <w:rPr>
          <w:rFonts w:ascii="Times New Roman" w:hAnsi="Times New Roman" w:cs="Times New Roman"/>
          <w:sz w:val="24"/>
          <w:szCs w:val="24"/>
        </w:rPr>
        <w:t xml:space="preserve">bags were then removed from the </w:t>
      </w:r>
      <w:del w:id="128" w:author="Drees, Trevor" w:date="2023-05-17T15:04:00Z">
        <w:r w:rsidR="0035456F">
          <w:rPr>
            <w:rFonts w:ascii="Times New Roman" w:hAnsi="Times New Roman" w:cs="Times New Roman"/>
            <w:sz w:val="24"/>
            <w:szCs w:val="24"/>
          </w:rPr>
          <w:delText xml:space="preserve">decapitated </w:delText>
        </w:r>
      </w:del>
      <w:r w:rsidR="0035456F">
        <w:rPr>
          <w:rFonts w:ascii="Times New Roman" w:hAnsi="Times New Roman" w:cs="Times New Roman"/>
          <w:sz w:val="24"/>
          <w:szCs w:val="24"/>
        </w:rPr>
        <w:t xml:space="preserve">seed heads, and the heads were placed in </w:t>
      </w:r>
      <w:del w:id="129" w:author="Drees, Trevor" w:date="2023-05-17T15:04:00Z">
        <w:r w:rsidR="0035456F">
          <w:rPr>
            <w:rFonts w:ascii="Times New Roman" w:hAnsi="Times New Roman" w:cs="Times New Roman"/>
            <w:sz w:val="24"/>
            <w:szCs w:val="24"/>
          </w:rPr>
          <w:delText>a</w:delText>
        </w:r>
        <w:r>
          <w:rPr>
            <w:rFonts w:ascii="Times New Roman" w:hAnsi="Times New Roman" w:cs="Times New Roman"/>
            <w:sz w:val="24"/>
            <w:szCs w:val="24"/>
          </w:rPr>
          <w:delText xml:space="preserve"> large </w:delText>
        </w:r>
      </w:del>
      <w:r w:rsidR="00A10540">
        <w:rPr>
          <w:rFonts w:ascii="Times New Roman" w:hAnsi="Times New Roman" w:cs="Times New Roman"/>
          <w:sz w:val="24"/>
          <w:szCs w:val="24"/>
        </w:rPr>
        <w:t xml:space="preserve">paper </w:t>
      </w:r>
      <w:del w:id="130" w:author="Drees, Trevor" w:date="2023-05-17T15:04:00Z">
        <w:r w:rsidR="0035456F">
          <w:rPr>
            <w:rFonts w:ascii="Times New Roman" w:hAnsi="Times New Roman" w:cs="Times New Roman"/>
            <w:sz w:val="24"/>
            <w:szCs w:val="24"/>
          </w:rPr>
          <w:delText>bag</w:delText>
        </w:r>
      </w:del>
      <w:ins w:id="131" w:author="Drees, Trevor" w:date="2023-05-17T15:04:00Z">
        <w:r w:rsidR="00A10540">
          <w:rPr>
            <w:rFonts w:ascii="Times New Roman" w:hAnsi="Times New Roman" w:cs="Times New Roman"/>
            <w:sz w:val="24"/>
            <w:szCs w:val="24"/>
          </w:rPr>
          <w:t>bags</w:t>
        </w:r>
      </w:ins>
      <w:r w:rsidR="0035456F">
        <w:rPr>
          <w:rFonts w:ascii="Times New Roman" w:hAnsi="Times New Roman" w:cs="Times New Roman"/>
          <w:sz w:val="24"/>
          <w:szCs w:val="24"/>
        </w:rPr>
        <w:t xml:space="preserve"> and allowed to desiccate in a dry</w:t>
      </w:r>
      <w:r>
        <w:rPr>
          <w:rFonts w:ascii="Times New Roman" w:hAnsi="Times New Roman" w:cs="Times New Roman"/>
          <w:sz w:val="24"/>
          <w:szCs w:val="24"/>
        </w:rPr>
        <w:t>, low-light</w:t>
      </w:r>
      <w:r w:rsidR="0035456F">
        <w:rPr>
          <w:rFonts w:ascii="Times New Roman" w:hAnsi="Times New Roman" w:cs="Times New Roman"/>
          <w:sz w:val="24"/>
          <w:szCs w:val="24"/>
        </w:rPr>
        <w:t xml:space="preserve"> environment</w:t>
      </w:r>
      <w:r>
        <w:rPr>
          <w:rFonts w:ascii="Times New Roman" w:hAnsi="Times New Roman" w:cs="Times New Roman"/>
          <w:sz w:val="24"/>
          <w:szCs w:val="24"/>
        </w:rPr>
        <w:t xml:space="preserve"> at approximately 24 </w:t>
      </w:r>
      <w:r w:rsidRPr="00283B6D">
        <w:rPr>
          <w:rFonts w:ascii="Times New Roman" w:hAnsi="Times New Roman" w:cs="Times New Roman"/>
          <w:sz w:val="24"/>
          <w:szCs w:val="24"/>
        </w:rPr>
        <w:t>°C</w:t>
      </w:r>
      <w:r w:rsidR="0035456F">
        <w:rPr>
          <w:rFonts w:ascii="Times New Roman" w:hAnsi="Times New Roman" w:cs="Times New Roman"/>
          <w:sz w:val="24"/>
          <w:szCs w:val="24"/>
        </w:rPr>
        <w:t xml:space="preserve">. After approximately a month of desiccation, </w:t>
      </w:r>
      <w:del w:id="132" w:author="Drees, Trevor" w:date="2023-05-17T15:04:00Z">
        <w:r w:rsidR="0035456F">
          <w:rPr>
            <w:rFonts w:ascii="Times New Roman" w:hAnsi="Times New Roman" w:cs="Times New Roman"/>
            <w:sz w:val="24"/>
            <w:szCs w:val="24"/>
          </w:rPr>
          <w:delText>the bag</w:delText>
        </w:r>
        <w:r>
          <w:rPr>
            <w:rFonts w:ascii="Times New Roman" w:hAnsi="Times New Roman" w:cs="Times New Roman"/>
            <w:sz w:val="24"/>
            <w:szCs w:val="24"/>
          </w:rPr>
          <w:delText>s</w:delText>
        </w:r>
        <w:r w:rsidR="0035456F">
          <w:rPr>
            <w:rFonts w:ascii="Times New Roman" w:hAnsi="Times New Roman" w:cs="Times New Roman"/>
            <w:sz w:val="24"/>
            <w:szCs w:val="24"/>
          </w:rPr>
          <w:delText xml:space="preserve"> w</w:delText>
        </w:r>
        <w:r>
          <w:rPr>
            <w:rFonts w:ascii="Times New Roman" w:hAnsi="Times New Roman" w:cs="Times New Roman"/>
            <w:sz w:val="24"/>
            <w:szCs w:val="24"/>
          </w:rPr>
          <w:delText>ere</w:delText>
        </w:r>
        <w:r w:rsidR="0035456F">
          <w:rPr>
            <w:rFonts w:ascii="Times New Roman" w:hAnsi="Times New Roman" w:cs="Times New Roman"/>
            <w:sz w:val="24"/>
            <w:szCs w:val="24"/>
          </w:rPr>
          <w:delText xml:space="preserve"> sealed and shaken vigorously to separate the </w:delText>
        </w:r>
      </w:del>
      <w:r w:rsidR="00A10540">
        <w:rPr>
          <w:rFonts w:ascii="Times New Roman" w:hAnsi="Times New Roman" w:cs="Times New Roman"/>
          <w:sz w:val="24"/>
          <w:szCs w:val="24"/>
        </w:rPr>
        <w:t xml:space="preserve">seeds </w:t>
      </w:r>
      <w:ins w:id="133" w:author="Drees, Trevor" w:date="2023-05-17T15:04:00Z">
        <w:r w:rsidR="00A10540">
          <w:rPr>
            <w:rFonts w:ascii="Times New Roman" w:hAnsi="Times New Roman" w:cs="Times New Roman"/>
            <w:sz w:val="24"/>
            <w:szCs w:val="24"/>
          </w:rPr>
          <w:t xml:space="preserve">were separated </w:t>
        </w:r>
      </w:ins>
      <w:r w:rsidR="00A10540">
        <w:rPr>
          <w:rFonts w:ascii="Times New Roman" w:hAnsi="Times New Roman" w:cs="Times New Roman"/>
          <w:sz w:val="24"/>
          <w:szCs w:val="24"/>
        </w:rPr>
        <w:t xml:space="preserve">from </w:t>
      </w:r>
      <w:del w:id="134" w:author="Drees, Trevor" w:date="2023-05-17T15:04:00Z">
        <w:r w:rsidR="0035456F">
          <w:rPr>
            <w:rFonts w:ascii="Times New Roman" w:hAnsi="Times New Roman" w:cs="Times New Roman"/>
            <w:sz w:val="24"/>
            <w:szCs w:val="24"/>
          </w:rPr>
          <w:delText>the seed heads</w:delText>
        </w:r>
        <w:r w:rsidR="007C1F05">
          <w:rPr>
            <w:rFonts w:ascii="Times New Roman" w:hAnsi="Times New Roman" w:cs="Times New Roman"/>
            <w:sz w:val="24"/>
            <w:szCs w:val="24"/>
          </w:rPr>
          <w:delText xml:space="preserve"> and</w:delText>
        </w:r>
      </w:del>
      <w:ins w:id="135" w:author="Drees, Trevor" w:date="2023-05-17T15:04:00Z">
        <w:r w:rsidR="00A10540">
          <w:rPr>
            <w:rFonts w:ascii="Times New Roman" w:hAnsi="Times New Roman" w:cs="Times New Roman"/>
            <w:sz w:val="24"/>
            <w:szCs w:val="24"/>
          </w:rPr>
          <w:t>their</w:t>
        </w:r>
      </w:ins>
      <w:r w:rsidR="00A10540">
        <w:rPr>
          <w:rFonts w:ascii="Times New Roman" w:hAnsi="Times New Roman" w:cs="Times New Roman"/>
          <w:sz w:val="24"/>
          <w:szCs w:val="24"/>
        </w:rPr>
        <w:t xml:space="preserve"> pappi </w:t>
      </w:r>
      <w:del w:id="136" w:author="Drees, Trevor" w:date="2023-05-17T15:04:00Z">
        <w:r w:rsidR="007C1F05">
          <w:rPr>
            <w:rFonts w:ascii="Times New Roman" w:hAnsi="Times New Roman" w:cs="Times New Roman"/>
            <w:sz w:val="24"/>
            <w:szCs w:val="24"/>
          </w:rPr>
          <w:delText>from the seeds</w:delText>
        </w:r>
        <w:r w:rsidR="0035456F">
          <w:rPr>
            <w:rFonts w:ascii="Times New Roman" w:hAnsi="Times New Roman" w:cs="Times New Roman"/>
            <w:sz w:val="24"/>
            <w:szCs w:val="24"/>
          </w:rPr>
          <w:delText xml:space="preserve">; separated seeds were then sifted to remove </w:delText>
        </w:r>
        <w:r>
          <w:rPr>
            <w:rFonts w:ascii="Times New Roman" w:hAnsi="Times New Roman" w:cs="Times New Roman"/>
            <w:sz w:val="24"/>
            <w:szCs w:val="24"/>
          </w:rPr>
          <w:delText xml:space="preserve">spines, pappi, and other plant </w:delText>
        </w:r>
        <w:r w:rsidR="0035456F">
          <w:rPr>
            <w:rFonts w:ascii="Times New Roman" w:hAnsi="Times New Roman" w:cs="Times New Roman"/>
            <w:sz w:val="24"/>
            <w:szCs w:val="24"/>
          </w:rPr>
          <w:delText>debris</w:delText>
        </w:r>
        <w:r>
          <w:rPr>
            <w:rFonts w:ascii="Times New Roman" w:hAnsi="Times New Roman" w:cs="Times New Roman"/>
            <w:sz w:val="24"/>
            <w:szCs w:val="24"/>
          </w:rPr>
          <w:delText>,</w:delText>
        </w:r>
        <w:r w:rsidR="0035456F">
          <w:rPr>
            <w:rFonts w:ascii="Times New Roman" w:hAnsi="Times New Roman" w:cs="Times New Roman"/>
            <w:sz w:val="24"/>
            <w:szCs w:val="24"/>
          </w:rPr>
          <w:delText xml:space="preserve"> </w:delText>
        </w:r>
      </w:del>
      <w:ins w:id="137" w:author="Drees, Trevor" w:date="2023-05-17T15:04:00Z">
        <w:r w:rsidR="00A10540">
          <w:rPr>
            <w:rFonts w:ascii="Times New Roman" w:hAnsi="Times New Roman" w:cs="Times New Roman"/>
            <w:sz w:val="24"/>
            <w:szCs w:val="24"/>
          </w:rPr>
          <w:t>and flower heads</w:t>
        </w:r>
        <w:r>
          <w:rPr>
            <w:rFonts w:ascii="Times New Roman" w:hAnsi="Times New Roman" w:cs="Times New Roman"/>
            <w:sz w:val="24"/>
            <w:szCs w:val="24"/>
          </w:rPr>
          <w:t>,</w:t>
        </w:r>
        <w:r w:rsidR="0035456F">
          <w:rPr>
            <w:rFonts w:ascii="Times New Roman" w:hAnsi="Times New Roman" w:cs="Times New Roman"/>
            <w:sz w:val="24"/>
            <w:szCs w:val="24"/>
          </w:rPr>
          <w:t xml:space="preserve"> </w:t>
        </w:r>
      </w:ins>
      <w:r w:rsidR="0035456F">
        <w:rPr>
          <w:rFonts w:ascii="Times New Roman" w:hAnsi="Times New Roman" w:cs="Times New Roman"/>
          <w:sz w:val="24"/>
          <w:szCs w:val="24"/>
        </w:rPr>
        <w:t>and</w:t>
      </w:r>
      <w:r>
        <w:rPr>
          <w:rFonts w:ascii="Times New Roman" w:hAnsi="Times New Roman" w:cs="Times New Roman"/>
          <w:sz w:val="24"/>
          <w:szCs w:val="24"/>
        </w:rPr>
        <w:t xml:space="preserve"> were then</w:t>
      </w:r>
      <w:r w:rsidR="0035456F">
        <w:rPr>
          <w:rFonts w:ascii="Times New Roman" w:hAnsi="Times New Roman" w:cs="Times New Roman"/>
          <w:sz w:val="24"/>
          <w:szCs w:val="24"/>
        </w:rPr>
        <w:t xml:space="preserve"> stored in an airtight container.</w:t>
      </w:r>
    </w:p>
    <w:p w14:paraId="7E148502" w14:textId="2D39E8E7" w:rsidR="00050EEE" w:rsidRPr="00276FB9" w:rsidRDefault="00D34C40" w:rsidP="00276FB9">
      <w:pPr>
        <w:spacing w:line="480" w:lineRule="auto"/>
        <w:ind w:firstLine="360"/>
        <w:jc w:val="both"/>
        <w:rPr>
          <w:rFonts w:ascii="Times New Roman" w:hAnsi="Times New Roman"/>
          <w:sz w:val="24"/>
          <w:rPrChange w:id="138" w:author="Drees, Trevor" w:date="2023-05-17T15:04:00Z">
            <w:rPr/>
          </w:rPrChange>
        </w:rPr>
      </w:pPr>
      <w:del w:id="139" w:author="Drees, Trevor" w:date="2023-05-17T15:04:00Z">
        <w:r>
          <w:rPr>
            <w:rFonts w:ascii="Times New Roman" w:hAnsi="Times New Roman" w:cs="Times New Roman"/>
            <w:sz w:val="24"/>
            <w:szCs w:val="24"/>
          </w:rPr>
          <w:delText>After seeds were successfully extracted</w:delText>
        </w:r>
        <w:r w:rsidR="00F6155A">
          <w:rPr>
            <w:rFonts w:ascii="Times New Roman" w:hAnsi="Times New Roman" w:cs="Times New Roman"/>
            <w:sz w:val="24"/>
            <w:szCs w:val="24"/>
          </w:rPr>
          <w:delText xml:space="preserve"> from the flower heads</w:delText>
        </w:r>
        <w:r>
          <w:rPr>
            <w:rFonts w:ascii="Times New Roman" w:hAnsi="Times New Roman" w:cs="Times New Roman"/>
            <w:sz w:val="24"/>
            <w:szCs w:val="24"/>
          </w:rPr>
          <w:delText xml:space="preserve">, </w:delText>
        </w:r>
        <w:r w:rsidR="004659BE">
          <w:rPr>
            <w:rFonts w:ascii="Times New Roman" w:hAnsi="Times New Roman" w:cs="Times New Roman"/>
            <w:sz w:val="24"/>
            <w:szCs w:val="24"/>
          </w:rPr>
          <w:delText>they</w:delText>
        </w:r>
        <w:r>
          <w:rPr>
            <w:rFonts w:ascii="Times New Roman" w:hAnsi="Times New Roman" w:cs="Times New Roman"/>
            <w:sz w:val="24"/>
            <w:szCs w:val="24"/>
          </w:rPr>
          <w:delText xml:space="preserve"> were</w:delText>
        </w:r>
      </w:del>
      <w:ins w:id="140" w:author="Drees, Trevor" w:date="2023-05-17T15:04:00Z">
        <w:r w:rsidR="00276FB9">
          <w:rPr>
            <w:rFonts w:ascii="Times New Roman" w:hAnsi="Times New Roman" w:cs="Times New Roman"/>
            <w:sz w:val="24"/>
            <w:szCs w:val="24"/>
          </w:rPr>
          <w:t xml:space="preserve"> </w:t>
        </w:r>
        <w:r w:rsidR="00A10540">
          <w:rPr>
            <w:rFonts w:ascii="Times New Roman" w:hAnsi="Times New Roman" w:cs="Times New Roman"/>
            <w:sz w:val="24"/>
            <w:szCs w:val="24"/>
          </w:rPr>
          <w:t>S</w:t>
        </w:r>
        <w:r w:rsidR="00276FB9">
          <w:rPr>
            <w:rFonts w:ascii="Times New Roman" w:hAnsi="Times New Roman" w:cs="Times New Roman"/>
            <w:sz w:val="24"/>
            <w:szCs w:val="24"/>
          </w:rPr>
          <w:t>eeds</w:t>
        </w:r>
        <w:r>
          <w:rPr>
            <w:rFonts w:ascii="Times New Roman" w:hAnsi="Times New Roman" w:cs="Times New Roman"/>
            <w:sz w:val="24"/>
            <w:szCs w:val="24"/>
          </w:rPr>
          <w:t xml:space="preserve"> were</w:t>
        </w:r>
        <w:r w:rsidR="00A10540">
          <w:rPr>
            <w:rFonts w:ascii="Times New Roman" w:hAnsi="Times New Roman" w:cs="Times New Roman"/>
            <w:sz w:val="24"/>
            <w:szCs w:val="24"/>
          </w:rPr>
          <w:t xml:space="preserve"> then</w:t>
        </w:r>
      </w:ins>
      <w:r>
        <w:rPr>
          <w:rFonts w:ascii="Times New Roman" w:hAnsi="Times New Roman" w:cs="Times New Roman"/>
          <w:sz w:val="24"/>
          <w:szCs w:val="24"/>
        </w:rPr>
        <w:t xml:space="preserve"> irradiated </w:t>
      </w:r>
      <w:r w:rsidR="004659BE">
        <w:rPr>
          <w:rFonts w:ascii="Times New Roman" w:hAnsi="Times New Roman" w:cs="Times New Roman"/>
          <w:sz w:val="24"/>
          <w:szCs w:val="24"/>
        </w:rPr>
        <w:t>to ensure</w:t>
      </w:r>
      <w:r>
        <w:rPr>
          <w:rFonts w:ascii="Times New Roman" w:hAnsi="Times New Roman" w:cs="Times New Roman"/>
          <w:sz w:val="24"/>
          <w:szCs w:val="24"/>
        </w:rPr>
        <w:t xml:space="preserve"> they could be freely dispersed by ants and other insects without spreading these invasive thistles </w:t>
      </w:r>
      <w:r w:rsidR="004659BE">
        <w:rPr>
          <w:rFonts w:ascii="Times New Roman" w:hAnsi="Times New Roman" w:cs="Times New Roman"/>
          <w:sz w:val="24"/>
          <w:szCs w:val="24"/>
        </w:rPr>
        <w:t>and contaminating</w:t>
      </w:r>
      <w:r w:rsidR="00F6155A">
        <w:rPr>
          <w:rFonts w:ascii="Times New Roman" w:hAnsi="Times New Roman" w:cs="Times New Roman"/>
          <w:sz w:val="24"/>
          <w:szCs w:val="24"/>
        </w:rPr>
        <w:t xml:space="preserve"> the</w:t>
      </w:r>
      <w:r w:rsidR="004659BE">
        <w:rPr>
          <w:rFonts w:ascii="Times New Roman" w:hAnsi="Times New Roman" w:cs="Times New Roman"/>
          <w:sz w:val="24"/>
          <w:szCs w:val="24"/>
        </w:rPr>
        <w:t xml:space="preserve"> </w:t>
      </w:r>
      <w:r>
        <w:rPr>
          <w:rFonts w:ascii="Times New Roman" w:hAnsi="Times New Roman" w:cs="Times New Roman"/>
          <w:sz w:val="24"/>
          <w:szCs w:val="24"/>
        </w:rPr>
        <w:t xml:space="preserve">study site. </w:t>
      </w:r>
      <w:del w:id="141" w:author="Drees, Trevor" w:date="2023-05-17T15:04:00Z">
        <w:r>
          <w:rPr>
            <w:rFonts w:ascii="Times New Roman" w:hAnsi="Times New Roman" w:cs="Times New Roman"/>
            <w:sz w:val="24"/>
            <w:szCs w:val="24"/>
          </w:rPr>
          <w:delText xml:space="preserve">Seeds from </w:delText>
        </w:r>
        <w:r w:rsidRPr="00D34C40">
          <w:rPr>
            <w:rFonts w:ascii="Times New Roman" w:hAnsi="Times New Roman" w:cs="Times New Roman"/>
            <w:i/>
            <w:iCs/>
            <w:sz w:val="24"/>
            <w:szCs w:val="24"/>
          </w:rPr>
          <w:delText>C. nutans</w:delText>
        </w:r>
        <w:r w:rsidRPr="00D34C40">
          <w:rPr>
            <w:rFonts w:ascii="Times New Roman" w:hAnsi="Times New Roman" w:cs="Times New Roman"/>
            <w:sz w:val="24"/>
            <w:szCs w:val="24"/>
          </w:rPr>
          <w:delText xml:space="preserve"> and </w:delText>
        </w:r>
        <w:r w:rsidRPr="00D34C40">
          <w:rPr>
            <w:rFonts w:ascii="Times New Roman" w:hAnsi="Times New Roman" w:cs="Times New Roman"/>
            <w:i/>
            <w:iCs/>
            <w:sz w:val="24"/>
            <w:szCs w:val="24"/>
          </w:rPr>
          <w:delText>C. acanthoides</w:delText>
        </w:r>
        <w:r>
          <w:rPr>
            <w:rFonts w:ascii="Times New Roman" w:hAnsi="Times New Roman" w:cs="Times New Roman"/>
            <w:sz w:val="24"/>
            <w:szCs w:val="24"/>
          </w:rPr>
          <w:delText xml:space="preserve"> were irradiated using</w:delText>
        </w:r>
      </w:del>
      <w:ins w:id="142" w:author="Drees, Trevor" w:date="2023-05-17T15:04:00Z">
        <w:r w:rsidR="00A10540">
          <w:rPr>
            <w:rFonts w:ascii="Times New Roman" w:hAnsi="Times New Roman" w:cs="Times New Roman"/>
            <w:sz w:val="24"/>
            <w:szCs w:val="24"/>
          </w:rPr>
          <w:t>Irradiation was performed with</w:t>
        </w:r>
      </w:ins>
      <w:r w:rsidR="00A10540">
        <w:rPr>
          <w:rFonts w:ascii="Times New Roman" w:hAnsi="Times New Roman" w:cs="Times New Roman"/>
          <w:sz w:val="24"/>
          <w:szCs w:val="24"/>
        </w:rPr>
        <w:t xml:space="preserve"> a</w:t>
      </w:r>
      <w:r>
        <w:rPr>
          <w:rFonts w:ascii="Times New Roman" w:hAnsi="Times New Roman" w:cs="Times New Roman"/>
          <w:sz w:val="24"/>
          <w:szCs w:val="24"/>
        </w:rPr>
        <w:t xml:space="preserve"> 1000 KR dosage of gamma radiation; this dosage was demonstrated by </w:t>
      </w:r>
      <w:proofErr w:type="spellStart"/>
      <w:r w:rsidRPr="00D34C40">
        <w:rPr>
          <w:rFonts w:ascii="Times New Roman" w:hAnsi="Times New Roman" w:cs="Times New Roman"/>
          <w:sz w:val="24"/>
          <w:szCs w:val="24"/>
        </w:rPr>
        <w:t>Jongejans</w:t>
      </w:r>
      <w:proofErr w:type="spellEnd"/>
      <w:r w:rsidRPr="00D34C40">
        <w:rPr>
          <w:rFonts w:ascii="Times New Roman" w:hAnsi="Times New Roman" w:cs="Times New Roman"/>
          <w:sz w:val="24"/>
          <w:szCs w:val="24"/>
        </w:rPr>
        <w:t xml:space="preserve"> </w:t>
      </w:r>
      <w:r w:rsidRPr="00D34C40">
        <w:rPr>
          <w:rFonts w:ascii="Times New Roman" w:hAnsi="Times New Roman" w:cs="Times New Roman"/>
          <w:i/>
          <w:iCs/>
          <w:sz w:val="24"/>
          <w:szCs w:val="24"/>
        </w:rPr>
        <w:t>et al</w:t>
      </w:r>
      <w:r w:rsidRPr="00D34C40">
        <w:rPr>
          <w:rFonts w:ascii="Times New Roman" w:hAnsi="Times New Roman" w:cs="Times New Roman"/>
          <w:sz w:val="24"/>
          <w:szCs w:val="24"/>
        </w:rPr>
        <w:t>. (</w:t>
      </w:r>
      <w:r w:rsidR="00EC15D4" w:rsidRPr="00D34C40">
        <w:rPr>
          <w:rFonts w:ascii="Times New Roman" w:hAnsi="Times New Roman" w:cs="Times New Roman"/>
          <w:sz w:val="24"/>
          <w:szCs w:val="24"/>
        </w:rPr>
        <w:t>201</w:t>
      </w:r>
      <w:r w:rsidR="00EC15D4">
        <w:rPr>
          <w:rFonts w:ascii="Times New Roman" w:hAnsi="Times New Roman" w:cs="Times New Roman"/>
          <w:sz w:val="24"/>
          <w:szCs w:val="24"/>
        </w:rPr>
        <w:t>5b</w:t>
      </w:r>
      <w:r w:rsidRPr="00D34C40">
        <w:rPr>
          <w:rFonts w:ascii="Times New Roman" w:hAnsi="Times New Roman" w:cs="Times New Roman"/>
          <w:sz w:val="24"/>
          <w:szCs w:val="24"/>
        </w:rPr>
        <w:t xml:space="preserve">) to prevent any germination without affecting </w:t>
      </w:r>
      <w:r w:rsidR="009F1588">
        <w:rPr>
          <w:rFonts w:ascii="Times New Roman" w:hAnsi="Times New Roman" w:cs="Times New Roman"/>
          <w:sz w:val="24"/>
          <w:szCs w:val="24"/>
        </w:rPr>
        <w:t xml:space="preserve">attractiveness </w:t>
      </w:r>
      <w:r w:rsidRPr="00D34C40">
        <w:rPr>
          <w:rFonts w:ascii="Times New Roman" w:hAnsi="Times New Roman" w:cs="Times New Roman"/>
          <w:sz w:val="24"/>
          <w:szCs w:val="24"/>
        </w:rPr>
        <w:t>to insects</w:t>
      </w:r>
      <w:r w:rsidR="000018C0">
        <w:rPr>
          <w:rFonts w:ascii="Times New Roman" w:hAnsi="Times New Roman" w:cs="Times New Roman"/>
          <w:sz w:val="24"/>
          <w:szCs w:val="24"/>
        </w:rPr>
        <w:t xml:space="preserve"> (</w:t>
      </w:r>
      <w:r w:rsidR="00E84E41">
        <w:rPr>
          <w:rFonts w:ascii="Times New Roman" w:hAnsi="Times New Roman" w:cs="Times New Roman"/>
          <w:sz w:val="24"/>
          <w:szCs w:val="24"/>
        </w:rPr>
        <w:t xml:space="preserve">O’Hanlon </w:t>
      </w:r>
      <w:r w:rsidR="00E84E41">
        <w:rPr>
          <w:rFonts w:ascii="Times New Roman" w:hAnsi="Times New Roman" w:cs="Times New Roman"/>
          <w:i/>
          <w:iCs/>
          <w:sz w:val="24"/>
          <w:szCs w:val="24"/>
        </w:rPr>
        <w:t>et al.</w:t>
      </w:r>
      <w:r w:rsidR="00E84E41">
        <w:rPr>
          <w:rFonts w:ascii="Times New Roman" w:hAnsi="Times New Roman" w:cs="Times New Roman"/>
          <w:sz w:val="24"/>
          <w:szCs w:val="24"/>
        </w:rPr>
        <w:t xml:space="preserve"> 2019</w:t>
      </w:r>
      <w:r w:rsidR="000018C0">
        <w:rPr>
          <w:rFonts w:ascii="Times New Roman" w:hAnsi="Times New Roman" w:cs="Times New Roman"/>
          <w:sz w:val="24"/>
          <w:szCs w:val="24"/>
        </w:rPr>
        <w:t>)</w:t>
      </w:r>
      <w:r w:rsidRPr="00D34C40">
        <w:rPr>
          <w:rFonts w:ascii="Times New Roman" w:hAnsi="Times New Roman" w:cs="Times New Roman"/>
          <w:sz w:val="24"/>
          <w:szCs w:val="24"/>
        </w:rPr>
        <w:t>.</w:t>
      </w:r>
    </w:p>
    <w:p w14:paraId="5021B6D8" w14:textId="2C050AD5" w:rsidR="00904F00" w:rsidRDefault="00D34C40"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seeds were irradiated, </w:t>
      </w:r>
      <w:r w:rsidR="004659BE">
        <w:rPr>
          <w:rFonts w:ascii="Times New Roman" w:hAnsi="Times New Roman" w:cs="Times New Roman"/>
          <w:sz w:val="24"/>
          <w:szCs w:val="24"/>
        </w:rPr>
        <w:t>a subset of seeds from each</w:t>
      </w:r>
      <w:r w:rsidR="00F6155A">
        <w:rPr>
          <w:rFonts w:ascii="Times New Roman" w:hAnsi="Times New Roman" w:cs="Times New Roman"/>
          <w:sz w:val="24"/>
          <w:szCs w:val="24"/>
        </w:rPr>
        <w:t xml:space="preserve"> of the four combinations of</w:t>
      </w:r>
      <w:r w:rsidR="004659BE">
        <w:rPr>
          <w:rFonts w:ascii="Times New Roman" w:hAnsi="Times New Roman" w:cs="Times New Roman"/>
          <w:sz w:val="24"/>
          <w:szCs w:val="24"/>
        </w:rPr>
        <w:t xml:space="preserve"> species and warming/ambient</w:t>
      </w:r>
      <w:r w:rsidR="009F1588">
        <w:rPr>
          <w:rFonts w:ascii="Times New Roman" w:hAnsi="Times New Roman" w:cs="Times New Roman"/>
          <w:sz w:val="24"/>
          <w:szCs w:val="24"/>
        </w:rPr>
        <w:t xml:space="preserve"> maternal</w:t>
      </w:r>
      <w:r w:rsidR="004659BE">
        <w:rPr>
          <w:rFonts w:ascii="Times New Roman" w:hAnsi="Times New Roman" w:cs="Times New Roman"/>
          <w:sz w:val="24"/>
          <w:szCs w:val="24"/>
        </w:rPr>
        <w:t xml:space="preserve"> treatment were assigned </w:t>
      </w:r>
      <w:r w:rsidR="00DC6A1F">
        <w:rPr>
          <w:rFonts w:ascii="Times New Roman" w:hAnsi="Times New Roman" w:cs="Times New Roman"/>
          <w:sz w:val="24"/>
          <w:szCs w:val="24"/>
        </w:rPr>
        <w:t>to</w:t>
      </w:r>
      <w:r w:rsidR="009F1588">
        <w:rPr>
          <w:rFonts w:ascii="Times New Roman" w:hAnsi="Times New Roman" w:cs="Times New Roman"/>
          <w:sz w:val="24"/>
          <w:szCs w:val="24"/>
        </w:rPr>
        <w:t xml:space="preserve"> an</w:t>
      </w:r>
      <w:r w:rsidR="00DC6A1F">
        <w:rPr>
          <w:rFonts w:ascii="Times New Roman" w:hAnsi="Times New Roman" w:cs="Times New Roman"/>
          <w:sz w:val="24"/>
          <w:szCs w:val="24"/>
        </w:rPr>
        <w:t xml:space="preserve"> </w:t>
      </w:r>
      <w:proofErr w:type="spellStart"/>
      <w:r w:rsidR="004659BE">
        <w:rPr>
          <w:rFonts w:ascii="Times New Roman" w:hAnsi="Times New Roman" w:cs="Times New Roman"/>
          <w:sz w:val="24"/>
          <w:szCs w:val="24"/>
        </w:rPr>
        <w:t>elaoisome</w:t>
      </w:r>
      <w:proofErr w:type="spellEnd"/>
      <w:r w:rsidR="004659BE">
        <w:rPr>
          <w:rFonts w:ascii="Times New Roman" w:hAnsi="Times New Roman" w:cs="Times New Roman"/>
          <w:sz w:val="24"/>
          <w:szCs w:val="24"/>
        </w:rPr>
        <w:t xml:space="preserve"> removal treatment.</w:t>
      </w:r>
      <w:r>
        <w:rPr>
          <w:rFonts w:ascii="Times New Roman" w:hAnsi="Times New Roman" w:cs="Times New Roman"/>
          <w:sz w:val="24"/>
          <w:szCs w:val="24"/>
        </w:rPr>
        <w:t xml:space="preserv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w:t>
      </w:r>
      <w:r w:rsidR="00E95559">
        <w:rPr>
          <w:rFonts w:ascii="Times New Roman" w:hAnsi="Times New Roman" w:cs="Times New Roman"/>
          <w:sz w:val="24"/>
          <w:szCs w:val="24"/>
        </w:rPr>
        <w:t>b</w:t>
      </w:r>
      <w:r w:rsidRPr="00D34C40">
        <w:rPr>
          <w:rFonts w:ascii="Times New Roman" w:hAnsi="Times New Roman" w:cs="Times New Roman"/>
          <w:sz w:val="24"/>
          <w:szCs w:val="24"/>
        </w:rPr>
        <w:t>y holding the seed with a pair of forceps</w:t>
      </w:r>
      <w:r w:rsidR="004659BE">
        <w:rPr>
          <w:rFonts w:ascii="Times New Roman" w:hAnsi="Times New Roman" w:cs="Times New Roman"/>
          <w:sz w:val="24"/>
          <w:szCs w:val="24"/>
        </w:rPr>
        <w:t xml:space="preserve">, aligning the flattest side of the seed parallel to the workbench, </w:t>
      </w:r>
      <w:r w:rsidRPr="00D34C40">
        <w:rPr>
          <w:rFonts w:ascii="Times New Roman" w:hAnsi="Times New Roman" w:cs="Times New Roman"/>
          <w:sz w:val="24"/>
          <w:szCs w:val="24"/>
        </w:rPr>
        <w:t xml:space="preserve">and </w:t>
      </w:r>
      <w:r w:rsidR="004659BE">
        <w:rPr>
          <w:rFonts w:ascii="Times New Roman" w:hAnsi="Times New Roman" w:cs="Times New Roman"/>
          <w:sz w:val="24"/>
          <w:szCs w:val="24"/>
        </w:rPr>
        <w:t xml:space="preserve">then </w:t>
      </w:r>
      <w:r w:rsidRPr="00D34C40">
        <w:rPr>
          <w:rFonts w:ascii="Times New Roman" w:hAnsi="Times New Roman" w:cs="Times New Roman"/>
          <w:sz w:val="24"/>
          <w:szCs w:val="24"/>
        </w:rPr>
        <w:t xml:space="preserve">using a teasing needle to press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against the workbench until it was severed from the seed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In instances where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did not cleanly separate, the teasing needle was used to gently dig out the remainder of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from the achene.</w:t>
      </w:r>
      <w:r>
        <w:rPr>
          <w:rFonts w:ascii="Times New Roman" w:hAnsi="Times New Roman" w:cs="Times New Roman"/>
          <w:sz w:val="24"/>
          <w:szCs w:val="24"/>
        </w:rPr>
        <w:t xml:space="preserve"> </w:t>
      </w:r>
      <w:r w:rsidRPr="00D34C40">
        <w:rPr>
          <w:rFonts w:ascii="Times New Roman" w:hAnsi="Times New Roman" w:cs="Times New Roman"/>
          <w:sz w:val="24"/>
          <w:szCs w:val="24"/>
        </w:rPr>
        <w:t xml:space="preserve">Seeds not receiving the </w:t>
      </w:r>
      <w:proofErr w:type="spellStart"/>
      <w:r w:rsidRPr="00D34C40">
        <w:rPr>
          <w:rFonts w:ascii="Times New Roman" w:hAnsi="Times New Roman" w:cs="Times New Roman"/>
          <w:sz w:val="24"/>
          <w:szCs w:val="24"/>
        </w:rPr>
        <w:t>elaiosome</w:t>
      </w:r>
      <w:proofErr w:type="spellEnd"/>
      <w:r w:rsidRPr="00D34C40">
        <w:rPr>
          <w:rFonts w:ascii="Times New Roman" w:hAnsi="Times New Roman" w:cs="Times New Roman"/>
          <w:sz w:val="24"/>
          <w:szCs w:val="24"/>
        </w:rPr>
        <w:t xml:space="preserve"> removal treatment were handled with forceps</w:t>
      </w:r>
      <w:r w:rsidR="004659BE">
        <w:rPr>
          <w:rFonts w:ascii="Times New Roman" w:hAnsi="Times New Roman" w:cs="Times New Roman"/>
          <w:sz w:val="24"/>
          <w:szCs w:val="24"/>
        </w:rPr>
        <w:t xml:space="preserve"> in the same manner mentioned above,</w:t>
      </w:r>
      <w:r w:rsidRPr="00D34C40">
        <w:rPr>
          <w:rFonts w:ascii="Times New Roman" w:hAnsi="Times New Roman" w:cs="Times New Roman"/>
          <w:sz w:val="24"/>
          <w:szCs w:val="24"/>
        </w:rPr>
        <w:t xml:space="preserve"> for approximately the same duration as the seeds whose </w:t>
      </w:r>
      <w:proofErr w:type="spellStart"/>
      <w:r w:rsidRPr="00D34C40">
        <w:rPr>
          <w:rFonts w:ascii="Times New Roman" w:hAnsi="Times New Roman" w:cs="Times New Roman"/>
          <w:sz w:val="24"/>
          <w:szCs w:val="24"/>
        </w:rPr>
        <w:t>elaiosomes</w:t>
      </w:r>
      <w:proofErr w:type="spellEnd"/>
      <w:r w:rsidRPr="00D34C40">
        <w:rPr>
          <w:rFonts w:ascii="Times New Roman" w:hAnsi="Times New Roman" w:cs="Times New Roman"/>
          <w:sz w:val="24"/>
          <w:szCs w:val="24"/>
        </w:rPr>
        <w:t xml:space="preserve"> were removed; this was done so that possible differences in experimental outcomes </w:t>
      </w:r>
      <w:r w:rsidRPr="00D34C40">
        <w:rPr>
          <w:rFonts w:ascii="Times New Roman" w:hAnsi="Times New Roman" w:cs="Times New Roman"/>
          <w:sz w:val="24"/>
          <w:szCs w:val="24"/>
        </w:rPr>
        <w:lastRenderedPageBreak/>
        <w:t>could not be attributed to differences in the way the seeds were handled.</w:t>
      </w:r>
      <w:r w:rsidR="0055327E">
        <w:rPr>
          <w:rFonts w:ascii="Times New Roman" w:hAnsi="Times New Roman" w:cs="Times New Roman"/>
          <w:sz w:val="24"/>
          <w:szCs w:val="24"/>
        </w:rPr>
        <w:t xml:space="preserve"> After </w:t>
      </w:r>
      <w:r w:rsidR="001F0398">
        <w:rPr>
          <w:rFonts w:ascii="Times New Roman" w:hAnsi="Times New Roman" w:cs="Times New Roman"/>
          <w:sz w:val="24"/>
          <w:szCs w:val="24"/>
        </w:rPr>
        <w:t>handling</w:t>
      </w:r>
      <w:r w:rsidR="0055327E">
        <w:rPr>
          <w:rFonts w:ascii="Times New Roman" w:hAnsi="Times New Roman" w:cs="Times New Roman"/>
          <w:sz w:val="24"/>
          <w:szCs w:val="24"/>
        </w:rPr>
        <w:t>, seeds were again placed in airtight containers based on treatment type.</w:t>
      </w:r>
    </w:p>
    <w:p w14:paraId="4DB5137E" w14:textId="7508A38D" w:rsidR="00E75447" w:rsidRDefault="0055327E"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Seed depots were then </w:t>
      </w:r>
      <w:r w:rsidR="00BF798A">
        <w:rPr>
          <w:rFonts w:ascii="Times New Roman" w:hAnsi="Times New Roman" w:cs="Times New Roman"/>
          <w:sz w:val="24"/>
          <w:szCs w:val="24"/>
        </w:rPr>
        <w:t xml:space="preserve">built in a controlled environment before </w:t>
      </w:r>
      <w:del w:id="143" w:author="Drees, Trevor" w:date="2023-05-17T15:04:00Z">
        <w:r w:rsidR="00BF798A">
          <w:rPr>
            <w:rFonts w:ascii="Times New Roman" w:hAnsi="Times New Roman" w:cs="Times New Roman"/>
            <w:sz w:val="24"/>
            <w:szCs w:val="24"/>
          </w:rPr>
          <w:delText>being transported</w:delText>
        </w:r>
      </w:del>
      <w:ins w:id="144" w:author="Drees, Trevor" w:date="2023-05-17T15:04:00Z">
        <w:r w:rsidR="00BF798A">
          <w:rPr>
            <w:rFonts w:ascii="Times New Roman" w:hAnsi="Times New Roman" w:cs="Times New Roman"/>
            <w:sz w:val="24"/>
            <w:szCs w:val="24"/>
          </w:rPr>
          <w:t>transport</w:t>
        </w:r>
      </w:ins>
      <w:r w:rsidR="00366FAF">
        <w:rPr>
          <w:rFonts w:ascii="Times New Roman" w:hAnsi="Times New Roman" w:cs="Times New Roman"/>
          <w:sz w:val="24"/>
          <w:szCs w:val="24"/>
        </w:rPr>
        <w:t xml:space="preserve"> to the</w:t>
      </w:r>
      <w:r w:rsidR="00BF798A">
        <w:rPr>
          <w:rFonts w:ascii="Times New Roman" w:hAnsi="Times New Roman" w:cs="Times New Roman"/>
          <w:sz w:val="24"/>
          <w:szCs w:val="24"/>
        </w:rPr>
        <w:t xml:space="preserve"> field site, where they</w:t>
      </w:r>
      <w:r w:rsidRPr="0055327E">
        <w:rPr>
          <w:rFonts w:ascii="Times New Roman" w:hAnsi="Times New Roman" w:cs="Times New Roman"/>
          <w:sz w:val="24"/>
          <w:szCs w:val="24"/>
        </w:rPr>
        <w:t xml:space="preserve"> </w:t>
      </w:r>
      <w:del w:id="145" w:author="Drees, Trevor" w:date="2023-05-17T15:04:00Z">
        <w:r w:rsidR="00BF798A">
          <w:rPr>
            <w:rFonts w:ascii="Times New Roman" w:hAnsi="Times New Roman" w:cs="Times New Roman"/>
            <w:sz w:val="24"/>
            <w:szCs w:val="24"/>
          </w:rPr>
          <w:delText>would</w:delText>
        </w:r>
        <w:r w:rsidR="00BF798A" w:rsidRPr="0055327E">
          <w:rPr>
            <w:rFonts w:ascii="Times New Roman" w:hAnsi="Times New Roman" w:cs="Times New Roman"/>
            <w:sz w:val="24"/>
            <w:szCs w:val="24"/>
          </w:rPr>
          <w:delText xml:space="preserve"> </w:delText>
        </w:r>
        <w:r w:rsidRPr="0055327E">
          <w:rPr>
            <w:rFonts w:ascii="Times New Roman" w:hAnsi="Times New Roman" w:cs="Times New Roman"/>
            <w:sz w:val="24"/>
            <w:szCs w:val="24"/>
          </w:rPr>
          <w:delText>serve as points where</w:delText>
        </w:r>
      </w:del>
      <w:ins w:id="146" w:author="Drees, Trevor" w:date="2023-05-17T15:04:00Z">
        <w:r w:rsidR="00366FAF">
          <w:rPr>
            <w:rFonts w:ascii="Times New Roman" w:hAnsi="Times New Roman" w:cs="Times New Roman"/>
            <w:sz w:val="24"/>
            <w:szCs w:val="24"/>
          </w:rPr>
          <w:t>allowed</w:t>
        </w:r>
      </w:ins>
      <w:r w:rsidR="00366FAF">
        <w:rPr>
          <w:rFonts w:ascii="Times New Roman" w:hAnsi="Times New Roman" w:cs="Times New Roman"/>
          <w:sz w:val="24"/>
          <w:szCs w:val="24"/>
        </w:rPr>
        <w:t xml:space="preserve"> insects </w:t>
      </w:r>
      <w:del w:id="147" w:author="Drees, Trevor" w:date="2023-05-17T15:04:00Z">
        <w:r w:rsidRPr="0055327E">
          <w:rPr>
            <w:rFonts w:ascii="Times New Roman" w:hAnsi="Times New Roman" w:cs="Times New Roman"/>
            <w:sz w:val="24"/>
            <w:szCs w:val="24"/>
          </w:rPr>
          <w:delText>could</w:delText>
        </w:r>
      </w:del>
      <w:ins w:id="148" w:author="Drees, Trevor" w:date="2023-05-17T15:04:00Z">
        <w:r w:rsidR="00366FAF">
          <w:rPr>
            <w:rFonts w:ascii="Times New Roman" w:hAnsi="Times New Roman" w:cs="Times New Roman"/>
            <w:sz w:val="24"/>
            <w:szCs w:val="24"/>
          </w:rPr>
          <w:t>to</w:t>
        </w:r>
      </w:ins>
      <w:r w:rsidRPr="0055327E">
        <w:rPr>
          <w:rFonts w:ascii="Times New Roman" w:hAnsi="Times New Roman" w:cs="Times New Roman"/>
          <w:sz w:val="24"/>
          <w:szCs w:val="24"/>
        </w:rPr>
        <w:t xml:space="preserve"> easily access and remove seeds.</w:t>
      </w:r>
      <w:r>
        <w:rPr>
          <w:rFonts w:ascii="Times New Roman" w:hAnsi="Times New Roman" w:cs="Times New Roman"/>
          <w:sz w:val="24"/>
          <w:szCs w:val="24"/>
        </w:rPr>
        <w:t xml:space="preserve"> All depots </w:t>
      </w:r>
      <w:r w:rsidRPr="0055327E">
        <w:rPr>
          <w:rFonts w:ascii="Times New Roman" w:hAnsi="Times New Roman" w:cs="Times New Roman"/>
          <w:sz w:val="24"/>
          <w:szCs w:val="24"/>
        </w:rPr>
        <w:t xml:space="preserve">were constructed using </w:t>
      </w:r>
      <w:del w:id="149" w:author="Drees, Trevor" w:date="2023-05-17T15:04:00Z">
        <w:r w:rsidRPr="0055327E">
          <w:rPr>
            <w:rFonts w:ascii="Times New Roman" w:hAnsi="Times New Roman" w:cs="Times New Roman"/>
            <w:sz w:val="24"/>
            <w:szCs w:val="24"/>
          </w:rPr>
          <w:delText>95 mm</w:delText>
        </w:r>
        <w:r>
          <w:rPr>
            <w:rFonts w:ascii="Times New Roman" w:hAnsi="Times New Roman" w:cs="Times New Roman"/>
            <w:sz w:val="24"/>
            <w:szCs w:val="24"/>
          </w:rPr>
          <w:delText xml:space="preserve"> diameter</w:delText>
        </w:r>
        <w:r w:rsidRPr="0055327E">
          <w:rPr>
            <w:rFonts w:ascii="Times New Roman" w:hAnsi="Times New Roman" w:cs="Times New Roman"/>
            <w:sz w:val="24"/>
            <w:szCs w:val="24"/>
          </w:rPr>
          <w:delText xml:space="preserve"> </w:delText>
        </w:r>
      </w:del>
      <w:r w:rsidR="00366FAF">
        <w:rPr>
          <w:rFonts w:ascii="Times New Roman" w:hAnsi="Times New Roman" w:cs="Times New Roman"/>
          <w:sz w:val="24"/>
          <w:szCs w:val="24"/>
        </w:rPr>
        <w:t xml:space="preserve">petri dishes with a </w:t>
      </w:r>
      <w:ins w:id="150" w:author="Drees, Trevor" w:date="2023-05-17T15:04:00Z">
        <w:r w:rsidR="00366FAF">
          <w:rPr>
            <w:rFonts w:ascii="Times New Roman" w:hAnsi="Times New Roman" w:cs="Times New Roman"/>
            <w:sz w:val="24"/>
            <w:szCs w:val="24"/>
          </w:rPr>
          <w:t xml:space="preserve">95 mm diameter and </w:t>
        </w:r>
      </w:ins>
      <w:r w:rsidR="00366FAF">
        <w:rPr>
          <w:rFonts w:ascii="Times New Roman" w:hAnsi="Times New Roman" w:cs="Times New Roman"/>
          <w:sz w:val="24"/>
          <w:szCs w:val="24"/>
        </w:rPr>
        <w:t xml:space="preserve">15 </w:t>
      </w:r>
      <w:del w:id="151" w:author="Drees, Trevor" w:date="2023-05-17T15:04:00Z">
        <w:r w:rsidRPr="0055327E">
          <w:rPr>
            <w:rFonts w:ascii="Times New Roman" w:hAnsi="Times New Roman" w:cs="Times New Roman"/>
            <w:sz w:val="24"/>
            <w:szCs w:val="24"/>
          </w:rPr>
          <w:delText>cm tall</w:delText>
        </w:r>
      </w:del>
      <w:ins w:id="152" w:author="Drees, Trevor" w:date="2023-05-17T15:04:00Z">
        <w:r w:rsidR="00366FAF">
          <w:rPr>
            <w:rFonts w:ascii="Times New Roman" w:hAnsi="Times New Roman" w:cs="Times New Roman"/>
            <w:sz w:val="24"/>
            <w:szCs w:val="24"/>
          </w:rPr>
          <w:t>mm</w:t>
        </w:r>
      </w:ins>
      <w:r w:rsidR="00366FAF">
        <w:rPr>
          <w:rFonts w:ascii="Times New Roman" w:hAnsi="Times New Roman" w:cs="Times New Roman"/>
          <w:sz w:val="24"/>
          <w:szCs w:val="24"/>
        </w:rPr>
        <w:t xml:space="preserve"> edge</w:t>
      </w:r>
      <w:ins w:id="153" w:author="Drees, Trevor" w:date="2023-05-17T15:04:00Z">
        <w:r w:rsidR="00366FAF">
          <w:rPr>
            <w:rFonts w:ascii="Times New Roman" w:hAnsi="Times New Roman" w:cs="Times New Roman"/>
            <w:sz w:val="24"/>
            <w:szCs w:val="24"/>
          </w:rPr>
          <w:t>,</w:t>
        </w:r>
      </w:ins>
      <w:r w:rsidRPr="0055327E">
        <w:rPr>
          <w:rFonts w:ascii="Times New Roman" w:hAnsi="Times New Roman" w:cs="Times New Roman"/>
          <w:sz w:val="24"/>
          <w:szCs w:val="24"/>
        </w:rPr>
        <w:t xml:space="preserve"> </w:t>
      </w:r>
      <w:r w:rsidR="001F0398">
        <w:rPr>
          <w:rFonts w:ascii="Times New Roman" w:hAnsi="Times New Roman" w:cs="Times New Roman"/>
          <w:sz w:val="24"/>
          <w:szCs w:val="24"/>
        </w:rPr>
        <w:t>with</w:t>
      </w:r>
      <w:r w:rsidRPr="0055327E">
        <w:rPr>
          <w:rFonts w:ascii="Times New Roman" w:hAnsi="Times New Roman" w:cs="Times New Roman"/>
          <w:sz w:val="24"/>
          <w:szCs w:val="24"/>
        </w:rPr>
        <w:t xml:space="preserve"> black sandpaper at the bottom to mimic the appearance of soil</w:t>
      </w:r>
      <w:r w:rsidR="00DC6A1F">
        <w:rPr>
          <w:rFonts w:ascii="Times New Roman" w:hAnsi="Times New Roman" w:cs="Times New Roman"/>
          <w:sz w:val="24"/>
          <w:szCs w:val="24"/>
        </w:rPr>
        <w:t xml:space="preserve"> (</w:t>
      </w:r>
      <w:proofErr w:type="spellStart"/>
      <w:r w:rsidR="00DC6A1F" w:rsidRPr="0055327E">
        <w:rPr>
          <w:rFonts w:ascii="Times New Roman" w:hAnsi="Times New Roman" w:cs="Times New Roman"/>
          <w:sz w:val="24"/>
          <w:szCs w:val="24"/>
        </w:rPr>
        <w:t>Jongejans</w:t>
      </w:r>
      <w:proofErr w:type="spellEnd"/>
      <w:r w:rsidR="00DC6A1F" w:rsidRPr="0055327E">
        <w:rPr>
          <w:rFonts w:ascii="Times New Roman" w:hAnsi="Times New Roman" w:cs="Times New Roman"/>
          <w:sz w:val="24"/>
          <w:szCs w:val="24"/>
        </w:rPr>
        <w:t xml:space="preserve"> </w:t>
      </w:r>
      <w:r w:rsidR="00DC6A1F" w:rsidRPr="009532F2">
        <w:rPr>
          <w:rFonts w:ascii="Times New Roman" w:hAnsi="Times New Roman" w:cs="Times New Roman"/>
          <w:i/>
          <w:iCs/>
          <w:sz w:val="24"/>
          <w:szCs w:val="24"/>
        </w:rPr>
        <w:t>et al</w:t>
      </w:r>
      <w:r w:rsidR="00DC6A1F" w:rsidRPr="0055327E">
        <w:rPr>
          <w:rFonts w:ascii="Times New Roman" w:hAnsi="Times New Roman" w:cs="Times New Roman"/>
          <w:sz w:val="24"/>
          <w:szCs w:val="24"/>
        </w:rPr>
        <w:t xml:space="preserve">. </w:t>
      </w:r>
      <w:r w:rsidR="00EC15D4" w:rsidRPr="0055327E">
        <w:rPr>
          <w:rFonts w:ascii="Times New Roman" w:hAnsi="Times New Roman" w:cs="Times New Roman"/>
          <w:sz w:val="24"/>
          <w:szCs w:val="24"/>
        </w:rPr>
        <w:t>201</w:t>
      </w:r>
      <w:r w:rsidR="00EC15D4">
        <w:rPr>
          <w:rFonts w:ascii="Times New Roman" w:hAnsi="Times New Roman" w:cs="Times New Roman"/>
          <w:sz w:val="24"/>
          <w:szCs w:val="24"/>
        </w:rPr>
        <w:t>5b</w:t>
      </w:r>
      <w:r w:rsidR="00DC6A1F">
        <w:rPr>
          <w:rFonts w:ascii="Times New Roman" w:hAnsi="Times New Roman" w:cs="Times New Roman"/>
          <w:sz w:val="24"/>
          <w:szCs w:val="24"/>
        </w:rPr>
        <w:t>)</w:t>
      </w:r>
      <w:r w:rsidRPr="0055327E">
        <w:rPr>
          <w:rFonts w:ascii="Times New Roman" w:hAnsi="Times New Roman" w:cs="Times New Roman"/>
          <w:sz w:val="24"/>
          <w:szCs w:val="24"/>
        </w:rPr>
        <w:t>.</w:t>
      </w:r>
      <w:r w:rsidR="00A90D75">
        <w:rPr>
          <w:rFonts w:ascii="Times New Roman" w:hAnsi="Times New Roman" w:cs="Times New Roman"/>
          <w:sz w:val="24"/>
          <w:szCs w:val="24"/>
        </w:rPr>
        <w:t xml:space="preserve"> Sandpaper was </w:t>
      </w:r>
      <w:r w:rsidR="00DC6A1F">
        <w:rPr>
          <w:rFonts w:ascii="Times New Roman" w:hAnsi="Times New Roman" w:cs="Times New Roman"/>
          <w:sz w:val="24"/>
          <w:szCs w:val="24"/>
        </w:rPr>
        <w:t xml:space="preserve">glued </w:t>
      </w:r>
      <w:r w:rsidR="00A90D75">
        <w:rPr>
          <w:rFonts w:ascii="Times New Roman" w:hAnsi="Times New Roman" w:cs="Times New Roman"/>
          <w:sz w:val="24"/>
          <w:szCs w:val="24"/>
        </w:rPr>
        <w:t xml:space="preserve">to the bottom of the petri dish </w:t>
      </w:r>
      <w:r w:rsidR="00DC6A1F">
        <w:rPr>
          <w:rFonts w:ascii="Times New Roman" w:hAnsi="Times New Roman" w:cs="Times New Roman"/>
          <w:sz w:val="24"/>
          <w:szCs w:val="24"/>
        </w:rPr>
        <w:t>to prevent</w:t>
      </w:r>
      <w:r w:rsidR="00A90D75">
        <w:rPr>
          <w:rFonts w:ascii="Times New Roman" w:hAnsi="Times New Roman" w:cs="Times New Roman"/>
          <w:sz w:val="24"/>
          <w:szCs w:val="24"/>
        </w:rPr>
        <w:t xml:space="preserve"> warping or movement of the paper due to wind, moisture, sunlight exposure, or insect activity.</w:t>
      </w:r>
      <w:r w:rsidR="009532F2">
        <w:rPr>
          <w:rFonts w:ascii="Times New Roman" w:hAnsi="Times New Roman" w:cs="Times New Roman"/>
          <w:sz w:val="24"/>
          <w:szCs w:val="24"/>
        </w:rPr>
        <w:t xml:space="preserve"> </w:t>
      </w:r>
      <w:r w:rsidR="00BF798A">
        <w:rPr>
          <w:rFonts w:ascii="Times New Roman" w:hAnsi="Times New Roman" w:cs="Times New Roman"/>
          <w:sz w:val="24"/>
          <w:szCs w:val="24"/>
        </w:rPr>
        <w:t>Each depot</w:t>
      </w:r>
      <w:r w:rsidR="009532F2">
        <w:rPr>
          <w:rFonts w:ascii="Times New Roman" w:hAnsi="Times New Roman" w:cs="Times New Roman"/>
          <w:sz w:val="24"/>
          <w:szCs w:val="24"/>
        </w:rPr>
        <w:t xml:space="preserve"> was </w:t>
      </w:r>
      <w:r w:rsidR="00DC6A1F">
        <w:rPr>
          <w:rFonts w:ascii="Times New Roman" w:hAnsi="Times New Roman" w:cs="Times New Roman"/>
          <w:sz w:val="24"/>
          <w:szCs w:val="24"/>
        </w:rPr>
        <w:t xml:space="preserve">arrayed </w:t>
      </w:r>
      <w:r w:rsidR="009532F2">
        <w:rPr>
          <w:rFonts w:ascii="Times New Roman" w:hAnsi="Times New Roman" w:cs="Times New Roman"/>
          <w:sz w:val="24"/>
          <w:szCs w:val="24"/>
        </w:rPr>
        <w:t>with</w:t>
      </w:r>
      <w:r w:rsidRPr="0055327E">
        <w:rPr>
          <w:rFonts w:ascii="Times New Roman" w:hAnsi="Times New Roman" w:cs="Times New Roman"/>
          <w:sz w:val="24"/>
          <w:szCs w:val="24"/>
        </w:rPr>
        <w:t xml:space="preserve"> 25 seeds</w:t>
      </w:r>
      <w:r w:rsidR="001C1DB3">
        <w:rPr>
          <w:rFonts w:ascii="Times New Roman" w:hAnsi="Times New Roman" w:cs="Times New Roman"/>
          <w:sz w:val="24"/>
          <w:szCs w:val="24"/>
        </w:rPr>
        <w:t xml:space="preserve"> of a given treatment combination located</w:t>
      </w:r>
      <w:r w:rsidRPr="0055327E">
        <w:rPr>
          <w:rFonts w:ascii="Times New Roman" w:hAnsi="Times New Roman" w:cs="Times New Roman"/>
          <w:sz w:val="24"/>
          <w:szCs w:val="24"/>
        </w:rPr>
        <w:t xml:space="preserve"> </w:t>
      </w:r>
      <w:r>
        <w:rPr>
          <w:rFonts w:ascii="Times New Roman" w:hAnsi="Times New Roman" w:cs="Times New Roman"/>
          <w:sz w:val="24"/>
          <w:szCs w:val="24"/>
        </w:rPr>
        <w:t>near</w:t>
      </w:r>
      <w:r w:rsidRPr="0055327E">
        <w:rPr>
          <w:rFonts w:ascii="Times New Roman" w:hAnsi="Times New Roman" w:cs="Times New Roman"/>
          <w:sz w:val="24"/>
          <w:szCs w:val="24"/>
        </w:rPr>
        <w:t xml:space="preserve"> the centre of the petri dish, though spread out</w:t>
      </w:r>
      <w:r>
        <w:rPr>
          <w:rFonts w:ascii="Times New Roman" w:hAnsi="Times New Roman" w:cs="Times New Roman"/>
          <w:sz w:val="24"/>
          <w:szCs w:val="24"/>
        </w:rPr>
        <w:t xml:space="preserve"> enough</w:t>
      </w:r>
      <w:r w:rsidRPr="0055327E">
        <w:rPr>
          <w:rFonts w:ascii="Times New Roman" w:hAnsi="Times New Roman" w:cs="Times New Roman"/>
          <w:sz w:val="24"/>
          <w:szCs w:val="24"/>
        </w:rPr>
        <w:t xml:space="preserve"> so that </w:t>
      </w:r>
      <w:r>
        <w:rPr>
          <w:rFonts w:ascii="Times New Roman" w:hAnsi="Times New Roman" w:cs="Times New Roman"/>
          <w:sz w:val="24"/>
          <w:szCs w:val="24"/>
        </w:rPr>
        <w:t>seeds</w:t>
      </w:r>
      <w:r w:rsidRPr="0055327E">
        <w:rPr>
          <w:rFonts w:ascii="Times New Roman" w:hAnsi="Times New Roman" w:cs="Times New Roman"/>
          <w:sz w:val="24"/>
          <w:szCs w:val="24"/>
        </w:rPr>
        <w:t xml:space="preserve"> were not piled on top of each other</w:t>
      </w:r>
      <w:r>
        <w:rPr>
          <w:rFonts w:ascii="Times New Roman" w:hAnsi="Times New Roman" w:cs="Times New Roman"/>
          <w:sz w:val="24"/>
          <w:szCs w:val="24"/>
        </w:rPr>
        <w:t>.</w:t>
      </w:r>
    </w:p>
    <w:p w14:paraId="7F961224" w14:textId="67774039" w:rsidR="00B35E53" w:rsidRPr="00E27A5E" w:rsidRDefault="00E75447" w:rsidP="00E27A5E">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 portion of the irradiated seeds</w:t>
      </w:r>
      <w:del w:id="154" w:author="Drees, Trevor" w:date="2023-05-17T15:04:00Z">
        <w:r>
          <w:rPr>
            <w:rFonts w:ascii="Times New Roman" w:hAnsi="Times New Roman" w:cs="Times New Roman"/>
            <w:sz w:val="24"/>
            <w:szCs w:val="24"/>
          </w:rPr>
          <w:delText xml:space="preserve"> separate </w:delText>
        </w:r>
        <w:r w:rsidR="00984B19">
          <w:rPr>
            <w:rFonts w:ascii="Times New Roman" w:hAnsi="Times New Roman" w:cs="Times New Roman"/>
            <w:sz w:val="24"/>
            <w:szCs w:val="24"/>
          </w:rPr>
          <w:delText>from those used in</w:delText>
        </w:r>
        <w:r>
          <w:rPr>
            <w:rFonts w:ascii="Times New Roman" w:hAnsi="Times New Roman" w:cs="Times New Roman"/>
            <w:sz w:val="24"/>
            <w:szCs w:val="24"/>
          </w:rPr>
          <w:delText xml:space="preserve"> the field experiment</w:delText>
        </w:r>
      </w:del>
      <w:r>
        <w:rPr>
          <w:rFonts w:ascii="Times New Roman" w:hAnsi="Times New Roman" w:cs="Times New Roman"/>
          <w:sz w:val="24"/>
          <w:szCs w:val="24"/>
        </w:rPr>
        <w:t xml:space="preserve"> were also </w:t>
      </w:r>
      <w:r w:rsidR="00984B19">
        <w:rPr>
          <w:rFonts w:ascii="Times New Roman" w:hAnsi="Times New Roman" w:cs="Times New Roman"/>
          <w:sz w:val="24"/>
          <w:szCs w:val="24"/>
        </w:rPr>
        <w:t>weighed</w:t>
      </w:r>
      <w:r>
        <w:rPr>
          <w:rFonts w:ascii="Times New Roman" w:hAnsi="Times New Roman" w:cs="Times New Roman"/>
          <w:sz w:val="24"/>
          <w:szCs w:val="24"/>
        </w:rPr>
        <w:t xml:space="preserve"> to examine whether warming of the maternal plant had any significant effects</w:t>
      </w:r>
      <w:r w:rsidR="00984B19">
        <w:rPr>
          <w:rFonts w:ascii="Times New Roman" w:hAnsi="Times New Roman" w:cs="Times New Roman"/>
          <w:sz w:val="24"/>
          <w:szCs w:val="24"/>
        </w:rPr>
        <w:t xml:space="preserve"> on seed mass</w:t>
      </w:r>
      <w:r>
        <w:rPr>
          <w:rFonts w:ascii="Times New Roman" w:hAnsi="Times New Roman" w:cs="Times New Roman"/>
          <w:sz w:val="24"/>
          <w:szCs w:val="24"/>
        </w:rPr>
        <w:t xml:space="preserve">. Because the mass of individual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is so low (typically a few </w:t>
      </w:r>
      <w:r w:rsidR="00EC5CB1">
        <w:rPr>
          <w:rFonts w:ascii="Times New Roman" w:hAnsi="Times New Roman" w:cs="Times New Roman"/>
          <w:sz w:val="24"/>
          <w:szCs w:val="24"/>
        </w:rPr>
        <w:t>milligrams</w:t>
      </w:r>
      <w:r w:rsidR="000A5684">
        <w:rPr>
          <w:rFonts w:ascii="Times New Roman" w:hAnsi="Times New Roman" w:cs="Times New Roman"/>
          <w:sz w:val="24"/>
          <w:szCs w:val="24"/>
        </w:rPr>
        <w:t xml:space="preserve"> each</w:t>
      </w:r>
      <w:r>
        <w:rPr>
          <w:rFonts w:ascii="Times New Roman" w:hAnsi="Times New Roman" w:cs="Times New Roman"/>
          <w:sz w:val="24"/>
          <w:szCs w:val="24"/>
        </w:rPr>
        <w:t xml:space="preserve">), seeds were weighed in groups of 20 to ensure that measurement </w:t>
      </w:r>
      <w:r w:rsidR="000A5684">
        <w:rPr>
          <w:rFonts w:ascii="Times New Roman" w:hAnsi="Times New Roman" w:cs="Times New Roman"/>
          <w:sz w:val="24"/>
          <w:szCs w:val="24"/>
        </w:rPr>
        <w:t xml:space="preserve">error due to contamination, scale oscillation, etc. would be </w:t>
      </w:r>
      <w:r>
        <w:rPr>
          <w:rFonts w:ascii="Times New Roman" w:hAnsi="Times New Roman" w:cs="Times New Roman"/>
          <w:sz w:val="24"/>
          <w:szCs w:val="24"/>
        </w:rPr>
        <w:t>miniscule compared to the measured mass. For each</w:t>
      </w:r>
      <w:r w:rsidR="000A5684">
        <w:rPr>
          <w:rFonts w:ascii="Times New Roman" w:hAnsi="Times New Roman" w:cs="Times New Roman"/>
          <w:sz w:val="24"/>
          <w:szCs w:val="24"/>
        </w:rPr>
        <w:t xml:space="preserve"> of the four</w:t>
      </w:r>
      <w:r>
        <w:rPr>
          <w:rFonts w:ascii="Times New Roman" w:hAnsi="Times New Roman" w:cs="Times New Roman"/>
          <w:sz w:val="24"/>
          <w:szCs w:val="24"/>
        </w:rPr>
        <w:t xml:space="preserve"> combination</w:t>
      </w:r>
      <w:r w:rsidR="000A5684">
        <w:rPr>
          <w:rFonts w:ascii="Times New Roman" w:hAnsi="Times New Roman" w:cs="Times New Roman"/>
          <w:sz w:val="24"/>
          <w:szCs w:val="24"/>
        </w:rPr>
        <w:t>s</w:t>
      </w:r>
      <w:r>
        <w:rPr>
          <w:rFonts w:ascii="Times New Roman" w:hAnsi="Times New Roman" w:cs="Times New Roman"/>
          <w:sz w:val="24"/>
          <w:szCs w:val="24"/>
        </w:rPr>
        <w:t xml:space="preserve"> of species and warming treatment, 30 groups of seeds </w:t>
      </w:r>
      <w:r w:rsidR="001F0398">
        <w:rPr>
          <w:rFonts w:ascii="Times New Roman" w:hAnsi="Times New Roman" w:cs="Times New Roman"/>
          <w:sz w:val="24"/>
          <w:szCs w:val="24"/>
        </w:rPr>
        <w:t xml:space="preserve">with their </w:t>
      </w:r>
      <w:proofErr w:type="spellStart"/>
      <w:r w:rsidR="001F0398">
        <w:rPr>
          <w:rFonts w:ascii="Times New Roman" w:hAnsi="Times New Roman" w:cs="Times New Roman"/>
          <w:sz w:val="24"/>
          <w:szCs w:val="24"/>
        </w:rPr>
        <w:t>elaiosomes</w:t>
      </w:r>
      <w:proofErr w:type="spellEnd"/>
      <w:r w:rsidR="001F0398">
        <w:rPr>
          <w:rFonts w:ascii="Times New Roman" w:hAnsi="Times New Roman" w:cs="Times New Roman"/>
          <w:sz w:val="24"/>
          <w:szCs w:val="24"/>
        </w:rPr>
        <w:t xml:space="preserve"> intact </w:t>
      </w:r>
      <w:r>
        <w:rPr>
          <w:rFonts w:ascii="Times New Roman" w:hAnsi="Times New Roman" w:cs="Times New Roman"/>
          <w:sz w:val="24"/>
          <w:szCs w:val="24"/>
        </w:rPr>
        <w:t>were weighed.</w:t>
      </w:r>
      <w:r w:rsidR="000A5684">
        <w:rPr>
          <w:rFonts w:ascii="Times New Roman" w:hAnsi="Times New Roman" w:cs="Times New Roman"/>
          <w:sz w:val="24"/>
          <w:szCs w:val="24"/>
        </w:rPr>
        <w:t xml:space="preserve"> </w:t>
      </w:r>
    </w:p>
    <w:p w14:paraId="64E7A90A" w14:textId="77777777" w:rsidR="00B35E53" w:rsidRDefault="00B35E53" w:rsidP="00B35E53">
      <w:pPr>
        <w:spacing w:line="480" w:lineRule="auto"/>
        <w:ind w:firstLine="360"/>
        <w:jc w:val="both"/>
        <w:rPr>
          <w:del w:id="155" w:author="Drees, Trevor" w:date="2023-05-17T15:04:00Z"/>
          <w:rFonts w:ascii="Times New Roman" w:hAnsi="Times New Roman" w:cs="Times New Roman"/>
          <w:b/>
          <w:bCs/>
          <w:i/>
          <w:iCs/>
          <w:sz w:val="24"/>
          <w:szCs w:val="24"/>
        </w:rPr>
      </w:pPr>
    </w:p>
    <w:p w14:paraId="04E0579C" w14:textId="264CD8C6" w:rsidR="00A90D75" w:rsidRPr="00FF6CB9" w:rsidRDefault="00A90D75" w:rsidP="00B35E53">
      <w:pPr>
        <w:spacing w:line="480" w:lineRule="auto"/>
        <w:jc w:val="both"/>
        <w:rPr>
          <w:rFonts w:ascii="Times New Roman" w:hAnsi="Times New Roman"/>
          <w:b/>
          <w:i/>
          <w:sz w:val="24"/>
          <w:rPrChange w:id="156" w:author="Drees, Trevor" w:date="2023-05-17T15:04:00Z">
            <w:rPr>
              <w:rFonts w:ascii="Times New Roman" w:hAnsi="Times New Roman"/>
              <w:i/>
              <w:sz w:val="24"/>
            </w:rPr>
          </w:rPrChange>
        </w:rPr>
      </w:pPr>
      <w:r w:rsidRPr="00FF6CB9">
        <w:rPr>
          <w:rFonts w:ascii="Times New Roman" w:hAnsi="Times New Roman"/>
          <w:b/>
          <w:i/>
          <w:sz w:val="24"/>
          <w:rPrChange w:id="157" w:author="Drees, Trevor" w:date="2023-05-17T15:04:00Z">
            <w:rPr>
              <w:rFonts w:ascii="Times New Roman" w:hAnsi="Times New Roman"/>
              <w:i/>
              <w:sz w:val="24"/>
            </w:rPr>
          </w:rPrChange>
        </w:rPr>
        <w:t xml:space="preserve">Experimental </w:t>
      </w:r>
      <w:del w:id="158" w:author="Drees, Trevor" w:date="2023-05-17T15:04:00Z">
        <w:r w:rsidR="00E75447" w:rsidRPr="00B35E53">
          <w:rPr>
            <w:rFonts w:ascii="Times New Roman" w:hAnsi="Times New Roman" w:cs="Times New Roman"/>
            <w:i/>
            <w:iCs/>
            <w:sz w:val="24"/>
            <w:szCs w:val="24"/>
          </w:rPr>
          <w:delText>Setup</w:delText>
        </w:r>
      </w:del>
      <w:ins w:id="159" w:author="Drees, Trevor" w:date="2023-05-17T15:04:00Z">
        <w:r w:rsidR="00FF6CB9">
          <w:rPr>
            <w:rFonts w:ascii="Times New Roman" w:hAnsi="Times New Roman" w:cs="Times New Roman"/>
            <w:b/>
            <w:bCs/>
            <w:i/>
            <w:iCs/>
            <w:sz w:val="24"/>
            <w:szCs w:val="24"/>
          </w:rPr>
          <w:t>s</w:t>
        </w:r>
        <w:r w:rsidR="00E75447" w:rsidRPr="00FF6CB9">
          <w:rPr>
            <w:rFonts w:ascii="Times New Roman" w:hAnsi="Times New Roman" w:cs="Times New Roman"/>
            <w:b/>
            <w:bCs/>
            <w:i/>
            <w:iCs/>
            <w:sz w:val="24"/>
            <w:szCs w:val="24"/>
          </w:rPr>
          <w:t>etup</w:t>
        </w:r>
      </w:ins>
    </w:p>
    <w:p w14:paraId="294BEC1F" w14:textId="66646846" w:rsidR="00B74FB8" w:rsidRDefault="004802DF" w:rsidP="00B35E53">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The seed removal experiment was conducted at the</w:t>
      </w:r>
      <w:r w:rsidR="00A50152">
        <w:rPr>
          <w:rFonts w:ascii="Times New Roman" w:hAnsi="Times New Roman" w:cs="Times New Roman"/>
          <w:sz w:val="24"/>
          <w:szCs w:val="24"/>
        </w:rPr>
        <w:t xml:space="preserve"> </w:t>
      </w:r>
      <w:r w:rsidR="00A50152" w:rsidRPr="00283B6D">
        <w:rPr>
          <w:rFonts w:ascii="Times New Roman" w:hAnsi="Times New Roman" w:cs="Times New Roman"/>
          <w:sz w:val="24"/>
          <w:szCs w:val="24"/>
        </w:rPr>
        <w:t>Russell E. Larson Agricultural Research Farm in Rock Springs, Pennsylvania</w:t>
      </w:r>
      <w:r w:rsidR="00A50152">
        <w:rPr>
          <w:rFonts w:ascii="Times New Roman" w:hAnsi="Times New Roman" w:cs="Times New Roman"/>
          <w:sz w:val="24"/>
          <w:szCs w:val="24"/>
        </w:rPr>
        <w:t xml:space="preserve">. </w:t>
      </w:r>
      <w:r w:rsidR="009847B2">
        <w:rPr>
          <w:rFonts w:ascii="Times New Roman" w:hAnsi="Times New Roman" w:cs="Times New Roman"/>
          <w:sz w:val="24"/>
          <w:szCs w:val="24"/>
        </w:rPr>
        <w:t>S</w:t>
      </w:r>
      <w:r w:rsidR="00F30DC8">
        <w:rPr>
          <w:rFonts w:ascii="Times New Roman" w:hAnsi="Times New Roman" w:cs="Times New Roman"/>
          <w:sz w:val="24"/>
          <w:szCs w:val="24"/>
        </w:rPr>
        <w:t xml:space="preserve">eed depots were arranged </w:t>
      </w:r>
      <w:r w:rsidR="00A50152">
        <w:rPr>
          <w:rFonts w:ascii="Times New Roman" w:hAnsi="Times New Roman" w:cs="Times New Roman"/>
          <w:sz w:val="24"/>
          <w:szCs w:val="24"/>
        </w:rPr>
        <w:t>over</w:t>
      </w:r>
      <w:r w:rsidR="00F30DC8">
        <w:rPr>
          <w:rFonts w:ascii="Times New Roman" w:hAnsi="Times New Roman" w:cs="Times New Roman"/>
          <w:sz w:val="24"/>
          <w:szCs w:val="24"/>
        </w:rPr>
        <w:t xml:space="preserve"> an 8 x 10 grid</w:t>
      </w:r>
      <w:r w:rsidR="00A50152">
        <w:rPr>
          <w:rFonts w:ascii="Times New Roman" w:hAnsi="Times New Roman" w:cs="Times New Roman"/>
          <w:sz w:val="24"/>
          <w:szCs w:val="24"/>
        </w:rPr>
        <w:t xml:space="preserve"> in a small field approximately 50 m from </w:t>
      </w:r>
      <w:del w:id="160" w:author="Drees, Trevor" w:date="2023-05-17T15:04:00Z">
        <w:r w:rsidR="00A50152">
          <w:rPr>
            <w:rFonts w:ascii="Times New Roman" w:hAnsi="Times New Roman" w:cs="Times New Roman"/>
            <w:sz w:val="24"/>
            <w:szCs w:val="24"/>
          </w:rPr>
          <w:delText>the location of the</w:delText>
        </w:r>
        <w:r w:rsidR="009F1588">
          <w:rPr>
            <w:rFonts w:ascii="Times New Roman" w:hAnsi="Times New Roman" w:cs="Times New Roman"/>
            <w:sz w:val="24"/>
            <w:szCs w:val="24"/>
          </w:rPr>
          <w:delText xml:space="preserve"> </w:delText>
        </w:r>
        <w:r w:rsidR="00A50152">
          <w:rPr>
            <w:rFonts w:ascii="Times New Roman" w:hAnsi="Times New Roman" w:cs="Times New Roman"/>
            <w:sz w:val="24"/>
            <w:szCs w:val="24"/>
          </w:rPr>
          <w:delText>experiment</w:delText>
        </w:r>
        <w:r w:rsidR="009F1588">
          <w:rPr>
            <w:rFonts w:ascii="Times New Roman" w:hAnsi="Times New Roman" w:cs="Times New Roman"/>
            <w:sz w:val="24"/>
            <w:szCs w:val="24"/>
          </w:rPr>
          <w:delText xml:space="preserve"> from which</w:delText>
        </w:r>
      </w:del>
      <w:ins w:id="161" w:author="Drees, Trevor" w:date="2023-05-17T15:04:00Z">
        <w:r w:rsidR="00366FAF">
          <w:rPr>
            <w:rFonts w:ascii="Times New Roman" w:hAnsi="Times New Roman" w:cs="Times New Roman"/>
            <w:sz w:val="24"/>
            <w:szCs w:val="24"/>
          </w:rPr>
          <w:t>where</w:t>
        </w:r>
      </w:ins>
      <w:r w:rsidR="00366FAF">
        <w:rPr>
          <w:rFonts w:ascii="Times New Roman" w:hAnsi="Times New Roman" w:cs="Times New Roman"/>
          <w:sz w:val="24"/>
          <w:szCs w:val="24"/>
        </w:rPr>
        <w:t xml:space="preserve"> the</w:t>
      </w:r>
      <w:r w:rsidR="009F1588">
        <w:rPr>
          <w:rFonts w:ascii="Times New Roman" w:hAnsi="Times New Roman" w:cs="Times New Roman"/>
          <w:sz w:val="24"/>
          <w:szCs w:val="24"/>
        </w:rPr>
        <w:t xml:space="preserve"> seeds were collected</w:t>
      </w:r>
      <w:r w:rsidR="00F30DC8">
        <w:rPr>
          <w:rFonts w:ascii="Times New Roman" w:hAnsi="Times New Roman" w:cs="Times New Roman"/>
          <w:sz w:val="24"/>
          <w:szCs w:val="24"/>
        </w:rPr>
        <w:t>, with individual</w:t>
      </w:r>
      <w:r w:rsidR="00A50152">
        <w:rPr>
          <w:rFonts w:ascii="Times New Roman" w:hAnsi="Times New Roman" w:cs="Times New Roman"/>
          <w:sz w:val="24"/>
          <w:szCs w:val="24"/>
        </w:rPr>
        <w:t xml:space="preserve"> seed</w:t>
      </w:r>
      <w:r w:rsidR="00F30DC8">
        <w:rPr>
          <w:rFonts w:ascii="Times New Roman" w:hAnsi="Times New Roman" w:cs="Times New Roman"/>
          <w:sz w:val="24"/>
          <w:szCs w:val="24"/>
        </w:rPr>
        <w:t xml:space="preserve"> depots spaced 1 m apart. </w:t>
      </w:r>
      <w:r w:rsidR="00A90D75" w:rsidRPr="00A90D75">
        <w:rPr>
          <w:rFonts w:ascii="Times New Roman" w:hAnsi="Times New Roman" w:cs="Times New Roman"/>
          <w:sz w:val="24"/>
          <w:szCs w:val="24"/>
        </w:rPr>
        <w:t>Seeds within a particular seed depot represent</w:t>
      </w:r>
      <w:r w:rsidR="00A50152">
        <w:rPr>
          <w:rFonts w:ascii="Times New Roman" w:hAnsi="Times New Roman" w:cs="Times New Roman"/>
          <w:sz w:val="24"/>
          <w:szCs w:val="24"/>
        </w:rPr>
        <w:t>ed</w:t>
      </w:r>
      <w:r w:rsidR="00A90D75" w:rsidRPr="00A90D75">
        <w:rPr>
          <w:rFonts w:ascii="Times New Roman" w:hAnsi="Times New Roman" w:cs="Times New Roman"/>
          <w:sz w:val="24"/>
          <w:szCs w:val="24"/>
        </w:rPr>
        <w:t xml:space="preserve"> one of eight unique combinations </w:t>
      </w:r>
      <w:r w:rsidR="00750C55">
        <w:rPr>
          <w:rFonts w:ascii="Times New Roman" w:hAnsi="Times New Roman" w:cs="Times New Roman"/>
          <w:sz w:val="24"/>
          <w:szCs w:val="24"/>
        </w:rPr>
        <w:t xml:space="preserve">from three </w:t>
      </w:r>
      <w:r w:rsidR="005A2976">
        <w:rPr>
          <w:rFonts w:ascii="Times New Roman" w:hAnsi="Times New Roman" w:cs="Times New Roman"/>
          <w:sz w:val="24"/>
          <w:szCs w:val="24"/>
        </w:rPr>
        <w:t xml:space="preserve">fully </w:t>
      </w:r>
      <w:r w:rsidR="00750C55">
        <w:rPr>
          <w:rFonts w:ascii="Times New Roman" w:hAnsi="Times New Roman" w:cs="Times New Roman"/>
          <w:sz w:val="24"/>
          <w:szCs w:val="24"/>
        </w:rPr>
        <w:t xml:space="preserve">crossed </w:t>
      </w:r>
      <w:r w:rsidR="00FF2967">
        <w:rPr>
          <w:rFonts w:ascii="Times New Roman" w:hAnsi="Times New Roman" w:cs="Times New Roman"/>
          <w:sz w:val="24"/>
          <w:szCs w:val="24"/>
        </w:rPr>
        <w:t>two</w:t>
      </w:r>
      <w:r w:rsidR="005A2976">
        <w:rPr>
          <w:rFonts w:ascii="Times New Roman" w:hAnsi="Times New Roman" w:cs="Times New Roman"/>
          <w:sz w:val="24"/>
          <w:szCs w:val="24"/>
        </w:rPr>
        <w:t>-level</w:t>
      </w:r>
      <w:r w:rsidR="004E5113">
        <w:rPr>
          <w:rFonts w:ascii="Times New Roman" w:hAnsi="Times New Roman" w:cs="Times New Roman"/>
          <w:sz w:val="24"/>
          <w:szCs w:val="24"/>
        </w:rPr>
        <w:t xml:space="preserve"> </w:t>
      </w:r>
      <w:r w:rsidR="00750C55">
        <w:rPr>
          <w:rFonts w:ascii="Times New Roman" w:hAnsi="Times New Roman" w:cs="Times New Roman"/>
          <w:sz w:val="24"/>
          <w:szCs w:val="24"/>
        </w:rPr>
        <w:t>factors of</w:t>
      </w:r>
      <w:r w:rsidR="00750C55" w:rsidRPr="00A90D75">
        <w:rPr>
          <w:rFonts w:ascii="Times New Roman" w:hAnsi="Times New Roman" w:cs="Times New Roman"/>
          <w:sz w:val="24"/>
          <w:szCs w:val="24"/>
        </w:rPr>
        <w:t xml:space="preserve"> </w:t>
      </w:r>
      <w:r w:rsidR="00A90D75" w:rsidRPr="00A90D75">
        <w:rPr>
          <w:rFonts w:ascii="Times New Roman" w:hAnsi="Times New Roman" w:cs="Times New Roman"/>
          <w:sz w:val="24"/>
          <w:szCs w:val="24"/>
        </w:rPr>
        <w:t>species (</w:t>
      </w:r>
      <w:r w:rsidR="00A90D75" w:rsidRPr="00663AF0">
        <w:rPr>
          <w:rFonts w:ascii="Times New Roman" w:hAnsi="Times New Roman" w:cs="Times New Roman"/>
          <w:i/>
          <w:iCs/>
          <w:sz w:val="24"/>
          <w:szCs w:val="24"/>
        </w:rPr>
        <w:t>C. nutans</w:t>
      </w:r>
      <w:r w:rsidR="00A90D75" w:rsidRPr="00A90D75">
        <w:rPr>
          <w:rFonts w:ascii="Times New Roman" w:hAnsi="Times New Roman" w:cs="Times New Roman"/>
          <w:sz w:val="24"/>
          <w:szCs w:val="24"/>
        </w:rPr>
        <w:t xml:space="preserve"> vs </w:t>
      </w:r>
      <w:r w:rsidR="00A90D75" w:rsidRPr="00663AF0">
        <w:rPr>
          <w:rFonts w:ascii="Times New Roman" w:hAnsi="Times New Roman" w:cs="Times New Roman"/>
          <w:i/>
          <w:iCs/>
          <w:sz w:val="24"/>
          <w:szCs w:val="24"/>
        </w:rPr>
        <w:t xml:space="preserve">C. </w:t>
      </w:r>
      <w:proofErr w:type="spellStart"/>
      <w:r w:rsidR="00A90D75" w:rsidRPr="00663AF0">
        <w:rPr>
          <w:rFonts w:ascii="Times New Roman" w:hAnsi="Times New Roman" w:cs="Times New Roman"/>
          <w:i/>
          <w:iCs/>
          <w:sz w:val="24"/>
          <w:szCs w:val="24"/>
        </w:rPr>
        <w:t>acanthoides</w:t>
      </w:r>
      <w:proofErr w:type="spellEnd"/>
      <w:r w:rsidR="00A90D75" w:rsidRPr="00A90D75">
        <w:rPr>
          <w:rFonts w:ascii="Times New Roman" w:hAnsi="Times New Roman" w:cs="Times New Roman"/>
          <w:sz w:val="24"/>
          <w:szCs w:val="24"/>
        </w:rPr>
        <w:t xml:space="preserve">), warming treatment </w:t>
      </w:r>
      <w:r w:rsidR="009F1588">
        <w:rPr>
          <w:rFonts w:ascii="Times New Roman" w:hAnsi="Times New Roman" w:cs="Times New Roman"/>
          <w:sz w:val="24"/>
          <w:szCs w:val="24"/>
        </w:rPr>
        <w:t xml:space="preserve">on the maternal plant </w:t>
      </w:r>
      <w:r w:rsidR="00A90D75" w:rsidRPr="00A90D75">
        <w:rPr>
          <w:rFonts w:ascii="Times New Roman" w:hAnsi="Times New Roman" w:cs="Times New Roman"/>
          <w:sz w:val="24"/>
          <w:szCs w:val="24"/>
        </w:rPr>
        <w:t xml:space="preserve">(warmed vs </w:t>
      </w:r>
      <w:proofErr w:type="spellStart"/>
      <w:r w:rsidR="00A90D75" w:rsidRPr="00A90D75">
        <w:rPr>
          <w:rFonts w:ascii="Times New Roman" w:hAnsi="Times New Roman" w:cs="Times New Roman"/>
          <w:sz w:val="24"/>
          <w:szCs w:val="24"/>
        </w:rPr>
        <w:t>unwarmed</w:t>
      </w:r>
      <w:proofErr w:type="spellEnd"/>
      <w:r w:rsidR="009F1588">
        <w:rPr>
          <w:rFonts w:ascii="Times New Roman" w:hAnsi="Times New Roman" w:cs="Times New Roman"/>
          <w:sz w:val="24"/>
          <w:szCs w:val="24"/>
        </w:rPr>
        <w:t xml:space="preserve">, with “maternal plant warming” henceforth referred </w:t>
      </w:r>
      <w:r w:rsidR="009F1588">
        <w:rPr>
          <w:rFonts w:ascii="Times New Roman" w:hAnsi="Times New Roman" w:cs="Times New Roman"/>
          <w:sz w:val="24"/>
          <w:szCs w:val="24"/>
        </w:rPr>
        <w:lastRenderedPageBreak/>
        <w:t>to as “warming” for brevity</w:t>
      </w:r>
      <w:r w:rsidR="00A90D75" w:rsidRPr="00A90D75">
        <w:rPr>
          <w:rFonts w:ascii="Times New Roman" w:hAnsi="Times New Roman" w:cs="Times New Roman"/>
          <w:sz w:val="24"/>
          <w:szCs w:val="24"/>
        </w:rPr>
        <w:t xml:space="preserve">), and </w:t>
      </w:r>
      <w:proofErr w:type="spellStart"/>
      <w:r w:rsidR="00A90D75" w:rsidRPr="00A90D75">
        <w:rPr>
          <w:rFonts w:ascii="Times New Roman" w:hAnsi="Times New Roman" w:cs="Times New Roman"/>
          <w:sz w:val="24"/>
          <w:szCs w:val="24"/>
        </w:rPr>
        <w:t>elaiosome</w:t>
      </w:r>
      <w:proofErr w:type="spellEnd"/>
      <w:r w:rsidR="00A50152">
        <w:rPr>
          <w:rFonts w:ascii="Times New Roman" w:hAnsi="Times New Roman" w:cs="Times New Roman"/>
          <w:sz w:val="24"/>
          <w:szCs w:val="24"/>
        </w:rPr>
        <w:t xml:space="preserve"> treatment</w:t>
      </w:r>
      <w:r w:rsidR="00A90D75" w:rsidRPr="00A90D75">
        <w:rPr>
          <w:rFonts w:ascii="Times New Roman" w:hAnsi="Times New Roman" w:cs="Times New Roman"/>
          <w:sz w:val="24"/>
          <w:szCs w:val="24"/>
        </w:rPr>
        <w:t xml:space="preserve"> (present vs absent)</w:t>
      </w:r>
      <w:r w:rsidR="00681A1E">
        <w:rPr>
          <w:rFonts w:ascii="Times New Roman" w:hAnsi="Times New Roman" w:cs="Times New Roman"/>
          <w:sz w:val="24"/>
          <w:szCs w:val="24"/>
        </w:rPr>
        <w:t xml:space="preserve">; </w:t>
      </w:r>
      <w:r w:rsidR="00A90D75">
        <w:rPr>
          <w:rFonts w:ascii="Times New Roman" w:hAnsi="Times New Roman" w:cs="Times New Roman"/>
          <w:sz w:val="24"/>
          <w:szCs w:val="24"/>
        </w:rPr>
        <w:t>each row of eight</w:t>
      </w:r>
      <w:r w:rsidR="00663AF0">
        <w:rPr>
          <w:rFonts w:ascii="Times New Roman" w:hAnsi="Times New Roman" w:cs="Times New Roman"/>
          <w:sz w:val="24"/>
          <w:szCs w:val="24"/>
        </w:rPr>
        <w:t xml:space="preserve"> depots</w:t>
      </w:r>
      <w:r w:rsidR="00A90D75">
        <w:rPr>
          <w:rFonts w:ascii="Times New Roman" w:hAnsi="Times New Roman" w:cs="Times New Roman"/>
          <w:sz w:val="24"/>
          <w:szCs w:val="24"/>
        </w:rPr>
        <w:t xml:space="preserve"> contained a randomised arrangement of these eight unique treatment combinations</w:t>
      </w:r>
      <w:r w:rsidR="00681A1E">
        <w:rPr>
          <w:rFonts w:ascii="Times New Roman" w:hAnsi="Times New Roman" w:cs="Times New Roman"/>
          <w:sz w:val="24"/>
          <w:szCs w:val="24"/>
        </w:rPr>
        <w:t>, for a total of 10 depots for each treatment combination across the 8 blocked rows</w:t>
      </w:r>
      <w:r w:rsidR="00A90D75">
        <w:rPr>
          <w:rFonts w:ascii="Times New Roman" w:hAnsi="Times New Roman" w:cs="Times New Roman"/>
          <w:sz w:val="24"/>
          <w:szCs w:val="24"/>
        </w:rPr>
        <w:t xml:space="preserve">. Before placing each depot, the </w:t>
      </w:r>
      <w:del w:id="162" w:author="Drees, Trevor" w:date="2023-05-17T15:04:00Z">
        <w:r w:rsidR="00A90D75">
          <w:rPr>
            <w:rFonts w:ascii="Times New Roman" w:hAnsi="Times New Roman" w:cs="Times New Roman"/>
            <w:sz w:val="24"/>
            <w:szCs w:val="24"/>
          </w:rPr>
          <w:delText xml:space="preserve">small patch of </w:delText>
        </w:r>
      </w:del>
      <w:r w:rsidR="00A90D75">
        <w:rPr>
          <w:rFonts w:ascii="Times New Roman" w:hAnsi="Times New Roman" w:cs="Times New Roman"/>
          <w:sz w:val="24"/>
          <w:szCs w:val="24"/>
        </w:rPr>
        <w:t xml:space="preserve">vegetation below was trimmed and </w:t>
      </w:r>
      <w:del w:id="163" w:author="Drees, Trevor" w:date="2023-05-17T15:04:00Z">
        <w:r w:rsidR="00A90D75">
          <w:rPr>
            <w:rFonts w:ascii="Times New Roman" w:hAnsi="Times New Roman" w:cs="Times New Roman"/>
            <w:sz w:val="24"/>
            <w:szCs w:val="24"/>
          </w:rPr>
          <w:delText xml:space="preserve">lightly </w:delText>
        </w:r>
      </w:del>
      <w:r w:rsidR="00A90D75">
        <w:rPr>
          <w:rFonts w:ascii="Times New Roman" w:hAnsi="Times New Roman" w:cs="Times New Roman"/>
          <w:sz w:val="24"/>
          <w:szCs w:val="24"/>
        </w:rPr>
        <w:t>compacted so</w:t>
      </w:r>
      <w:r w:rsidR="00663AF0">
        <w:rPr>
          <w:rFonts w:ascii="Times New Roman" w:hAnsi="Times New Roman" w:cs="Times New Roman"/>
          <w:sz w:val="24"/>
          <w:szCs w:val="24"/>
        </w:rPr>
        <w:t xml:space="preserve"> that</w:t>
      </w:r>
      <w:r w:rsidR="00A90D75">
        <w:rPr>
          <w:rFonts w:ascii="Times New Roman" w:hAnsi="Times New Roman" w:cs="Times New Roman"/>
          <w:sz w:val="24"/>
          <w:szCs w:val="24"/>
        </w:rPr>
        <w:t xml:space="preserve"> the petri dish could</w:t>
      </w:r>
      <w:r w:rsidR="00663AF0">
        <w:rPr>
          <w:rFonts w:ascii="Times New Roman" w:hAnsi="Times New Roman" w:cs="Times New Roman"/>
          <w:sz w:val="24"/>
          <w:szCs w:val="24"/>
        </w:rPr>
        <w:t xml:space="preserve"> </w:t>
      </w:r>
      <w:del w:id="164" w:author="Drees, Trevor" w:date="2023-05-17T15:04:00Z">
        <w:r w:rsidR="00A90D75">
          <w:rPr>
            <w:rFonts w:ascii="Times New Roman" w:hAnsi="Times New Roman" w:cs="Times New Roman"/>
            <w:sz w:val="24"/>
            <w:szCs w:val="24"/>
          </w:rPr>
          <w:delText>be</w:delText>
        </w:r>
        <w:r w:rsidR="00663AF0">
          <w:rPr>
            <w:rFonts w:ascii="Times New Roman" w:hAnsi="Times New Roman" w:cs="Times New Roman"/>
            <w:sz w:val="24"/>
            <w:szCs w:val="24"/>
          </w:rPr>
          <w:delText xml:space="preserve"> </w:delText>
        </w:r>
      </w:del>
      <w:r w:rsidR="00C302CA">
        <w:rPr>
          <w:rFonts w:ascii="Times New Roman" w:hAnsi="Times New Roman" w:cs="Times New Roman"/>
          <w:sz w:val="24"/>
          <w:szCs w:val="24"/>
        </w:rPr>
        <w:t>easily</w:t>
      </w:r>
      <w:r w:rsidR="00A90D75">
        <w:rPr>
          <w:rFonts w:ascii="Times New Roman" w:hAnsi="Times New Roman" w:cs="Times New Roman"/>
          <w:sz w:val="24"/>
          <w:szCs w:val="24"/>
        </w:rPr>
        <w:t xml:space="preserve"> fit in the grass canopy, </w:t>
      </w:r>
      <w:r w:rsidR="00663AF0">
        <w:rPr>
          <w:rFonts w:ascii="Times New Roman" w:hAnsi="Times New Roman" w:cs="Times New Roman"/>
          <w:sz w:val="24"/>
          <w:szCs w:val="24"/>
        </w:rPr>
        <w:t xml:space="preserve">reducing the chance of </w:t>
      </w:r>
      <w:del w:id="165" w:author="Drees, Trevor" w:date="2023-05-17T15:04:00Z">
        <w:r w:rsidR="00663AF0">
          <w:rPr>
            <w:rFonts w:ascii="Times New Roman" w:hAnsi="Times New Roman" w:cs="Times New Roman"/>
            <w:sz w:val="24"/>
            <w:szCs w:val="24"/>
          </w:rPr>
          <w:delText>depots being disturbed</w:delText>
        </w:r>
      </w:del>
      <w:ins w:id="166" w:author="Drees, Trevor" w:date="2023-05-17T15:04:00Z">
        <w:r w:rsidR="00366FAF">
          <w:rPr>
            <w:rFonts w:ascii="Times New Roman" w:hAnsi="Times New Roman" w:cs="Times New Roman"/>
            <w:sz w:val="24"/>
            <w:szCs w:val="24"/>
          </w:rPr>
          <w:t>depot disturbance</w:t>
        </w:r>
      </w:ins>
      <w:r w:rsidR="00663AF0">
        <w:rPr>
          <w:rFonts w:ascii="Times New Roman" w:hAnsi="Times New Roman" w:cs="Times New Roman"/>
          <w:sz w:val="24"/>
          <w:szCs w:val="24"/>
        </w:rPr>
        <w:t xml:space="preserve"> by wind and</w:t>
      </w:r>
      <w:r w:rsidR="00A90D75">
        <w:rPr>
          <w:rFonts w:ascii="Times New Roman" w:hAnsi="Times New Roman" w:cs="Times New Roman"/>
          <w:sz w:val="24"/>
          <w:szCs w:val="24"/>
        </w:rPr>
        <w:t xml:space="preserve"> ensuring </w:t>
      </w:r>
      <w:r w:rsidR="00DC7AB8">
        <w:rPr>
          <w:rFonts w:ascii="Times New Roman" w:hAnsi="Times New Roman" w:cs="Times New Roman"/>
          <w:sz w:val="24"/>
          <w:szCs w:val="24"/>
        </w:rPr>
        <w:t xml:space="preserve">easy access </w:t>
      </w:r>
      <w:del w:id="167" w:author="Drees, Trevor" w:date="2023-05-17T15:04:00Z">
        <w:r w:rsidR="00DC7AB8">
          <w:rPr>
            <w:rFonts w:ascii="Times New Roman" w:hAnsi="Times New Roman" w:cs="Times New Roman"/>
            <w:sz w:val="24"/>
            <w:szCs w:val="24"/>
          </w:rPr>
          <w:delText>by</w:delText>
        </w:r>
      </w:del>
      <w:ins w:id="168" w:author="Drees, Trevor" w:date="2023-05-17T15:04:00Z">
        <w:r w:rsidR="00366FAF">
          <w:rPr>
            <w:rFonts w:ascii="Times New Roman" w:hAnsi="Times New Roman" w:cs="Times New Roman"/>
            <w:sz w:val="24"/>
            <w:szCs w:val="24"/>
          </w:rPr>
          <w:t>for</w:t>
        </w:r>
      </w:ins>
      <w:r w:rsidR="00663AF0">
        <w:rPr>
          <w:rFonts w:ascii="Times New Roman" w:hAnsi="Times New Roman" w:cs="Times New Roman"/>
          <w:sz w:val="24"/>
          <w:szCs w:val="24"/>
        </w:rPr>
        <w:t xml:space="preserve"> insects</w:t>
      </w:r>
      <w:r w:rsidR="00A90D75">
        <w:rPr>
          <w:rFonts w:ascii="Times New Roman" w:hAnsi="Times New Roman" w:cs="Times New Roman"/>
          <w:sz w:val="24"/>
          <w:szCs w:val="24"/>
        </w:rPr>
        <w:t>.</w:t>
      </w:r>
    </w:p>
    <w:p w14:paraId="0599D5F4" w14:textId="08A361EB" w:rsidR="00120277" w:rsidRPr="00E27A5E" w:rsidRDefault="009A2816" w:rsidP="00E27A5E">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Once all seed depots were placed, each seed depot was photographed from directly above by </w:t>
      </w:r>
      <w:r w:rsidR="00663AF0">
        <w:rPr>
          <w:rFonts w:ascii="Times New Roman" w:hAnsi="Times New Roman" w:cs="Times New Roman"/>
          <w:sz w:val="24"/>
          <w:szCs w:val="24"/>
        </w:rPr>
        <w:t>an</w:t>
      </w:r>
      <w:r>
        <w:rPr>
          <w:rFonts w:ascii="Times New Roman" w:hAnsi="Times New Roman" w:cs="Times New Roman"/>
          <w:sz w:val="24"/>
          <w:szCs w:val="24"/>
        </w:rPr>
        <w:t xml:space="preserve"> observer </w:t>
      </w:r>
      <w:r w:rsidR="00E95559">
        <w:rPr>
          <w:rFonts w:ascii="Times New Roman" w:hAnsi="Times New Roman" w:cs="Times New Roman"/>
          <w:sz w:val="24"/>
          <w:szCs w:val="24"/>
        </w:rPr>
        <w:t xml:space="preserve">at </w:t>
      </w:r>
      <w:r>
        <w:rPr>
          <w:rFonts w:ascii="Times New Roman" w:hAnsi="Times New Roman" w:cs="Times New Roman"/>
          <w:sz w:val="24"/>
          <w:szCs w:val="24"/>
        </w:rPr>
        <w:t>30-minute intervals for the first 12 hours</w:t>
      </w:r>
      <w:r w:rsidR="003C0C62">
        <w:rPr>
          <w:rFonts w:ascii="Times New Roman" w:hAnsi="Times New Roman" w:cs="Times New Roman"/>
          <w:sz w:val="24"/>
          <w:szCs w:val="24"/>
        </w:rPr>
        <w:t>, from 09:00 to 21:00 on 07 September 2020</w:t>
      </w:r>
      <w:r>
        <w:rPr>
          <w:rFonts w:ascii="Times New Roman" w:hAnsi="Times New Roman" w:cs="Times New Roman"/>
          <w:sz w:val="24"/>
          <w:szCs w:val="24"/>
        </w:rPr>
        <w:t>; after 12 hours</w:t>
      </w:r>
      <w:del w:id="169" w:author="Drees, Trevor" w:date="2023-05-17T15:04:00Z">
        <w:r>
          <w:rPr>
            <w:rFonts w:ascii="Times New Roman" w:hAnsi="Times New Roman" w:cs="Times New Roman"/>
            <w:sz w:val="24"/>
            <w:szCs w:val="24"/>
          </w:rPr>
          <w:delText xml:space="preserve"> had elapsed</w:delText>
        </w:r>
      </w:del>
      <w:r>
        <w:rPr>
          <w:rFonts w:ascii="Times New Roman" w:hAnsi="Times New Roman" w:cs="Times New Roman"/>
          <w:sz w:val="24"/>
          <w:szCs w:val="24"/>
        </w:rPr>
        <w:t xml:space="preserve">, depots were then photographed </w:t>
      </w:r>
      <w:del w:id="170" w:author="Drees, Trevor" w:date="2023-05-17T15:04:00Z">
        <w:r>
          <w:rPr>
            <w:rFonts w:ascii="Times New Roman" w:hAnsi="Times New Roman" w:cs="Times New Roman"/>
            <w:sz w:val="24"/>
            <w:szCs w:val="24"/>
          </w:rPr>
          <w:delText xml:space="preserve">once </w:delText>
        </w:r>
      </w:del>
      <w:r>
        <w:rPr>
          <w:rFonts w:ascii="Times New Roman" w:hAnsi="Times New Roman" w:cs="Times New Roman"/>
          <w:sz w:val="24"/>
          <w:szCs w:val="24"/>
        </w:rPr>
        <w:t xml:space="preserve">at 24 hours, </w:t>
      </w:r>
      <w:del w:id="171" w:author="Drees, Trevor" w:date="2023-05-17T15:04:00Z">
        <w:r>
          <w:rPr>
            <w:rFonts w:ascii="Times New Roman" w:hAnsi="Times New Roman" w:cs="Times New Roman"/>
            <w:sz w:val="24"/>
            <w:szCs w:val="24"/>
          </w:rPr>
          <w:delText xml:space="preserve">again at </w:delText>
        </w:r>
      </w:del>
      <w:r>
        <w:rPr>
          <w:rFonts w:ascii="Times New Roman" w:hAnsi="Times New Roman" w:cs="Times New Roman"/>
          <w:sz w:val="24"/>
          <w:szCs w:val="24"/>
        </w:rPr>
        <w:t xml:space="preserve">36 hours, and </w:t>
      </w:r>
      <w:del w:id="172" w:author="Drees, Trevor" w:date="2023-05-17T15:04:00Z">
        <w:r>
          <w:rPr>
            <w:rFonts w:ascii="Times New Roman" w:hAnsi="Times New Roman" w:cs="Times New Roman"/>
            <w:sz w:val="24"/>
            <w:szCs w:val="24"/>
          </w:rPr>
          <w:delText xml:space="preserve">then once more at </w:delText>
        </w:r>
      </w:del>
      <w:r>
        <w:rPr>
          <w:rFonts w:ascii="Times New Roman" w:hAnsi="Times New Roman" w:cs="Times New Roman"/>
          <w:sz w:val="24"/>
          <w:szCs w:val="24"/>
        </w:rPr>
        <w:t xml:space="preserve">48 hours. </w:t>
      </w:r>
      <w:r w:rsidRPr="009A2816">
        <w:rPr>
          <w:rFonts w:ascii="Times New Roman" w:hAnsi="Times New Roman" w:cs="Times New Roman"/>
          <w:sz w:val="24"/>
          <w:szCs w:val="24"/>
        </w:rPr>
        <w:t>In instances where the sandpaper bottom of the dish was disturbed, it was fixed to the bottom of the petri dish again</w:t>
      </w:r>
      <w:del w:id="173" w:author="Drees, Trevor" w:date="2023-05-17T15:04:00Z">
        <w:r w:rsidRPr="009A2816">
          <w:rPr>
            <w:rFonts w:ascii="Times New Roman" w:hAnsi="Times New Roman" w:cs="Times New Roman"/>
            <w:sz w:val="24"/>
            <w:szCs w:val="24"/>
          </w:rPr>
          <w:delText>,</w:delText>
        </w:r>
      </w:del>
      <w:r w:rsidRPr="009A2816">
        <w:rPr>
          <w:rFonts w:ascii="Times New Roman" w:hAnsi="Times New Roman" w:cs="Times New Roman"/>
          <w:sz w:val="24"/>
          <w:szCs w:val="24"/>
        </w:rPr>
        <w:t xml:space="preserve"> and the remaining seeds gently placed back around the centre of the seed depot</w:t>
      </w:r>
      <w:del w:id="174" w:author="Drees, Trevor" w:date="2023-05-17T15:04:00Z">
        <w:r>
          <w:rPr>
            <w:rFonts w:ascii="Times New Roman" w:hAnsi="Times New Roman" w:cs="Times New Roman"/>
            <w:sz w:val="24"/>
            <w:szCs w:val="24"/>
          </w:rPr>
          <w:delText>;</w:delText>
        </w:r>
      </w:del>
      <w:ins w:id="175" w:author="Drees, Trevor" w:date="2023-05-17T15:04:00Z">
        <w:r w:rsidR="00366FAF">
          <w:rPr>
            <w:rFonts w:ascii="Times New Roman" w:hAnsi="Times New Roman" w:cs="Times New Roman"/>
            <w:sz w:val="24"/>
            <w:szCs w:val="24"/>
          </w:rPr>
          <w:t>, though</w:t>
        </w:r>
      </w:ins>
      <w:r>
        <w:rPr>
          <w:rFonts w:ascii="Times New Roman" w:hAnsi="Times New Roman" w:cs="Times New Roman"/>
          <w:sz w:val="24"/>
          <w:szCs w:val="24"/>
        </w:rPr>
        <w:t xml:space="preserve"> such instances were extremely uncommon</w:t>
      </w:r>
      <w:del w:id="176" w:author="Drees, Trevor" w:date="2023-05-17T15:04:00Z">
        <w:r>
          <w:rPr>
            <w:rFonts w:ascii="Times New Roman" w:hAnsi="Times New Roman" w:cs="Times New Roman"/>
            <w:sz w:val="24"/>
            <w:szCs w:val="24"/>
          </w:rPr>
          <w:delText xml:space="preserve">, </w:delText>
        </w:r>
        <w:r w:rsidR="006141CE">
          <w:rPr>
            <w:rFonts w:ascii="Times New Roman" w:hAnsi="Times New Roman" w:cs="Times New Roman"/>
            <w:sz w:val="24"/>
            <w:szCs w:val="24"/>
          </w:rPr>
          <w:delText>however</w:delText>
        </w:r>
      </w:del>
      <w:r>
        <w:rPr>
          <w:rFonts w:ascii="Times New Roman" w:hAnsi="Times New Roman" w:cs="Times New Roman"/>
          <w:sz w:val="24"/>
          <w:szCs w:val="24"/>
        </w:rPr>
        <w:t>.</w:t>
      </w:r>
      <w:r w:rsidR="003C0C62">
        <w:rPr>
          <w:rFonts w:ascii="Times New Roman" w:hAnsi="Times New Roman" w:cs="Times New Roman"/>
          <w:sz w:val="24"/>
          <w:szCs w:val="24"/>
        </w:rPr>
        <w:t xml:space="preserve"> No </w:t>
      </w:r>
      <w:r w:rsidR="00824D9F">
        <w:rPr>
          <w:rFonts w:ascii="Times New Roman" w:hAnsi="Times New Roman" w:cs="Times New Roman"/>
          <w:sz w:val="24"/>
          <w:szCs w:val="24"/>
        </w:rPr>
        <w:t>precipitation</w:t>
      </w:r>
      <w:r w:rsidR="003C0C62">
        <w:rPr>
          <w:rFonts w:ascii="Times New Roman" w:hAnsi="Times New Roman" w:cs="Times New Roman"/>
          <w:sz w:val="24"/>
          <w:szCs w:val="24"/>
        </w:rPr>
        <w:t xml:space="preserve"> was observed over the duration of the experiment, and temperatures ranged between approximately 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 xml:space="preserve"> and 27</w:t>
      </w:r>
      <w:r w:rsidR="003C0C62" w:rsidRPr="00283B6D">
        <w:rPr>
          <w:rFonts w:ascii="Times New Roman" w:hAnsi="Times New Roman" w:cs="Times New Roman"/>
          <w:sz w:val="24"/>
          <w:szCs w:val="24"/>
        </w:rPr>
        <w:t>°C</w:t>
      </w:r>
      <w:r w:rsidR="003C0C62">
        <w:rPr>
          <w:rFonts w:ascii="Times New Roman" w:hAnsi="Times New Roman" w:cs="Times New Roman"/>
          <w:sz w:val="24"/>
          <w:szCs w:val="24"/>
        </w:rPr>
        <w:t>.</w:t>
      </w:r>
    </w:p>
    <w:p w14:paraId="7EF01F3A" w14:textId="77777777" w:rsidR="00120277" w:rsidRPr="00F95BD7" w:rsidRDefault="00120277" w:rsidP="00B35E53">
      <w:pPr>
        <w:spacing w:line="480" w:lineRule="auto"/>
        <w:jc w:val="both"/>
        <w:rPr>
          <w:del w:id="177" w:author="Drees, Trevor" w:date="2023-05-17T15:04:00Z"/>
          <w:b/>
          <w:bCs/>
        </w:rPr>
      </w:pPr>
    </w:p>
    <w:p w14:paraId="445973CE" w14:textId="5CEAF060" w:rsidR="008644D3" w:rsidRPr="00FF6CB9" w:rsidRDefault="008644D3" w:rsidP="00B35E53">
      <w:pPr>
        <w:spacing w:line="480" w:lineRule="auto"/>
        <w:jc w:val="both"/>
        <w:rPr>
          <w:rFonts w:ascii="Times New Roman" w:hAnsi="Times New Roman"/>
          <w:b/>
          <w:i/>
          <w:sz w:val="24"/>
          <w:rPrChange w:id="178" w:author="Drees, Trevor" w:date="2023-05-17T15:04:00Z">
            <w:rPr>
              <w:rFonts w:ascii="Times New Roman" w:hAnsi="Times New Roman"/>
              <w:i/>
              <w:sz w:val="24"/>
            </w:rPr>
          </w:rPrChange>
        </w:rPr>
      </w:pPr>
      <w:r w:rsidRPr="00FF6CB9">
        <w:rPr>
          <w:rFonts w:ascii="Times New Roman" w:hAnsi="Times New Roman"/>
          <w:b/>
          <w:i/>
          <w:sz w:val="24"/>
          <w:rPrChange w:id="179" w:author="Drees, Trevor" w:date="2023-05-17T15:04:00Z">
            <w:rPr>
              <w:rFonts w:ascii="Times New Roman" w:hAnsi="Times New Roman"/>
              <w:i/>
              <w:sz w:val="24"/>
            </w:rPr>
          </w:rPrChange>
        </w:rPr>
        <w:t xml:space="preserve">Image </w:t>
      </w:r>
      <w:del w:id="180" w:author="Drees, Trevor" w:date="2023-05-17T15:04:00Z">
        <w:r w:rsidR="00E75447" w:rsidRPr="00B35E53">
          <w:rPr>
            <w:rFonts w:ascii="Times New Roman" w:hAnsi="Times New Roman" w:cs="Times New Roman"/>
            <w:i/>
            <w:iCs/>
            <w:sz w:val="24"/>
            <w:szCs w:val="24"/>
          </w:rPr>
          <w:delText>Processing</w:delText>
        </w:r>
      </w:del>
      <w:ins w:id="181" w:author="Drees, Trevor" w:date="2023-05-17T15:04:00Z">
        <w:r w:rsidR="00FF6CB9">
          <w:rPr>
            <w:rFonts w:ascii="Times New Roman" w:hAnsi="Times New Roman" w:cs="Times New Roman"/>
            <w:b/>
            <w:bCs/>
            <w:i/>
            <w:iCs/>
            <w:sz w:val="24"/>
            <w:szCs w:val="24"/>
          </w:rPr>
          <w:t>p</w:t>
        </w:r>
        <w:r w:rsidR="00E75447" w:rsidRPr="00FF6CB9">
          <w:rPr>
            <w:rFonts w:ascii="Times New Roman" w:hAnsi="Times New Roman" w:cs="Times New Roman"/>
            <w:b/>
            <w:bCs/>
            <w:i/>
            <w:iCs/>
            <w:sz w:val="24"/>
            <w:szCs w:val="24"/>
          </w:rPr>
          <w:t>rocessing</w:t>
        </w:r>
      </w:ins>
    </w:p>
    <w:p w14:paraId="217C972C" w14:textId="0698E258" w:rsidR="00B35E53" w:rsidRPr="008644D3" w:rsidRDefault="008644D3" w:rsidP="00E27A5E">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All images were processed manually by counting the number of seeds for each seed depot at each recorded time; this was </w:t>
      </w:r>
      <w:r w:rsidR="00AF2BF2">
        <w:rPr>
          <w:rFonts w:ascii="Times New Roman" w:hAnsi="Times New Roman" w:cs="Times New Roman"/>
          <w:sz w:val="24"/>
          <w:szCs w:val="24"/>
        </w:rPr>
        <w:t>enabled</w:t>
      </w:r>
      <w:r>
        <w:rPr>
          <w:rFonts w:ascii="Times New Roman" w:hAnsi="Times New Roman" w:cs="Times New Roman"/>
          <w:sz w:val="24"/>
          <w:szCs w:val="24"/>
        </w:rPr>
        <w:t xml:space="preserve"> by the contrast in colour between the seeds and the black sandpaper on the seed depots. Seeds were counted as removed only if they were completely removed from the seed depot; thus, even in instances where seeds </w:t>
      </w:r>
      <w:r w:rsidR="00AF2BF2">
        <w:rPr>
          <w:rFonts w:ascii="Times New Roman" w:hAnsi="Times New Roman" w:cs="Times New Roman"/>
          <w:sz w:val="24"/>
          <w:szCs w:val="24"/>
        </w:rPr>
        <w:t xml:space="preserve">were </w:t>
      </w:r>
      <w:r>
        <w:rPr>
          <w:rFonts w:ascii="Times New Roman" w:hAnsi="Times New Roman" w:cs="Times New Roman"/>
          <w:sz w:val="24"/>
          <w:szCs w:val="24"/>
        </w:rPr>
        <w:t>disturbed or scattered across the depot, they were still marked as present. For each image, the number of seeds was scored twice</w:t>
      </w:r>
      <w:r w:rsidR="00681A1E">
        <w:rPr>
          <w:rFonts w:ascii="Times New Roman" w:hAnsi="Times New Roman" w:cs="Times New Roman"/>
          <w:sz w:val="24"/>
          <w:szCs w:val="24"/>
        </w:rPr>
        <w:t xml:space="preserve"> by the same observer across independent sessions</w:t>
      </w:r>
      <w:r>
        <w:rPr>
          <w:rFonts w:ascii="Times New Roman" w:hAnsi="Times New Roman" w:cs="Times New Roman"/>
          <w:sz w:val="24"/>
          <w:szCs w:val="24"/>
        </w:rPr>
        <w:t xml:space="preserve"> to ensure</w:t>
      </w:r>
      <w:r w:rsidR="00083B1D">
        <w:rPr>
          <w:rFonts w:ascii="Times New Roman" w:hAnsi="Times New Roman" w:cs="Times New Roman"/>
          <w:sz w:val="24"/>
          <w:szCs w:val="24"/>
        </w:rPr>
        <w:t xml:space="preserve"> accuracy of the data.</w:t>
      </w:r>
    </w:p>
    <w:p w14:paraId="3C1479E7" w14:textId="77777777" w:rsidR="00B35E53" w:rsidRPr="008644D3" w:rsidRDefault="00B35E53" w:rsidP="00B35E53">
      <w:pPr>
        <w:spacing w:line="480" w:lineRule="auto"/>
        <w:ind w:firstLine="284"/>
        <w:jc w:val="both"/>
        <w:rPr>
          <w:del w:id="182" w:author="Drees, Trevor" w:date="2023-05-17T15:04:00Z"/>
          <w:rFonts w:ascii="Times New Roman" w:hAnsi="Times New Roman" w:cs="Times New Roman"/>
          <w:sz w:val="24"/>
          <w:szCs w:val="24"/>
        </w:rPr>
      </w:pPr>
    </w:p>
    <w:p w14:paraId="4B6AE11B" w14:textId="78956363" w:rsidR="008644D3" w:rsidRPr="00FF6CB9" w:rsidRDefault="008644D3" w:rsidP="00B35E53">
      <w:pPr>
        <w:spacing w:line="480" w:lineRule="auto"/>
        <w:jc w:val="both"/>
        <w:rPr>
          <w:rFonts w:ascii="Times New Roman" w:hAnsi="Times New Roman"/>
          <w:b/>
          <w:i/>
          <w:sz w:val="24"/>
          <w:rPrChange w:id="183" w:author="Drees, Trevor" w:date="2023-05-17T15:04:00Z">
            <w:rPr>
              <w:rFonts w:ascii="Times New Roman" w:hAnsi="Times New Roman"/>
              <w:i/>
              <w:sz w:val="24"/>
            </w:rPr>
          </w:rPrChange>
        </w:rPr>
      </w:pPr>
      <w:r w:rsidRPr="00FF6CB9">
        <w:rPr>
          <w:rFonts w:ascii="Times New Roman" w:hAnsi="Times New Roman"/>
          <w:b/>
          <w:i/>
          <w:sz w:val="24"/>
          <w:rPrChange w:id="184" w:author="Drees, Trevor" w:date="2023-05-17T15:04:00Z">
            <w:rPr>
              <w:rFonts w:ascii="Times New Roman" w:hAnsi="Times New Roman"/>
              <w:i/>
              <w:sz w:val="24"/>
            </w:rPr>
          </w:rPrChange>
        </w:rPr>
        <w:t xml:space="preserve">Statistical </w:t>
      </w:r>
      <w:del w:id="185" w:author="Drees, Trevor" w:date="2023-05-17T15:04:00Z">
        <w:r w:rsidRPr="00B35E53">
          <w:rPr>
            <w:rFonts w:ascii="Times New Roman" w:hAnsi="Times New Roman" w:cs="Times New Roman"/>
            <w:i/>
            <w:iCs/>
            <w:sz w:val="24"/>
            <w:szCs w:val="24"/>
          </w:rPr>
          <w:delText>Analyses</w:delText>
        </w:r>
      </w:del>
      <w:ins w:id="186" w:author="Drees, Trevor" w:date="2023-05-17T15:04:00Z">
        <w:r w:rsidR="00FF6CB9">
          <w:rPr>
            <w:rFonts w:ascii="Times New Roman" w:hAnsi="Times New Roman" w:cs="Times New Roman"/>
            <w:b/>
            <w:bCs/>
            <w:i/>
            <w:iCs/>
            <w:sz w:val="24"/>
            <w:szCs w:val="24"/>
          </w:rPr>
          <w:t>a</w:t>
        </w:r>
        <w:r w:rsidRPr="00FF6CB9">
          <w:rPr>
            <w:rFonts w:ascii="Times New Roman" w:hAnsi="Times New Roman" w:cs="Times New Roman"/>
            <w:b/>
            <w:bCs/>
            <w:i/>
            <w:iCs/>
            <w:sz w:val="24"/>
            <w:szCs w:val="24"/>
          </w:rPr>
          <w:t>nalyses</w:t>
        </w:r>
      </w:ins>
    </w:p>
    <w:p w14:paraId="0C1167DA" w14:textId="77777777" w:rsidR="001B58CB" w:rsidRDefault="006F3305" w:rsidP="00B35E53">
      <w:pPr>
        <w:spacing w:line="480" w:lineRule="auto"/>
        <w:ind w:firstLine="284"/>
        <w:jc w:val="both"/>
        <w:rPr>
          <w:del w:id="187" w:author="Drees, Trevor" w:date="2023-05-17T15:04:00Z"/>
          <w:rFonts w:ascii="Times New Roman" w:hAnsi="Times New Roman" w:cs="Times New Roman"/>
          <w:sz w:val="24"/>
          <w:szCs w:val="24"/>
        </w:rPr>
      </w:pPr>
      <w:r>
        <w:rPr>
          <w:rFonts w:ascii="Times New Roman" w:hAnsi="Times New Roman" w:cs="Times New Roman"/>
          <w:sz w:val="24"/>
          <w:szCs w:val="24"/>
        </w:rPr>
        <w:t>All statistical analyses were conducted in R</w:t>
      </w:r>
      <w:r w:rsidR="00851F8B">
        <w:rPr>
          <w:rFonts w:ascii="Times New Roman" w:hAnsi="Times New Roman" w:cs="Times New Roman"/>
          <w:sz w:val="24"/>
          <w:szCs w:val="24"/>
        </w:rPr>
        <w:t xml:space="preserve"> version 4.2.2</w:t>
      </w:r>
      <w:r>
        <w:rPr>
          <w:rFonts w:ascii="Times New Roman" w:hAnsi="Times New Roman" w:cs="Times New Roman"/>
          <w:sz w:val="24"/>
          <w:szCs w:val="24"/>
        </w:rPr>
        <w:t xml:space="preserve"> (R Development Core Team </w:t>
      </w:r>
      <w:r w:rsidR="00D77BEA">
        <w:rPr>
          <w:rFonts w:ascii="Times New Roman" w:hAnsi="Times New Roman" w:cs="Times New Roman"/>
          <w:sz w:val="24"/>
          <w:szCs w:val="24"/>
        </w:rPr>
        <w:t>2022</w:t>
      </w:r>
      <w:r>
        <w:rPr>
          <w:rFonts w:ascii="Times New Roman" w:hAnsi="Times New Roman" w:cs="Times New Roman"/>
          <w:sz w:val="24"/>
          <w:szCs w:val="24"/>
        </w:rPr>
        <w:t xml:space="preserve">). To assess significance of the </w:t>
      </w:r>
      <w:r w:rsidR="00037D61">
        <w:rPr>
          <w:rFonts w:ascii="Times New Roman" w:hAnsi="Times New Roman" w:cs="Times New Roman"/>
          <w:sz w:val="24"/>
          <w:szCs w:val="24"/>
        </w:rPr>
        <w:t xml:space="preserve">warming and </w:t>
      </w:r>
      <w:proofErr w:type="spellStart"/>
      <w:r w:rsidR="00037D61">
        <w:rPr>
          <w:rFonts w:ascii="Times New Roman" w:hAnsi="Times New Roman" w:cs="Times New Roman"/>
          <w:sz w:val="24"/>
          <w:szCs w:val="24"/>
        </w:rPr>
        <w:t>elaiosome</w:t>
      </w:r>
      <w:proofErr w:type="spellEnd"/>
      <w:r w:rsidR="00037D61">
        <w:rPr>
          <w:rFonts w:ascii="Times New Roman" w:hAnsi="Times New Roman" w:cs="Times New Roman"/>
          <w:sz w:val="24"/>
          <w:szCs w:val="24"/>
        </w:rPr>
        <w:t xml:space="preserve"> removal treatments</w:t>
      </w:r>
      <w:r>
        <w:rPr>
          <w:rFonts w:ascii="Times New Roman" w:hAnsi="Times New Roman" w:cs="Times New Roman"/>
          <w:sz w:val="24"/>
          <w:szCs w:val="24"/>
        </w:rPr>
        <w:t xml:space="preserve">, we used the </w:t>
      </w:r>
      <w:proofErr w:type="spellStart"/>
      <w:r w:rsidRPr="00B31113">
        <w:rPr>
          <w:rFonts w:ascii="Consolas" w:hAnsi="Consolas" w:cs="Times New Roman"/>
          <w:b/>
          <w:bCs/>
          <w:sz w:val="23"/>
          <w:szCs w:val="23"/>
        </w:rPr>
        <w:t>glmer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function from the package </w:t>
      </w:r>
      <w:r w:rsidRPr="00B31113">
        <w:rPr>
          <w:rFonts w:ascii="Consolas" w:hAnsi="Consolas" w:cs="Times New Roman"/>
          <w:b/>
          <w:bCs/>
          <w:sz w:val="23"/>
          <w:szCs w:val="23"/>
        </w:rPr>
        <w:t>lme4</w:t>
      </w:r>
      <w:r>
        <w:rPr>
          <w:rFonts w:ascii="Times New Roman" w:hAnsi="Times New Roman" w:cs="Times New Roman"/>
          <w:sz w:val="24"/>
          <w:szCs w:val="24"/>
        </w:rPr>
        <w:t xml:space="preserve"> </w:t>
      </w:r>
      <w:r w:rsidR="00851F8B">
        <w:rPr>
          <w:rFonts w:ascii="Times New Roman" w:hAnsi="Times New Roman" w:cs="Times New Roman"/>
          <w:sz w:val="24"/>
          <w:szCs w:val="24"/>
        </w:rPr>
        <w:t xml:space="preserve">version 1.1-31 </w:t>
      </w:r>
      <w:r>
        <w:rPr>
          <w:rFonts w:ascii="Times New Roman" w:hAnsi="Times New Roman" w:cs="Times New Roman"/>
          <w:sz w:val="24"/>
          <w:szCs w:val="24"/>
        </w:rPr>
        <w:t xml:space="preserve">(Bates </w:t>
      </w:r>
      <w:r>
        <w:rPr>
          <w:rFonts w:ascii="Times New Roman" w:hAnsi="Times New Roman" w:cs="Times New Roman"/>
          <w:i/>
          <w:iCs/>
          <w:sz w:val="24"/>
          <w:szCs w:val="24"/>
        </w:rPr>
        <w:t>et al</w:t>
      </w:r>
      <w:r>
        <w:rPr>
          <w:rFonts w:ascii="Times New Roman" w:hAnsi="Times New Roman" w:cs="Times New Roman"/>
          <w:sz w:val="24"/>
          <w:szCs w:val="24"/>
        </w:rPr>
        <w:t xml:space="preserve">. </w:t>
      </w:r>
      <w:r w:rsidR="007B1F15">
        <w:rPr>
          <w:rFonts w:ascii="Times New Roman" w:hAnsi="Times New Roman" w:cs="Times New Roman"/>
          <w:sz w:val="24"/>
          <w:szCs w:val="24"/>
        </w:rPr>
        <w:t>2022</w:t>
      </w:r>
      <w:r>
        <w:rPr>
          <w:rFonts w:ascii="Times New Roman" w:hAnsi="Times New Roman" w:cs="Times New Roman"/>
          <w:sz w:val="24"/>
          <w:szCs w:val="24"/>
        </w:rPr>
        <w:t>) to fit a generalised linear mixed-effects model to the data</w:t>
      </w:r>
      <w:r w:rsidR="000B02F9">
        <w:rPr>
          <w:rFonts w:ascii="Times New Roman" w:hAnsi="Times New Roman" w:cs="Times New Roman"/>
          <w:sz w:val="24"/>
          <w:szCs w:val="24"/>
        </w:rPr>
        <w:t>, using a logit link and treating the number of seeds</w:t>
      </w:r>
      <w:r w:rsidR="00681A1E">
        <w:rPr>
          <w:rFonts w:ascii="Times New Roman" w:hAnsi="Times New Roman" w:cs="Times New Roman"/>
          <w:sz w:val="24"/>
          <w:szCs w:val="24"/>
        </w:rPr>
        <w:t xml:space="preserve"> removed at a given time</w:t>
      </w:r>
      <w:r w:rsidR="000B02F9">
        <w:rPr>
          <w:rFonts w:ascii="Times New Roman" w:hAnsi="Times New Roman" w:cs="Times New Roman"/>
          <w:sz w:val="24"/>
          <w:szCs w:val="24"/>
        </w:rPr>
        <w:t xml:space="preserve"> as a binomial response</w:t>
      </w:r>
      <w:r>
        <w:rPr>
          <w:rFonts w:ascii="Times New Roman" w:hAnsi="Times New Roman" w:cs="Times New Roman"/>
          <w:sz w:val="24"/>
          <w:szCs w:val="24"/>
        </w:rPr>
        <w:t xml:space="preserve">. </w:t>
      </w:r>
      <w:r w:rsidR="00037D61">
        <w:rPr>
          <w:rFonts w:ascii="Times New Roman" w:hAnsi="Times New Roman" w:cs="Times New Roman"/>
          <w:sz w:val="24"/>
          <w:szCs w:val="24"/>
        </w:rPr>
        <w:t xml:space="preserve">Since between-species comparisons were not of </w:t>
      </w:r>
      <w:r w:rsidR="00DF7AD9">
        <w:rPr>
          <w:rFonts w:ascii="Times New Roman" w:hAnsi="Times New Roman" w:cs="Times New Roman"/>
          <w:sz w:val="24"/>
          <w:szCs w:val="24"/>
        </w:rPr>
        <w:t xml:space="preserve">primary </w:t>
      </w:r>
      <w:r w:rsidR="00037D61">
        <w:rPr>
          <w:rFonts w:ascii="Times New Roman" w:hAnsi="Times New Roman" w:cs="Times New Roman"/>
          <w:sz w:val="24"/>
          <w:szCs w:val="24"/>
        </w:rPr>
        <w:t>interest, m</w:t>
      </w:r>
      <w:r w:rsidR="00851F8B">
        <w:rPr>
          <w:rFonts w:ascii="Times New Roman" w:hAnsi="Times New Roman" w:cs="Times New Roman"/>
          <w:sz w:val="24"/>
          <w:szCs w:val="24"/>
        </w:rPr>
        <w:t>odels were fit separately for each of the two species</w:t>
      </w:r>
      <w:r w:rsidR="00037D61">
        <w:rPr>
          <w:rFonts w:ascii="Times New Roman" w:hAnsi="Times New Roman" w:cs="Times New Roman"/>
          <w:sz w:val="24"/>
          <w:szCs w:val="24"/>
        </w:rPr>
        <w:t xml:space="preserve"> to facilitate ease of model interpretation</w:t>
      </w:r>
      <w:r w:rsidR="00851F8B">
        <w:rPr>
          <w:rFonts w:ascii="Times New Roman" w:hAnsi="Times New Roman" w:cs="Times New Roman"/>
          <w:sz w:val="24"/>
          <w:szCs w:val="24"/>
        </w:rPr>
        <w:t xml:space="preserve">, with </w:t>
      </w:r>
      <w:proofErr w:type="spellStart"/>
      <w:r w:rsidR="00C534DF">
        <w:rPr>
          <w:rFonts w:ascii="Times New Roman" w:hAnsi="Times New Roman" w:cs="Times New Roman"/>
          <w:sz w:val="24"/>
          <w:szCs w:val="24"/>
        </w:rPr>
        <w:t>elaiosome</w:t>
      </w:r>
      <w:proofErr w:type="spellEnd"/>
      <w:r w:rsidR="00851F8B">
        <w:rPr>
          <w:rFonts w:ascii="Times New Roman" w:hAnsi="Times New Roman" w:cs="Times New Roman"/>
          <w:sz w:val="24"/>
          <w:szCs w:val="24"/>
        </w:rPr>
        <w:t xml:space="preserve"> and </w:t>
      </w:r>
      <w:r w:rsidR="00C534DF">
        <w:rPr>
          <w:rFonts w:ascii="Times New Roman" w:hAnsi="Times New Roman" w:cs="Times New Roman"/>
          <w:sz w:val="24"/>
          <w:szCs w:val="24"/>
        </w:rPr>
        <w:t>warming</w:t>
      </w:r>
      <w:r w:rsidR="00851F8B">
        <w:rPr>
          <w:rFonts w:ascii="Times New Roman" w:hAnsi="Times New Roman" w:cs="Times New Roman"/>
          <w:sz w:val="24"/>
          <w:szCs w:val="24"/>
        </w:rPr>
        <w:t xml:space="preserve"> treatments</w:t>
      </w:r>
      <w:r w:rsidR="00DF7AD9">
        <w:rPr>
          <w:rFonts w:ascii="Times New Roman" w:hAnsi="Times New Roman" w:cs="Times New Roman"/>
          <w:sz w:val="24"/>
          <w:szCs w:val="24"/>
        </w:rPr>
        <w:t>, and their interaction,</w:t>
      </w:r>
      <w:r w:rsidR="00851F8B">
        <w:rPr>
          <w:rFonts w:ascii="Times New Roman" w:hAnsi="Times New Roman" w:cs="Times New Roman"/>
          <w:sz w:val="24"/>
          <w:szCs w:val="24"/>
        </w:rPr>
        <w:t xml:space="preserve"> encoded as fixed effects</w:t>
      </w:r>
      <w:r w:rsidR="000B02F9">
        <w:rPr>
          <w:rFonts w:ascii="Times New Roman" w:hAnsi="Times New Roman" w:cs="Times New Roman"/>
          <w:sz w:val="24"/>
          <w:szCs w:val="24"/>
        </w:rPr>
        <w:t>;</w:t>
      </w:r>
      <w:r>
        <w:rPr>
          <w:rFonts w:ascii="Times New Roman" w:hAnsi="Times New Roman" w:cs="Times New Roman"/>
          <w:sz w:val="24"/>
          <w:szCs w:val="24"/>
        </w:rPr>
        <w:t xml:space="preserve"> treatment block was </w:t>
      </w:r>
      <w:r w:rsidR="00851F8B">
        <w:rPr>
          <w:rFonts w:ascii="Times New Roman" w:hAnsi="Times New Roman" w:cs="Times New Roman"/>
          <w:sz w:val="24"/>
          <w:szCs w:val="24"/>
        </w:rPr>
        <w:t xml:space="preserve">encoded </w:t>
      </w:r>
      <w:r>
        <w:rPr>
          <w:rFonts w:ascii="Times New Roman" w:hAnsi="Times New Roman" w:cs="Times New Roman"/>
          <w:sz w:val="24"/>
          <w:szCs w:val="24"/>
        </w:rPr>
        <w:t>as a random effect.</w:t>
      </w:r>
      <w:r w:rsidR="000B02F9">
        <w:rPr>
          <w:rFonts w:ascii="Times New Roman" w:hAnsi="Times New Roman" w:cs="Times New Roman"/>
          <w:sz w:val="24"/>
          <w:szCs w:val="24"/>
        </w:rPr>
        <w:t xml:space="preserve"> To examine significance of</w:t>
      </w:r>
      <w:r w:rsidR="00037D61">
        <w:rPr>
          <w:rFonts w:ascii="Times New Roman" w:hAnsi="Times New Roman" w:cs="Times New Roman"/>
          <w:sz w:val="24"/>
          <w:szCs w:val="24"/>
        </w:rPr>
        <w:t xml:space="preserve"> the</w:t>
      </w:r>
      <w:r w:rsidR="000B02F9">
        <w:rPr>
          <w:rFonts w:ascii="Times New Roman" w:hAnsi="Times New Roman" w:cs="Times New Roman"/>
          <w:sz w:val="24"/>
          <w:szCs w:val="24"/>
        </w:rPr>
        <w:t xml:space="preserve"> treatment</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at different points in time, </w:t>
      </w:r>
      <w:del w:id="188" w:author="Drees, Trevor" w:date="2023-05-17T15:04:00Z">
        <w:r w:rsidR="000B02F9">
          <w:rPr>
            <w:rFonts w:ascii="Times New Roman" w:hAnsi="Times New Roman" w:cs="Times New Roman"/>
            <w:sz w:val="24"/>
            <w:szCs w:val="24"/>
          </w:rPr>
          <w:delText xml:space="preserve">the </w:delText>
        </w:r>
      </w:del>
      <w:r w:rsidR="000B02F9">
        <w:rPr>
          <w:rFonts w:ascii="Times New Roman" w:hAnsi="Times New Roman" w:cs="Times New Roman"/>
          <w:sz w:val="24"/>
          <w:szCs w:val="24"/>
        </w:rPr>
        <w:t>model</w:t>
      </w:r>
      <w:r w:rsidR="00037D61">
        <w:rPr>
          <w:rFonts w:ascii="Times New Roman" w:hAnsi="Times New Roman" w:cs="Times New Roman"/>
          <w:sz w:val="24"/>
          <w:szCs w:val="24"/>
        </w:rPr>
        <w:t>s</w:t>
      </w:r>
      <w:r w:rsidR="000B02F9">
        <w:rPr>
          <w:rFonts w:ascii="Times New Roman" w:hAnsi="Times New Roman" w:cs="Times New Roman"/>
          <w:sz w:val="24"/>
          <w:szCs w:val="24"/>
        </w:rPr>
        <w:t xml:space="preserve"> </w:t>
      </w:r>
      <w:r w:rsidR="00037D61">
        <w:rPr>
          <w:rFonts w:ascii="Times New Roman" w:hAnsi="Times New Roman" w:cs="Times New Roman"/>
          <w:sz w:val="24"/>
          <w:szCs w:val="24"/>
        </w:rPr>
        <w:t xml:space="preserve">were </w:t>
      </w:r>
      <w:r w:rsidR="000B02F9">
        <w:rPr>
          <w:rFonts w:ascii="Times New Roman" w:hAnsi="Times New Roman" w:cs="Times New Roman"/>
          <w:sz w:val="24"/>
          <w:szCs w:val="24"/>
        </w:rPr>
        <w:t>fit separately at the 6</w:t>
      </w:r>
      <w:r w:rsidR="00C6004E">
        <w:rPr>
          <w:rFonts w:ascii="Times New Roman" w:hAnsi="Times New Roman" w:cs="Times New Roman"/>
          <w:sz w:val="24"/>
          <w:szCs w:val="24"/>
        </w:rPr>
        <w:t>-</w:t>
      </w:r>
      <w:r w:rsidR="000B02F9">
        <w:rPr>
          <w:rFonts w:ascii="Times New Roman" w:hAnsi="Times New Roman" w:cs="Times New Roman"/>
          <w:sz w:val="24"/>
          <w:szCs w:val="24"/>
        </w:rPr>
        <w:t>, 12</w:t>
      </w:r>
      <w:r w:rsidR="00C6004E">
        <w:rPr>
          <w:rFonts w:ascii="Times New Roman" w:hAnsi="Times New Roman" w:cs="Times New Roman"/>
          <w:sz w:val="24"/>
          <w:szCs w:val="24"/>
        </w:rPr>
        <w:t>-</w:t>
      </w:r>
      <w:r w:rsidR="000B02F9">
        <w:rPr>
          <w:rFonts w:ascii="Times New Roman" w:hAnsi="Times New Roman" w:cs="Times New Roman"/>
          <w:sz w:val="24"/>
          <w:szCs w:val="24"/>
        </w:rPr>
        <w:t xml:space="preserve">, </w:t>
      </w:r>
      <w:r w:rsidR="00851F8B">
        <w:rPr>
          <w:rFonts w:ascii="Times New Roman" w:hAnsi="Times New Roman" w:cs="Times New Roman"/>
          <w:sz w:val="24"/>
          <w:szCs w:val="24"/>
        </w:rPr>
        <w:t>and</w:t>
      </w:r>
      <w:r w:rsidR="00F134E1">
        <w:rPr>
          <w:rFonts w:ascii="Times New Roman" w:hAnsi="Times New Roman" w:cs="Times New Roman"/>
          <w:sz w:val="24"/>
          <w:szCs w:val="24"/>
        </w:rPr>
        <w:t xml:space="preserve"> 24</w:t>
      </w:r>
      <w:r w:rsidR="00C6004E">
        <w:rPr>
          <w:rFonts w:ascii="Times New Roman" w:hAnsi="Times New Roman" w:cs="Times New Roman"/>
          <w:sz w:val="24"/>
          <w:szCs w:val="24"/>
        </w:rPr>
        <w:t>-</w:t>
      </w:r>
      <w:r w:rsidR="000B02F9">
        <w:rPr>
          <w:rFonts w:ascii="Times New Roman" w:hAnsi="Times New Roman" w:cs="Times New Roman"/>
          <w:sz w:val="24"/>
          <w:szCs w:val="24"/>
        </w:rPr>
        <w:t>hour marks</w:t>
      </w:r>
      <w:r w:rsidR="00EC4D93">
        <w:rPr>
          <w:rFonts w:ascii="Times New Roman" w:hAnsi="Times New Roman" w:cs="Times New Roman"/>
          <w:sz w:val="24"/>
          <w:szCs w:val="24"/>
        </w:rPr>
        <w:t xml:space="preserve"> </w:t>
      </w:r>
      <w:del w:id="189" w:author="Drees, Trevor" w:date="2023-05-17T15:04:00Z">
        <w:r w:rsidR="00037D61">
          <w:rPr>
            <w:rFonts w:ascii="Times New Roman" w:hAnsi="Times New Roman" w:cs="Times New Roman"/>
            <w:sz w:val="24"/>
            <w:szCs w:val="24"/>
          </w:rPr>
          <w:delText xml:space="preserve">akin to </w:delText>
        </w:r>
      </w:del>
      <w:r w:rsidR="002C4239">
        <w:rPr>
          <w:rFonts w:ascii="Times New Roman" w:hAnsi="Times New Roman" w:cs="Times New Roman"/>
          <w:sz w:val="24"/>
          <w:szCs w:val="24"/>
        </w:rPr>
        <w:t>similar</w:t>
      </w:r>
      <w:ins w:id="190" w:author="Drees, Trevor" w:date="2023-05-17T15:04:00Z">
        <w:r w:rsidR="002C4239">
          <w:rPr>
            <w:rFonts w:ascii="Times New Roman" w:hAnsi="Times New Roman" w:cs="Times New Roman"/>
            <w:sz w:val="24"/>
            <w:szCs w:val="24"/>
          </w:rPr>
          <w:t xml:space="preserve"> to</w:t>
        </w:r>
      </w:ins>
      <w:r w:rsidR="002C4239">
        <w:rPr>
          <w:rFonts w:ascii="Times New Roman" w:hAnsi="Times New Roman" w:cs="Times New Roman"/>
          <w:sz w:val="24"/>
          <w:szCs w:val="24"/>
        </w:rPr>
        <w:t xml:space="preserve"> analyses</w:t>
      </w:r>
      <w:r w:rsidR="00EC4D93">
        <w:rPr>
          <w:rFonts w:ascii="Times New Roman" w:hAnsi="Times New Roman" w:cs="Times New Roman"/>
          <w:sz w:val="24"/>
          <w:szCs w:val="24"/>
        </w:rPr>
        <w:t xml:space="preserve"> performed by </w:t>
      </w:r>
      <w:proofErr w:type="spellStart"/>
      <w:r w:rsidR="00EC4D93">
        <w:rPr>
          <w:rFonts w:ascii="Times New Roman" w:hAnsi="Times New Roman" w:cs="Times New Roman"/>
          <w:sz w:val="24"/>
          <w:szCs w:val="24"/>
        </w:rPr>
        <w:t>Jongejans</w:t>
      </w:r>
      <w:proofErr w:type="spellEnd"/>
      <w:r w:rsidR="00EC4D93">
        <w:rPr>
          <w:rFonts w:ascii="Times New Roman" w:hAnsi="Times New Roman" w:cs="Times New Roman"/>
          <w:sz w:val="24"/>
          <w:szCs w:val="24"/>
        </w:rPr>
        <w:t xml:space="preserve"> </w:t>
      </w:r>
      <w:r w:rsidR="00EC4D93" w:rsidRPr="005C7EE5">
        <w:rPr>
          <w:rFonts w:ascii="Times New Roman" w:hAnsi="Times New Roman" w:cs="Times New Roman"/>
          <w:i/>
          <w:iCs/>
          <w:sz w:val="24"/>
          <w:szCs w:val="24"/>
        </w:rPr>
        <w:t>et al</w:t>
      </w:r>
      <w:r w:rsidR="00EC4D93">
        <w:rPr>
          <w:rFonts w:ascii="Times New Roman" w:hAnsi="Times New Roman" w:cs="Times New Roman"/>
          <w:sz w:val="24"/>
          <w:szCs w:val="24"/>
        </w:rPr>
        <w:t>. (</w:t>
      </w:r>
      <w:r w:rsidR="00EC15D4">
        <w:rPr>
          <w:rFonts w:ascii="Times New Roman" w:hAnsi="Times New Roman" w:cs="Times New Roman"/>
          <w:sz w:val="24"/>
          <w:szCs w:val="24"/>
        </w:rPr>
        <w:t>2015b</w:t>
      </w:r>
      <w:proofErr w:type="gramStart"/>
      <w:r w:rsidR="00EC4D93">
        <w:rPr>
          <w:rFonts w:ascii="Times New Roman" w:hAnsi="Times New Roman" w:cs="Times New Roman"/>
          <w:sz w:val="24"/>
          <w:szCs w:val="24"/>
        </w:rPr>
        <w:t>)</w:t>
      </w:r>
      <w:r w:rsidR="002164ED">
        <w:rPr>
          <w:rFonts w:ascii="Times New Roman" w:hAnsi="Times New Roman" w:cs="Times New Roman"/>
          <w:sz w:val="24"/>
          <w:szCs w:val="24"/>
        </w:rPr>
        <w:t>, and</w:t>
      </w:r>
      <w:proofErr w:type="gramEnd"/>
      <w:r w:rsidR="002164ED">
        <w:rPr>
          <w:rFonts w:ascii="Times New Roman" w:hAnsi="Times New Roman" w:cs="Times New Roman"/>
          <w:sz w:val="24"/>
          <w:szCs w:val="24"/>
        </w:rPr>
        <w:t xml:space="preserve"> conditioned on the number of seeds at the previous </w:t>
      </w:r>
      <w:r w:rsidR="00DF7AD9">
        <w:rPr>
          <w:rFonts w:ascii="Times New Roman" w:hAnsi="Times New Roman" w:cs="Times New Roman"/>
          <w:sz w:val="24"/>
          <w:szCs w:val="24"/>
        </w:rPr>
        <w:t xml:space="preserve">time </w:t>
      </w:r>
      <w:r w:rsidR="00037D61">
        <w:rPr>
          <w:rFonts w:ascii="Times New Roman" w:hAnsi="Times New Roman" w:cs="Times New Roman"/>
          <w:sz w:val="24"/>
          <w:szCs w:val="24"/>
        </w:rPr>
        <w:t>mark</w:t>
      </w:r>
      <w:r w:rsidR="000B02F9">
        <w:rPr>
          <w:rFonts w:ascii="Times New Roman" w:hAnsi="Times New Roman" w:cs="Times New Roman"/>
          <w:sz w:val="24"/>
          <w:szCs w:val="24"/>
        </w:rPr>
        <w:t>.</w:t>
      </w:r>
      <w:r w:rsidR="00C6004E">
        <w:rPr>
          <w:rFonts w:ascii="Times New Roman" w:hAnsi="Times New Roman" w:cs="Times New Roman"/>
          <w:sz w:val="24"/>
          <w:szCs w:val="24"/>
        </w:rPr>
        <w:t xml:space="preserve"> Models were not fit at the 48-hour mark due to convergence issues, as </w:t>
      </w:r>
      <w:r w:rsidR="002C4239">
        <w:rPr>
          <w:rFonts w:ascii="Times New Roman" w:hAnsi="Times New Roman" w:cs="Times New Roman"/>
          <w:sz w:val="24"/>
          <w:szCs w:val="24"/>
        </w:rPr>
        <w:t xml:space="preserve">many </w:t>
      </w:r>
      <w:del w:id="191" w:author="Drees, Trevor" w:date="2023-05-17T15:04:00Z">
        <w:r w:rsidR="00814783">
          <w:rPr>
            <w:rFonts w:ascii="Times New Roman" w:hAnsi="Times New Roman" w:cs="Times New Roman"/>
            <w:sz w:val="24"/>
            <w:szCs w:val="24"/>
          </w:rPr>
          <w:delText>of the</w:delText>
        </w:r>
        <w:r w:rsidR="00C6004E">
          <w:rPr>
            <w:rFonts w:ascii="Times New Roman" w:hAnsi="Times New Roman" w:cs="Times New Roman"/>
            <w:sz w:val="24"/>
            <w:szCs w:val="24"/>
          </w:rPr>
          <w:delText xml:space="preserve"> </w:delText>
        </w:r>
      </w:del>
      <w:r w:rsidR="00C6004E">
        <w:rPr>
          <w:rFonts w:ascii="Times New Roman" w:hAnsi="Times New Roman" w:cs="Times New Roman"/>
          <w:sz w:val="24"/>
          <w:szCs w:val="24"/>
        </w:rPr>
        <w:t>seed depots had zero seeds remaining at this point</w:t>
      </w:r>
      <w:del w:id="192" w:author="Drees, Trevor" w:date="2023-05-17T15:04:00Z">
        <w:r w:rsidR="00C6004E">
          <w:rPr>
            <w:rFonts w:ascii="Times New Roman" w:hAnsi="Times New Roman" w:cs="Times New Roman"/>
            <w:sz w:val="24"/>
            <w:szCs w:val="24"/>
          </w:rPr>
          <w:delText xml:space="preserve"> in the experiment.</w:delText>
        </w:r>
      </w:del>
    </w:p>
    <w:p w14:paraId="7E6B4647" w14:textId="12C9C182" w:rsidR="002164ED" w:rsidRPr="00E27A5E" w:rsidRDefault="00C6004E" w:rsidP="002C4239">
      <w:pPr>
        <w:spacing w:line="480" w:lineRule="auto"/>
        <w:ind w:firstLine="284"/>
        <w:jc w:val="both"/>
        <w:rPr>
          <w:rFonts w:ascii="Times New Roman" w:hAnsi="Times New Roman" w:cs="Times New Roman"/>
          <w:sz w:val="24"/>
          <w:szCs w:val="24"/>
        </w:rPr>
      </w:pPr>
      <w:ins w:id="193" w:author="Drees, Trevor" w:date="2023-05-17T15:04:00Z">
        <w:r>
          <w:rPr>
            <w:rFonts w:ascii="Times New Roman" w:hAnsi="Times New Roman" w:cs="Times New Roman"/>
            <w:sz w:val="24"/>
            <w:szCs w:val="24"/>
          </w:rPr>
          <w:t>.</w:t>
        </w:r>
        <w:r w:rsidR="002C4239">
          <w:rPr>
            <w:rFonts w:ascii="Times New Roman" w:hAnsi="Times New Roman" w:cs="Times New Roman"/>
            <w:sz w:val="24"/>
            <w:szCs w:val="24"/>
          </w:rPr>
          <w:t xml:space="preserve"> </w:t>
        </w:r>
      </w:ins>
      <w:r w:rsidR="00037D61">
        <w:rPr>
          <w:rFonts w:ascii="Times New Roman" w:hAnsi="Times New Roman" w:cs="Times New Roman"/>
          <w:sz w:val="24"/>
          <w:szCs w:val="24"/>
        </w:rPr>
        <w:t>Survival curves from observational data across all timesteps were constructed,</w:t>
      </w:r>
      <w:r w:rsidR="00223EE0">
        <w:rPr>
          <w:rFonts w:ascii="Times New Roman" w:hAnsi="Times New Roman" w:cs="Times New Roman"/>
          <w:sz w:val="24"/>
          <w:szCs w:val="24"/>
        </w:rPr>
        <w:t xml:space="preserve"> </w:t>
      </w:r>
      <w:r w:rsidR="00037D61">
        <w:rPr>
          <w:rFonts w:ascii="Times New Roman" w:hAnsi="Times New Roman" w:cs="Times New Roman"/>
          <w:sz w:val="24"/>
          <w:szCs w:val="24"/>
        </w:rPr>
        <w:t>and two</w:t>
      </w:r>
      <w:r w:rsidR="00681A1E">
        <w:rPr>
          <w:rFonts w:ascii="Times New Roman" w:hAnsi="Times New Roman" w:cs="Times New Roman"/>
          <w:sz w:val="24"/>
          <w:szCs w:val="24"/>
        </w:rPr>
        <w:t xml:space="preserve">-sided Kolmogorov-Smirnov tests were used to </w:t>
      </w:r>
      <w:r w:rsidR="00B2499A">
        <w:rPr>
          <w:rFonts w:ascii="Times New Roman" w:hAnsi="Times New Roman" w:cs="Times New Roman"/>
          <w:sz w:val="24"/>
          <w:szCs w:val="24"/>
        </w:rPr>
        <w:t>test</w:t>
      </w:r>
      <w:r w:rsidR="00681A1E">
        <w:rPr>
          <w:rFonts w:ascii="Times New Roman" w:hAnsi="Times New Roman" w:cs="Times New Roman"/>
          <w:sz w:val="24"/>
          <w:szCs w:val="24"/>
        </w:rPr>
        <w:t xml:space="preserve"> whether survival curves for a given combination of </w:t>
      </w:r>
      <w:r w:rsidR="00037D61">
        <w:rPr>
          <w:rFonts w:ascii="Times New Roman" w:hAnsi="Times New Roman" w:cs="Times New Roman"/>
          <w:sz w:val="24"/>
          <w:szCs w:val="24"/>
        </w:rPr>
        <w:t>species and one treatment</w:t>
      </w:r>
      <w:r w:rsidR="00681A1E">
        <w:rPr>
          <w:rFonts w:ascii="Times New Roman" w:hAnsi="Times New Roman" w:cs="Times New Roman"/>
          <w:sz w:val="24"/>
          <w:szCs w:val="24"/>
        </w:rPr>
        <w:t xml:space="preserve"> differed between levels of the </w:t>
      </w:r>
      <w:r w:rsidR="00037D61">
        <w:rPr>
          <w:rFonts w:ascii="Times New Roman" w:hAnsi="Times New Roman" w:cs="Times New Roman"/>
          <w:sz w:val="24"/>
          <w:szCs w:val="24"/>
        </w:rPr>
        <w:t xml:space="preserve">other </w:t>
      </w:r>
      <w:r w:rsidR="00681A1E">
        <w:rPr>
          <w:rFonts w:ascii="Times New Roman" w:hAnsi="Times New Roman" w:cs="Times New Roman"/>
          <w:sz w:val="24"/>
          <w:szCs w:val="24"/>
        </w:rPr>
        <w:t>treatment.</w:t>
      </w:r>
      <w:r w:rsidR="001B58CB">
        <w:rPr>
          <w:rFonts w:ascii="Times New Roman" w:hAnsi="Times New Roman" w:cs="Times New Roman"/>
          <w:sz w:val="24"/>
          <w:szCs w:val="24"/>
        </w:rPr>
        <w:t xml:space="preserve"> The GLMs we fit are conceptually </w:t>
      </w:r>
      <w:proofErr w:type="gramStart"/>
      <w:r w:rsidR="001B58CB">
        <w:rPr>
          <w:rFonts w:ascii="Times New Roman" w:hAnsi="Times New Roman" w:cs="Times New Roman"/>
          <w:sz w:val="24"/>
          <w:szCs w:val="24"/>
        </w:rPr>
        <w:t>similar to</w:t>
      </w:r>
      <w:proofErr w:type="gramEnd"/>
      <w:r w:rsidR="001B58CB">
        <w:rPr>
          <w:rFonts w:ascii="Times New Roman" w:hAnsi="Times New Roman" w:cs="Times New Roman"/>
          <w:sz w:val="24"/>
          <w:szCs w:val="24"/>
        </w:rPr>
        <w:t xml:space="preserve"> a survival model </w:t>
      </w:r>
      <w:r w:rsidR="00E45191">
        <w:rPr>
          <w:rFonts w:ascii="Times New Roman" w:hAnsi="Times New Roman" w:cs="Times New Roman"/>
          <w:sz w:val="24"/>
          <w:szCs w:val="24"/>
        </w:rPr>
        <w:t xml:space="preserve">that allows for </w:t>
      </w:r>
      <w:r w:rsidR="001B58CB">
        <w:rPr>
          <w:rFonts w:ascii="Times New Roman" w:hAnsi="Times New Roman" w:cs="Times New Roman"/>
          <w:sz w:val="24"/>
          <w:szCs w:val="24"/>
        </w:rPr>
        <w:t>a time-varying hazard</w:t>
      </w:r>
      <w:r w:rsidR="00DF7AD9">
        <w:rPr>
          <w:rFonts w:ascii="Times New Roman" w:hAnsi="Times New Roman" w:cs="Times New Roman"/>
          <w:sz w:val="24"/>
          <w:szCs w:val="24"/>
        </w:rPr>
        <w:t xml:space="preserve">; </w:t>
      </w:r>
      <w:r w:rsidR="001B58CB">
        <w:rPr>
          <w:rFonts w:ascii="Times New Roman" w:hAnsi="Times New Roman" w:cs="Times New Roman"/>
          <w:sz w:val="24"/>
          <w:szCs w:val="24"/>
        </w:rPr>
        <w:t>results from fitting parametric survival models</w:t>
      </w:r>
      <w:r w:rsidR="00DF7AD9" w:rsidRPr="00DF7AD9">
        <w:rPr>
          <w:rFonts w:ascii="Times New Roman" w:hAnsi="Times New Roman" w:cs="Times New Roman"/>
          <w:sz w:val="24"/>
          <w:szCs w:val="24"/>
        </w:rPr>
        <w:t xml:space="preserve"> </w:t>
      </w:r>
      <w:r w:rsidR="00DF7AD9">
        <w:rPr>
          <w:rFonts w:ascii="Times New Roman" w:hAnsi="Times New Roman" w:cs="Times New Roman"/>
          <w:sz w:val="24"/>
          <w:szCs w:val="24"/>
        </w:rPr>
        <w:t>are qualitatively similar (</w:t>
      </w:r>
      <w:r w:rsidR="001B58CB">
        <w:rPr>
          <w:rFonts w:ascii="Times New Roman" w:hAnsi="Times New Roman" w:cs="Times New Roman"/>
          <w:sz w:val="24"/>
          <w:szCs w:val="24"/>
        </w:rPr>
        <w:t>Appendix S1</w:t>
      </w:r>
      <w:r w:rsidR="00DF7AD9">
        <w:rPr>
          <w:rFonts w:ascii="Times New Roman" w:hAnsi="Times New Roman" w:cs="Times New Roman"/>
          <w:sz w:val="24"/>
          <w:szCs w:val="24"/>
        </w:rPr>
        <w:t>)</w:t>
      </w:r>
      <w:r w:rsidR="001B58CB">
        <w:rPr>
          <w:rFonts w:ascii="Times New Roman" w:hAnsi="Times New Roman" w:cs="Times New Roman"/>
          <w:sz w:val="24"/>
          <w:szCs w:val="24"/>
        </w:rPr>
        <w:t>.</w:t>
      </w:r>
    </w:p>
    <w:p w14:paraId="61114B40" w14:textId="77777777" w:rsidR="002164ED" w:rsidRDefault="002164ED" w:rsidP="00B35E53">
      <w:pPr>
        <w:spacing w:line="480" w:lineRule="auto"/>
        <w:ind w:firstLine="284"/>
        <w:jc w:val="both"/>
        <w:rPr>
          <w:del w:id="194" w:author="Drees, Trevor" w:date="2023-05-17T15:04:00Z"/>
        </w:rPr>
      </w:pPr>
    </w:p>
    <w:p w14:paraId="547819DF" w14:textId="1D58E682" w:rsidR="00F018BE" w:rsidRPr="00CC7A12" w:rsidRDefault="00F018BE"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Results</w:t>
      </w:r>
    </w:p>
    <w:p w14:paraId="36ADE07F" w14:textId="2ADCD6AF" w:rsidR="002F73EA" w:rsidRDefault="0029647E"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Over the course of the 48 hours that seed removal was documented, </w:t>
      </w:r>
      <w:r w:rsidR="003056AF">
        <w:rPr>
          <w:rFonts w:ascii="Times New Roman" w:hAnsi="Times New Roman" w:cs="Times New Roman"/>
          <w:sz w:val="24"/>
          <w:szCs w:val="24"/>
        </w:rPr>
        <w:t>both photographs and direct observation suggest that insects were responsible for seed removal</w:t>
      </w:r>
      <w:r w:rsidR="00625B53">
        <w:rPr>
          <w:rFonts w:ascii="Times New Roman" w:hAnsi="Times New Roman" w:cs="Times New Roman"/>
          <w:sz w:val="24"/>
          <w:szCs w:val="24"/>
        </w:rPr>
        <w:t>;</w:t>
      </w:r>
      <w:r w:rsidR="003056AF">
        <w:rPr>
          <w:rFonts w:ascii="Times New Roman" w:hAnsi="Times New Roman" w:cs="Times New Roman"/>
          <w:sz w:val="24"/>
          <w:szCs w:val="24"/>
        </w:rPr>
        <w:t xml:space="preserve"> no birds or mammals were</w:t>
      </w:r>
      <w:r w:rsidR="00B9480E">
        <w:rPr>
          <w:rFonts w:ascii="Times New Roman" w:hAnsi="Times New Roman" w:cs="Times New Roman"/>
          <w:sz w:val="24"/>
          <w:szCs w:val="24"/>
        </w:rPr>
        <w:t xml:space="preserve"> documented in the </w:t>
      </w:r>
      <w:r w:rsidR="00005F83">
        <w:rPr>
          <w:rFonts w:ascii="Times New Roman" w:hAnsi="Times New Roman" w:cs="Times New Roman"/>
          <w:sz w:val="24"/>
          <w:szCs w:val="24"/>
        </w:rPr>
        <w:t>marked</w:t>
      </w:r>
      <w:r w:rsidR="00B9480E">
        <w:rPr>
          <w:rFonts w:ascii="Times New Roman" w:hAnsi="Times New Roman" w:cs="Times New Roman"/>
          <w:sz w:val="24"/>
          <w:szCs w:val="24"/>
        </w:rPr>
        <w:t xml:space="preserve"> study area or were </w:t>
      </w:r>
      <w:r w:rsidR="003056AF">
        <w:rPr>
          <w:rFonts w:ascii="Times New Roman" w:hAnsi="Times New Roman" w:cs="Times New Roman"/>
          <w:sz w:val="24"/>
          <w:szCs w:val="24"/>
        </w:rPr>
        <w:t xml:space="preserve">observed removing any seeds. </w:t>
      </w:r>
      <w:r w:rsidR="00DC5051">
        <w:rPr>
          <w:rFonts w:ascii="Times New Roman" w:hAnsi="Times New Roman" w:cs="Times New Roman"/>
          <w:sz w:val="24"/>
          <w:szCs w:val="24"/>
        </w:rPr>
        <w:t>Throughout the entire duration of the experiment, s</w:t>
      </w:r>
      <w:r w:rsidR="003056AF">
        <w:rPr>
          <w:rFonts w:ascii="Times New Roman" w:hAnsi="Times New Roman" w:cs="Times New Roman"/>
          <w:sz w:val="24"/>
          <w:szCs w:val="24"/>
        </w:rPr>
        <w:t>eed removal by ants was observed</w:t>
      </w:r>
      <w:r w:rsidR="00DC5051">
        <w:rPr>
          <w:rFonts w:ascii="Times New Roman" w:hAnsi="Times New Roman" w:cs="Times New Roman"/>
          <w:sz w:val="24"/>
          <w:szCs w:val="24"/>
        </w:rPr>
        <w:t xml:space="preserve"> </w:t>
      </w:r>
      <w:r w:rsidR="00B9480E">
        <w:rPr>
          <w:rFonts w:ascii="Times New Roman" w:hAnsi="Times New Roman" w:cs="Times New Roman"/>
          <w:sz w:val="24"/>
          <w:szCs w:val="24"/>
        </w:rPr>
        <w:t>and made up the</w:t>
      </w:r>
      <w:r w:rsidR="008E279E">
        <w:rPr>
          <w:rFonts w:ascii="Times New Roman" w:hAnsi="Times New Roman" w:cs="Times New Roman"/>
          <w:sz w:val="24"/>
          <w:szCs w:val="24"/>
        </w:rPr>
        <w:t xml:space="preserve"> vast</w:t>
      </w:r>
      <w:r w:rsidR="00B9480E">
        <w:rPr>
          <w:rFonts w:ascii="Times New Roman" w:hAnsi="Times New Roman" w:cs="Times New Roman"/>
          <w:sz w:val="24"/>
          <w:szCs w:val="24"/>
        </w:rPr>
        <w:t xml:space="preserve"> majority of direct observations of seed removal</w:t>
      </w:r>
      <w:r w:rsidR="003056AF">
        <w:rPr>
          <w:rFonts w:ascii="Times New Roman" w:hAnsi="Times New Roman" w:cs="Times New Roman"/>
          <w:sz w:val="24"/>
          <w:szCs w:val="24"/>
        </w:rPr>
        <w:t xml:space="preserve">, with the ants dragging </w:t>
      </w:r>
      <w:r w:rsidR="00B9480E">
        <w:rPr>
          <w:rFonts w:ascii="Times New Roman" w:hAnsi="Times New Roman" w:cs="Times New Roman"/>
          <w:sz w:val="24"/>
          <w:szCs w:val="24"/>
        </w:rPr>
        <w:t xml:space="preserve">individual </w:t>
      </w:r>
      <w:r w:rsidR="003056AF">
        <w:rPr>
          <w:rFonts w:ascii="Times New Roman" w:hAnsi="Times New Roman" w:cs="Times New Roman"/>
          <w:sz w:val="24"/>
          <w:szCs w:val="24"/>
        </w:rPr>
        <w:t xml:space="preserve">seeds </w:t>
      </w:r>
      <w:r w:rsidR="00B9480E">
        <w:rPr>
          <w:rFonts w:ascii="Times New Roman" w:hAnsi="Times New Roman" w:cs="Times New Roman"/>
          <w:sz w:val="24"/>
          <w:szCs w:val="24"/>
        </w:rPr>
        <w:t xml:space="preserve">across the flat surface of the seed depot </w:t>
      </w:r>
      <w:r w:rsidR="00C71007">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S1</w:t>
      </w:r>
      <w:r w:rsidR="00C71007">
        <w:rPr>
          <w:rFonts w:ascii="Times New Roman" w:hAnsi="Times New Roman" w:cs="Times New Roman"/>
          <w:sz w:val="24"/>
          <w:szCs w:val="24"/>
        </w:rPr>
        <w:t xml:space="preserve">) </w:t>
      </w:r>
      <w:r w:rsidR="00B9480E">
        <w:rPr>
          <w:rFonts w:ascii="Times New Roman" w:hAnsi="Times New Roman" w:cs="Times New Roman"/>
          <w:sz w:val="24"/>
          <w:szCs w:val="24"/>
        </w:rPr>
        <w:t>before carrying the seed over the outer walls</w:t>
      </w:r>
      <w:r w:rsidR="003056AF">
        <w:rPr>
          <w:rFonts w:ascii="Times New Roman" w:hAnsi="Times New Roman" w:cs="Times New Roman"/>
          <w:sz w:val="24"/>
          <w:szCs w:val="24"/>
        </w:rPr>
        <w:t>; th</w:t>
      </w:r>
      <w:r w:rsidR="00B9480E">
        <w:rPr>
          <w:rFonts w:ascii="Times New Roman" w:hAnsi="Times New Roman" w:cs="Times New Roman"/>
          <w:sz w:val="24"/>
          <w:szCs w:val="24"/>
        </w:rPr>
        <w:t>ese observations were</w:t>
      </w:r>
      <w:r w:rsidR="003056AF">
        <w:rPr>
          <w:rFonts w:ascii="Times New Roman" w:hAnsi="Times New Roman" w:cs="Times New Roman"/>
          <w:sz w:val="24"/>
          <w:szCs w:val="24"/>
        </w:rPr>
        <w:t xml:space="preserve"> especially</w:t>
      </w:r>
      <w:r w:rsidR="00B9480E">
        <w:rPr>
          <w:rFonts w:ascii="Times New Roman" w:hAnsi="Times New Roman" w:cs="Times New Roman"/>
          <w:sz w:val="24"/>
          <w:szCs w:val="24"/>
        </w:rPr>
        <w:t xml:space="preserve"> common</w:t>
      </w:r>
      <w:r w:rsidR="003056AF">
        <w:rPr>
          <w:rFonts w:ascii="Times New Roman" w:hAnsi="Times New Roman" w:cs="Times New Roman"/>
          <w:sz w:val="24"/>
          <w:szCs w:val="24"/>
        </w:rPr>
        <w:t xml:space="preserve"> </w:t>
      </w:r>
      <w:r w:rsidR="00120277">
        <w:rPr>
          <w:rFonts w:ascii="Times New Roman" w:hAnsi="Times New Roman" w:cs="Times New Roman"/>
          <w:sz w:val="24"/>
          <w:szCs w:val="24"/>
        </w:rPr>
        <w:t>at the 30-minute observation periods during the daytime</w:t>
      </w:r>
      <w:r w:rsidR="003056AF">
        <w:rPr>
          <w:rFonts w:ascii="Times New Roman" w:hAnsi="Times New Roman" w:cs="Times New Roman"/>
          <w:sz w:val="24"/>
          <w:szCs w:val="24"/>
        </w:rPr>
        <w:t xml:space="preserve">, but </w:t>
      </w:r>
      <w:r w:rsidR="00120277">
        <w:rPr>
          <w:rFonts w:ascii="Times New Roman" w:hAnsi="Times New Roman" w:cs="Times New Roman"/>
          <w:sz w:val="24"/>
          <w:szCs w:val="24"/>
        </w:rPr>
        <w:t>also occurred at several of the observation periods after sunset</w:t>
      </w:r>
      <w:r w:rsidR="003056AF">
        <w:rPr>
          <w:rFonts w:ascii="Times New Roman" w:hAnsi="Times New Roman" w:cs="Times New Roman"/>
          <w:sz w:val="24"/>
          <w:szCs w:val="24"/>
        </w:rPr>
        <w:t xml:space="preserve">. Crickets were also observed on </w:t>
      </w:r>
      <w:r w:rsidR="003056AF">
        <w:rPr>
          <w:rFonts w:ascii="Times New Roman" w:hAnsi="Times New Roman" w:cs="Times New Roman"/>
          <w:sz w:val="24"/>
          <w:szCs w:val="24"/>
        </w:rPr>
        <w:lastRenderedPageBreak/>
        <w:t>the seed depots</w:t>
      </w:r>
      <w:r w:rsidR="00C71007">
        <w:rPr>
          <w:rFonts w:ascii="Times New Roman" w:hAnsi="Times New Roman" w:cs="Times New Roman"/>
          <w:sz w:val="24"/>
          <w:szCs w:val="24"/>
        </w:rPr>
        <w:t xml:space="preserve"> (</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Figure S2</w:t>
      </w:r>
      <w:r w:rsidR="00C71007">
        <w:rPr>
          <w:rFonts w:ascii="Times New Roman" w:hAnsi="Times New Roman" w:cs="Times New Roman"/>
          <w:sz w:val="24"/>
          <w:szCs w:val="24"/>
        </w:rPr>
        <w:t>)</w:t>
      </w:r>
      <w:r w:rsidR="00B9480E">
        <w:rPr>
          <w:rFonts w:ascii="Times New Roman" w:hAnsi="Times New Roman" w:cs="Times New Roman"/>
          <w:sz w:val="24"/>
          <w:szCs w:val="24"/>
        </w:rPr>
        <w:t>, though mostly</w:t>
      </w:r>
      <w:r w:rsidR="003056AF">
        <w:rPr>
          <w:rFonts w:ascii="Times New Roman" w:hAnsi="Times New Roman" w:cs="Times New Roman"/>
          <w:sz w:val="24"/>
          <w:szCs w:val="24"/>
        </w:rPr>
        <w:t xml:space="preserve"> at night</w:t>
      </w:r>
      <w:r w:rsidR="00B9480E">
        <w:rPr>
          <w:rFonts w:ascii="Times New Roman" w:hAnsi="Times New Roman" w:cs="Times New Roman"/>
          <w:sz w:val="24"/>
          <w:szCs w:val="24"/>
        </w:rPr>
        <w:t>, where</w:t>
      </w:r>
      <w:r w:rsidR="003056AF">
        <w:rPr>
          <w:rFonts w:ascii="Times New Roman" w:hAnsi="Times New Roman" w:cs="Times New Roman"/>
          <w:sz w:val="24"/>
          <w:szCs w:val="24"/>
        </w:rPr>
        <w:t xml:space="preserve"> they would consume the seeds on the depot rather than </w:t>
      </w:r>
      <w:r w:rsidR="00B9480E">
        <w:rPr>
          <w:rFonts w:ascii="Times New Roman" w:hAnsi="Times New Roman" w:cs="Times New Roman"/>
          <w:sz w:val="24"/>
          <w:szCs w:val="24"/>
        </w:rPr>
        <w:t>carry them away and consume elsewhere</w:t>
      </w:r>
      <w:r w:rsidR="003056AF">
        <w:rPr>
          <w:rFonts w:ascii="Times New Roman" w:hAnsi="Times New Roman" w:cs="Times New Roman"/>
          <w:sz w:val="24"/>
          <w:szCs w:val="24"/>
        </w:rPr>
        <w:t>. Grasshoppers frequently visited the depots</w:t>
      </w:r>
      <w:r w:rsidR="00B9480E">
        <w:rPr>
          <w:rFonts w:ascii="Times New Roman" w:hAnsi="Times New Roman" w:cs="Times New Roman"/>
          <w:sz w:val="24"/>
          <w:szCs w:val="24"/>
        </w:rPr>
        <w:t xml:space="preserve"> during the daytime hours</w:t>
      </w:r>
      <w:r w:rsidR="003056AF">
        <w:rPr>
          <w:rFonts w:ascii="Times New Roman" w:hAnsi="Times New Roman" w:cs="Times New Roman"/>
          <w:sz w:val="24"/>
          <w:szCs w:val="24"/>
        </w:rPr>
        <w:t xml:space="preserve"> but were not observed consuming or removing seeds, though they</w:t>
      </w:r>
      <w:r w:rsidR="005132FF">
        <w:rPr>
          <w:rFonts w:ascii="Times New Roman" w:hAnsi="Times New Roman" w:cs="Times New Roman"/>
          <w:sz w:val="24"/>
          <w:szCs w:val="24"/>
        </w:rPr>
        <w:t xml:space="preserve"> consumed </w:t>
      </w:r>
      <w:r w:rsidR="00DC5051">
        <w:rPr>
          <w:rFonts w:ascii="Times New Roman" w:hAnsi="Times New Roman" w:cs="Times New Roman"/>
          <w:sz w:val="24"/>
          <w:szCs w:val="24"/>
        </w:rPr>
        <w:t>or</w:t>
      </w:r>
      <w:r w:rsidR="005132FF">
        <w:rPr>
          <w:rFonts w:ascii="Times New Roman" w:hAnsi="Times New Roman" w:cs="Times New Roman"/>
          <w:sz w:val="24"/>
          <w:szCs w:val="24"/>
        </w:rPr>
        <w:t xml:space="preserve"> attempted to remove the adhesive tape used to mark the depots. </w:t>
      </w:r>
      <w:r w:rsidR="00DC5051">
        <w:rPr>
          <w:rFonts w:ascii="Times New Roman" w:hAnsi="Times New Roman" w:cs="Times New Roman"/>
          <w:sz w:val="24"/>
          <w:szCs w:val="24"/>
        </w:rPr>
        <w:t>Though a variety of other small insects</w:t>
      </w:r>
      <w:r w:rsidR="005132FF">
        <w:rPr>
          <w:rFonts w:ascii="Times New Roman" w:hAnsi="Times New Roman" w:cs="Times New Roman"/>
          <w:sz w:val="24"/>
          <w:szCs w:val="24"/>
        </w:rPr>
        <w:t xml:space="preserve"> were observed at the depots as well,</w:t>
      </w:r>
      <w:r w:rsidR="00DC5051">
        <w:rPr>
          <w:rFonts w:ascii="Times New Roman" w:hAnsi="Times New Roman" w:cs="Times New Roman"/>
          <w:sz w:val="24"/>
          <w:szCs w:val="24"/>
        </w:rPr>
        <w:t xml:space="preserve"> </w:t>
      </w:r>
      <w:r w:rsidR="00DF7AD9">
        <w:rPr>
          <w:rFonts w:ascii="Times New Roman" w:hAnsi="Times New Roman" w:cs="Times New Roman"/>
          <w:sz w:val="24"/>
          <w:szCs w:val="24"/>
        </w:rPr>
        <w:t xml:space="preserve">none of them were observed removing any seeds and </w:t>
      </w:r>
      <w:r w:rsidR="00DC5051">
        <w:rPr>
          <w:rFonts w:ascii="Times New Roman" w:hAnsi="Times New Roman" w:cs="Times New Roman"/>
          <w:sz w:val="24"/>
          <w:szCs w:val="24"/>
        </w:rPr>
        <w:t>they were not identified</w:t>
      </w:r>
      <w:r w:rsidR="00DF7AD9">
        <w:rPr>
          <w:rFonts w:ascii="Times New Roman" w:hAnsi="Times New Roman" w:cs="Times New Roman"/>
          <w:sz w:val="24"/>
          <w:szCs w:val="24"/>
        </w:rPr>
        <w:t xml:space="preserve"> further</w:t>
      </w:r>
      <w:r w:rsidR="005132FF">
        <w:rPr>
          <w:rFonts w:ascii="Times New Roman" w:hAnsi="Times New Roman" w:cs="Times New Roman"/>
          <w:sz w:val="24"/>
          <w:szCs w:val="24"/>
        </w:rPr>
        <w:t>.</w:t>
      </w:r>
    </w:p>
    <w:p w14:paraId="673D65F3" w14:textId="3DDCB423" w:rsidR="00646635" w:rsidRPr="002F73EA" w:rsidRDefault="00DC5051"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Observed </w:t>
      </w:r>
      <w:r w:rsidR="005132FF">
        <w:rPr>
          <w:rFonts w:ascii="Times New Roman" w:hAnsi="Times New Roman" w:cs="Times New Roman"/>
          <w:sz w:val="24"/>
          <w:szCs w:val="24"/>
        </w:rPr>
        <w:t xml:space="preserve">rates of seed removal </w:t>
      </w:r>
      <w:r w:rsidR="009E5CC2">
        <w:rPr>
          <w:rFonts w:ascii="Times New Roman" w:hAnsi="Times New Roman" w:cs="Times New Roman"/>
          <w:sz w:val="24"/>
          <w:szCs w:val="24"/>
        </w:rPr>
        <w:t xml:space="preserve">from depots </w:t>
      </w:r>
      <w:r w:rsidR="005132FF">
        <w:rPr>
          <w:rFonts w:ascii="Times New Roman" w:hAnsi="Times New Roman" w:cs="Times New Roman"/>
          <w:sz w:val="24"/>
          <w:szCs w:val="24"/>
        </w:rPr>
        <w:t>were high</w:t>
      </w:r>
      <w:r w:rsidR="00282DEE">
        <w:rPr>
          <w:rFonts w:ascii="Times New Roman" w:hAnsi="Times New Roman" w:cs="Times New Roman"/>
          <w:sz w:val="24"/>
          <w:szCs w:val="24"/>
        </w:rPr>
        <w:t>, though varied between treatment combinations.</w:t>
      </w:r>
      <w:r w:rsidR="009E5CC2">
        <w:rPr>
          <w:rFonts w:ascii="Times New Roman" w:hAnsi="Times New Roman" w:cs="Times New Roman"/>
          <w:sz w:val="24"/>
          <w:szCs w:val="24"/>
        </w:rPr>
        <w:t xml:space="preserve"> On average,</w:t>
      </w:r>
      <w:r w:rsidR="00CE32CD">
        <w:rPr>
          <w:rFonts w:ascii="Times New Roman" w:hAnsi="Times New Roman" w:cs="Times New Roman"/>
          <w:sz w:val="24"/>
          <w:szCs w:val="24"/>
        </w:rPr>
        <w:t xml:space="preserve"> 24.7% (</w:t>
      </w:r>
      <m:oMath>
        <m:r>
          <w:rPr>
            <w:rFonts w:ascii="Cambria Math" w:hAnsi="Cambria Math" w:cs="Times New Roman"/>
            <w:sz w:val="24"/>
            <w:szCs w:val="24"/>
          </w:rPr>
          <m:t>±</m:t>
        </m:r>
      </m:oMath>
      <w:r w:rsidR="00CE32CD">
        <w:rPr>
          <w:rFonts w:ascii="Times New Roman" w:eastAsiaTheme="minorEastAsia" w:hAnsi="Times New Roman" w:cs="Times New Roman"/>
          <w:sz w:val="24"/>
          <w:szCs w:val="24"/>
        </w:rPr>
        <w:t>3.6%</w:t>
      </w:r>
      <w:r w:rsidR="00CE32CD">
        <w:rPr>
          <w:rFonts w:ascii="Times New Roman" w:hAnsi="Times New Roman" w:cs="Times New Roman"/>
          <w:sz w:val="24"/>
          <w:szCs w:val="24"/>
        </w:rPr>
        <w:t>) of seeds were removed after 6 hours,</w:t>
      </w:r>
      <w:r w:rsidR="005132FF">
        <w:rPr>
          <w:rFonts w:ascii="Times New Roman" w:hAnsi="Times New Roman" w:cs="Times New Roman"/>
          <w:sz w:val="24"/>
          <w:szCs w:val="24"/>
        </w:rPr>
        <w:t xml:space="preserve"> 4</w:t>
      </w:r>
      <w:r w:rsidR="00DF7ED0">
        <w:rPr>
          <w:rFonts w:ascii="Times New Roman" w:hAnsi="Times New Roman" w:cs="Times New Roman"/>
          <w:sz w:val="24"/>
          <w:szCs w:val="24"/>
        </w:rPr>
        <w:t>8</w:t>
      </w:r>
      <w:r w:rsidR="005132FF">
        <w:rPr>
          <w:rFonts w:ascii="Times New Roman" w:hAnsi="Times New Roman" w:cs="Times New Roman"/>
          <w:sz w:val="24"/>
          <w:szCs w:val="24"/>
        </w:rPr>
        <w:t>.</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4.5%</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12 hours, 8</w:t>
      </w:r>
      <w:r w:rsidR="008E3C8C">
        <w:rPr>
          <w:rFonts w:ascii="Times New Roman" w:hAnsi="Times New Roman" w:cs="Times New Roman"/>
          <w:sz w:val="24"/>
          <w:szCs w:val="24"/>
        </w:rPr>
        <w:t>4.4</w:t>
      </w:r>
      <w:r w:rsidR="005132FF">
        <w:rPr>
          <w:rFonts w:ascii="Times New Roman" w:hAnsi="Times New Roman" w:cs="Times New Roman"/>
          <w:sz w:val="24"/>
          <w:szCs w:val="24"/>
        </w:rPr>
        <w:t>%</w:t>
      </w:r>
      <w:r w:rsidR="009E5CC2">
        <w:rPr>
          <w:rFonts w:ascii="Times New Roman" w:hAnsi="Times New Roman" w:cs="Times New Roman"/>
          <w:sz w:val="24"/>
          <w:szCs w:val="24"/>
        </w:rPr>
        <w:t xml:space="preserve"> (</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3.2%</w:t>
      </w:r>
      <w:r w:rsidR="009E5CC2">
        <w:rPr>
          <w:rFonts w:ascii="Times New Roman" w:hAnsi="Times New Roman" w:cs="Times New Roman"/>
          <w:sz w:val="24"/>
          <w:szCs w:val="24"/>
        </w:rPr>
        <w:t>)</w:t>
      </w:r>
      <w:r w:rsidR="005132FF">
        <w:rPr>
          <w:rFonts w:ascii="Times New Roman" w:hAnsi="Times New Roman" w:cs="Times New Roman"/>
          <w:sz w:val="24"/>
          <w:szCs w:val="24"/>
        </w:rPr>
        <w:t xml:space="preserve"> after 24 hours, and 9</w:t>
      </w:r>
      <w:r w:rsidR="00DF7ED0">
        <w:rPr>
          <w:rFonts w:ascii="Times New Roman" w:hAnsi="Times New Roman" w:cs="Times New Roman"/>
          <w:sz w:val="24"/>
          <w:szCs w:val="24"/>
        </w:rPr>
        <w:t>4</w:t>
      </w:r>
      <w:r w:rsidR="005132FF">
        <w:rPr>
          <w:rFonts w:ascii="Times New Roman" w:hAnsi="Times New Roman" w:cs="Times New Roman"/>
          <w:sz w:val="24"/>
          <w:szCs w:val="24"/>
        </w:rPr>
        <w:t>.</w:t>
      </w:r>
      <w:r w:rsidR="00DF7ED0">
        <w:rPr>
          <w:rFonts w:ascii="Times New Roman" w:hAnsi="Times New Roman" w:cs="Times New Roman"/>
          <w:sz w:val="24"/>
          <w:szCs w:val="24"/>
        </w:rPr>
        <w:t>6</w:t>
      </w:r>
      <w:r w:rsidR="005132FF">
        <w:rPr>
          <w:rFonts w:ascii="Times New Roman" w:hAnsi="Times New Roman" w:cs="Times New Roman"/>
          <w:sz w:val="24"/>
          <w:szCs w:val="24"/>
        </w:rPr>
        <w:t xml:space="preserve">% </w:t>
      </w:r>
      <w:r w:rsidR="009E5CC2">
        <w:rPr>
          <w:rFonts w:ascii="Times New Roman" w:hAnsi="Times New Roman" w:cs="Times New Roman"/>
          <w:sz w:val="24"/>
          <w:szCs w:val="24"/>
        </w:rPr>
        <w:t>(</w:t>
      </w:r>
      <m:oMath>
        <m:r>
          <w:rPr>
            <w:rFonts w:ascii="Cambria Math" w:hAnsi="Cambria Math" w:cs="Times New Roman"/>
            <w:sz w:val="24"/>
            <w:szCs w:val="24"/>
          </w:rPr>
          <m:t>±</m:t>
        </m:r>
      </m:oMath>
      <w:r w:rsidR="009E5CC2">
        <w:rPr>
          <w:rFonts w:ascii="Times New Roman" w:eastAsiaTheme="minorEastAsia" w:hAnsi="Times New Roman" w:cs="Times New Roman"/>
          <w:sz w:val="24"/>
          <w:szCs w:val="24"/>
        </w:rPr>
        <w:t>1.5%</w:t>
      </w:r>
      <w:r w:rsidR="009E5CC2">
        <w:rPr>
          <w:rFonts w:ascii="Times New Roman" w:hAnsi="Times New Roman" w:cs="Times New Roman"/>
          <w:sz w:val="24"/>
          <w:szCs w:val="24"/>
        </w:rPr>
        <w:t xml:space="preserve">) </w:t>
      </w:r>
      <w:r w:rsidR="005132FF">
        <w:rPr>
          <w:rFonts w:ascii="Times New Roman" w:hAnsi="Times New Roman" w:cs="Times New Roman"/>
          <w:sz w:val="24"/>
          <w:szCs w:val="24"/>
        </w:rPr>
        <w:t>after 48 hours</w:t>
      </w:r>
      <w:r w:rsidR="00282DEE">
        <w:rPr>
          <w:rFonts w:ascii="Times New Roman" w:hAnsi="Times New Roman" w:cs="Times New Roman"/>
          <w:sz w:val="24"/>
          <w:szCs w:val="24"/>
        </w:rPr>
        <w:t>, where</w:t>
      </w:r>
      <w:r w:rsidR="009E5CC2">
        <w:rPr>
          <w:rFonts w:ascii="Times New Roman" w:hAnsi="Times New Roman" w:cs="Times New Roman"/>
          <w:sz w:val="24"/>
          <w:szCs w:val="24"/>
        </w:rPr>
        <w:t xml:space="preserve"> plus/minus terms indicate one standard error</w:t>
      </w:r>
      <w:r w:rsidR="005132FF">
        <w:rPr>
          <w:rFonts w:ascii="Times New Roman" w:hAnsi="Times New Roman" w:cs="Times New Roman"/>
          <w:sz w:val="24"/>
          <w:szCs w:val="24"/>
        </w:rPr>
        <w:t>.</w:t>
      </w:r>
      <w:r w:rsidR="00C6004E">
        <w:rPr>
          <w:rFonts w:ascii="Times New Roman" w:hAnsi="Times New Roman" w:cs="Times New Roman"/>
          <w:sz w:val="24"/>
          <w:szCs w:val="24"/>
        </w:rPr>
        <w:t xml:space="preserve"> Rates of removal for warmed </w:t>
      </w:r>
      <w:r w:rsidR="00C6004E">
        <w:rPr>
          <w:rFonts w:ascii="Times New Roman" w:hAnsi="Times New Roman" w:cs="Times New Roman"/>
          <w:i/>
          <w:iCs/>
          <w:sz w:val="24"/>
          <w:szCs w:val="24"/>
        </w:rPr>
        <w:t>C. nutans</w:t>
      </w:r>
      <w:r w:rsidR="00C6004E">
        <w:rPr>
          <w:rFonts w:ascii="Times New Roman" w:hAnsi="Times New Roman" w:cs="Times New Roman"/>
          <w:sz w:val="24"/>
          <w:szCs w:val="24"/>
        </w:rPr>
        <w:t xml:space="preserve"> with </w:t>
      </w:r>
      <w:proofErr w:type="spellStart"/>
      <w:r w:rsidR="00C6004E">
        <w:rPr>
          <w:rFonts w:ascii="Times New Roman" w:hAnsi="Times New Roman" w:cs="Times New Roman"/>
          <w:sz w:val="24"/>
          <w:szCs w:val="24"/>
        </w:rPr>
        <w:t>elaiosomes</w:t>
      </w:r>
      <w:proofErr w:type="spellEnd"/>
      <w:r w:rsidR="00C6004E">
        <w:rPr>
          <w:rFonts w:ascii="Times New Roman" w:hAnsi="Times New Roman" w:cs="Times New Roman"/>
          <w:sz w:val="24"/>
          <w:szCs w:val="24"/>
        </w:rPr>
        <w:t xml:space="preserve"> were particularly high compared to the overall averages, with 55.6%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13.1%</w:t>
      </w:r>
      <w:r w:rsidR="00C6004E">
        <w:rPr>
          <w:rFonts w:ascii="Times New Roman" w:hAnsi="Times New Roman" w:cs="Times New Roman"/>
          <w:sz w:val="24"/>
          <w:szCs w:val="24"/>
        </w:rPr>
        <w:t>) of seeds were removed after 6 hours, 79.6%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9.2%</w:t>
      </w:r>
      <w:r w:rsidR="00C6004E">
        <w:rPr>
          <w:rFonts w:ascii="Times New Roman" w:hAnsi="Times New Roman" w:cs="Times New Roman"/>
          <w:sz w:val="24"/>
          <w:szCs w:val="24"/>
        </w:rPr>
        <w:t>) after 12 hours, 98.0%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2.0%</w:t>
      </w:r>
      <w:r w:rsidR="00C6004E">
        <w:rPr>
          <w:rFonts w:ascii="Times New Roman" w:hAnsi="Times New Roman" w:cs="Times New Roman"/>
          <w:sz w:val="24"/>
          <w:szCs w:val="24"/>
        </w:rPr>
        <w:t>) after 24 hours, and 98.4% (</w:t>
      </w:r>
      <m:oMath>
        <m:r>
          <w:rPr>
            <w:rFonts w:ascii="Cambria Math" w:hAnsi="Cambria Math" w:cs="Times New Roman"/>
            <w:sz w:val="24"/>
            <w:szCs w:val="24"/>
          </w:rPr>
          <m:t>±</m:t>
        </m:r>
      </m:oMath>
      <w:r w:rsidR="00C6004E">
        <w:rPr>
          <w:rFonts w:ascii="Times New Roman" w:eastAsiaTheme="minorEastAsia" w:hAnsi="Times New Roman" w:cs="Times New Roman"/>
          <w:sz w:val="24"/>
          <w:szCs w:val="24"/>
        </w:rPr>
        <w:t>1.6%</w:t>
      </w:r>
      <w:r w:rsidR="00C6004E">
        <w:rPr>
          <w:rFonts w:ascii="Times New Roman" w:hAnsi="Times New Roman" w:cs="Times New Roman"/>
          <w:sz w:val="24"/>
          <w:szCs w:val="24"/>
        </w:rPr>
        <w:t>) after 48 hours.</w:t>
      </w:r>
      <w:r w:rsidR="00FA25FD">
        <w:rPr>
          <w:rFonts w:ascii="Times New Roman" w:hAnsi="Times New Roman" w:cs="Times New Roman"/>
          <w:sz w:val="24"/>
          <w:szCs w:val="24"/>
        </w:rPr>
        <w:t xml:space="preserve"> </w:t>
      </w:r>
      <w:r w:rsidR="00282DEE">
        <w:rPr>
          <w:rFonts w:ascii="Times New Roman" w:hAnsi="Times New Roman" w:cs="Times New Roman"/>
          <w:sz w:val="24"/>
          <w:szCs w:val="24"/>
        </w:rPr>
        <w:t xml:space="preserve">For both </w:t>
      </w:r>
      <w:r w:rsidR="00282DEE">
        <w:rPr>
          <w:rFonts w:ascii="Times New Roman" w:hAnsi="Times New Roman" w:cs="Times New Roman"/>
          <w:i/>
          <w:iCs/>
          <w:sz w:val="24"/>
          <w:szCs w:val="24"/>
        </w:rPr>
        <w:t xml:space="preserve">C. </w:t>
      </w:r>
      <w:r w:rsidR="00282DEE" w:rsidRPr="00282DEE">
        <w:rPr>
          <w:rFonts w:ascii="Times New Roman" w:hAnsi="Times New Roman" w:cs="Times New Roman"/>
          <w:i/>
          <w:iCs/>
          <w:sz w:val="24"/>
          <w:szCs w:val="24"/>
        </w:rPr>
        <w:t>nutans</w:t>
      </w:r>
      <w:r w:rsidR="00282DEE">
        <w:rPr>
          <w:rFonts w:ascii="Times New Roman" w:hAnsi="Times New Roman" w:cs="Times New Roman"/>
          <w:sz w:val="24"/>
          <w:szCs w:val="24"/>
        </w:rPr>
        <w:t xml:space="preserve"> and </w:t>
      </w:r>
      <w:r w:rsidR="00282DEE">
        <w:rPr>
          <w:rFonts w:ascii="Times New Roman" w:hAnsi="Times New Roman" w:cs="Times New Roman"/>
          <w:i/>
          <w:iCs/>
          <w:sz w:val="24"/>
          <w:szCs w:val="24"/>
        </w:rPr>
        <w:t xml:space="preserve">C. </w:t>
      </w:r>
      <w:proofErr w:type="spellStart"/>
      <w:r w:rsidR="00282DEE" w:rsidRPr="00282DEE">
        <w:rPr>
          <w:rFonts w:ascii="Times New Roman" w:hAnsi="Times New Roman" w:cs="Times New Roman"/>
          <w:i/>
          <w:iCs/>
          <w:sz w:val="24"/>
          <w:szCs w:val="24"/>
        </w:rPr>
        <w:t>acanthoides</w:t>
      </w:r>
      <w:proofErr w:type="spellEnd"/>
      <w:r w:rsidR="00282DEE">
        <w:rPr>
          <w:rFonts w:ascii="Times New Roman" w:hAnsi="Times New Roman" w:cs="Times New Roman"/>
          <w:sz w:val="24"/>
          <w:szCs w:val="24"/>
        </w:rPr>
        <w:t xml:space="preserve">, removal of seeds with no warming treatment and no </w:t>
      </w:r>
      <w:proofErr w:type="spellStart"/>
      <w:r w:rsidR="00282DEE">
        <w:rPr>
          <w:rFonts w:ascii="Times New Roman" w:hAnsi="Times New Roman" w:cs="Times New Roman"/>
          <w:sz w:val="24"/>
          <w:szCs w:val="24"/>
        </w:rPr>
        <w:t>elaiosomes</w:t>
      </w:r>
      <w:proofErr w:type="spellEnd"/>
      <w:r w:rsidR="00282DEE">
        <w:rPr>
          <w:rFonts w:ascii="Times New Roman" w:hAnsi="Times New Roman" w:cs="Times New Roman"/>
          <w:sz w:val="24"/>
          <w:szCs w:val="24"/>
        </w:rPr>
        <w:t xml:space="preserve"> </w:t>
      </w:r>
      <w:proofErr w:type="gramStart"/>
      <w:r w:rsidR="00282DEE">
        <w:rPr>
          <w:rFonts w:ascii="Times New Roman" w:hAnsi="Times New Roman" w:cs="Times New Roman"/>
          <w:sz w:val="24"/>
          <w:szCs w:val="24"/>
        </w:rPr>
        <w:t>lagged behind</w:t>
      </w:r>
      <w:proofErr w:type="gramEnd"/>
      <w:r w:rsidR="00282DEE">
        <w:rPr>
          <w:rFonts w:ascii="Times New Roman" w:hAnsi="Times New Roman" w:cs="Times New Roman"/>
          <w:sz w:val="24"/>
          <w:szCs w:val="24"/>
        </w:rPr>
        <w:t xml:space="preserve"> that of the other treatment combinations (Appendix S</w:t>
      </w:r>
      <w:r w:rsidR="001B58CB">
        <w:rPr>
          <w:rFonts w:ascii="Times New Roman" w:hAnsi="Times New Roman" w:cs="Times New Roman"/>
          <w:sz w:val="24"/>
          <w:szCs w:val="24"/>
        </w:rPr>
        <w:t>2</w:t>
      </w:r>
      <w:r w:rsidR="00282DEE">
        <w:rPr>
          <w:rFonts w:ascii="Times New Roman" w:hAnsi="Times New Roman" w:cs="Times New Roman"/>
          <w:sz w:val="24"/>
          <w:szCs w:val="24"/>
        </w:rPr>
        <w:t xml:space="preserve">, Figure </w:t>
      </w:r>
      <w:r w:rsidR="00E11392">
        <w:rPr>
          <w:rFonts w:ascii="Times New Roman" w:hAnsi="Times New Roman" w:cs="Times New Roman"/>
          <w:sz w:val="24"/>
          <w:szCs w:val="24"/>
        </w:rPr>
        <w:t>S3</w:t>
      </w:r>
      <w:r w:rsidR="00282DEE">
        <w:rPr>
          <w:rFonts w:ascii="Times New Roman" w:hAnsi="Times New Roman" w:cs="Times New Roman"/>
          <w:sz w:val="24"/>
          <w:szCs w:val="24"/>
        </w:rPr>
        <w:t>); however, removal at the end of the experiment was still</w:t>
      </w:r>
      <w:r w:rsidR="00194B26">
        <w:rPr>
          <w:rFonts w:ascii="Times New Roman" w:hAnsi="Times New Roman" w:cs="Times New Roman"/>
          <w:sz w:val="24"/>
          <w:szCs w:val="24"/>
        </w:rPr>
        <w:t xml:space="preserve"> high, with 87.2% </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5.4%</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nutans </w:t>
      </w:r>
      <w:r w:rsidR="00194B26">
        <w:rPr>
          <w:rFonts w:ascii="Times New Roman" w:eastAsiaTheme="minorEastAsia" w:hAnsi="Times New Roman" w:cs="Times New Roman"/>
          <w:sz w:val="24"/>
          <w:szCs w:val="24"/>
        </w:rPr>
        <w:t xml:space="preserve">and </w:t>
      </w:r>
      <w:r w:rsidR="00194B26">
        <w:rPr>
          <w:rFonts w:ascii="Times New Roman" w:hAnsi="Times New Roman" w:cs="Times New Roman"/>
          <w:sz w:val="24"/>
          <w:szCs w:val="24"/>
        </w:rPr>
        <w:t xml:space="preserve">88.9% </w:t>
      </w:r>
      <w:r w:rsidR="00C6004E">
        <w:rPr>
          <w:rFonts w:ascii="Times New Roman" w:eastAsiaTheme="minorEastAsia" w:hAnsi="Times New Roman" w:cs="Times New Roman"/>
          <w:sz w:val="24"/>
          <w:szCs w:val="24"/>
        </w:rPr>
        <w:t>(</w:t>
      </w:r>
      <m:oMath>
        <m:r>
          <w:rPr>
            <w:rFonts w:ascii="Cambria Math" w:hAnsi="Cambria Math" w:cs="Times New Roman"/>
            <w:sz w:val="24"/>
            <w:szCs w:val="24"/>
          </w:rPr>
          <m:t>±</m:t>
        </m:r>
      </m:oMath>
      <w:r w:rsidR="00194B26">
        <w:rPr>
          <w:rFonts w:ascii="Times New Roman" w:eastAsiaTheme="minorEastAsia" w:hAnsi="Times New Roman" w:cs="Times New Roman"/>
          <w:sz w:val="24"/>
          <w:szCs w:val="24"/>
        </w:rPr>
        <w:t>7.1%</w:t>
      </w:r>
      <w:r w:rsidR="00C6004E">
        <w:rPr>
          <w:rFonts w:ascii="Times New Roman" w:eastAsiaTheme="minorEastAsia" w:hAnsi="Times New Roman" w:cs="Times New Roman"/>
          <w:sz w:val="24"/>
          <w:szCs w:val="24"/>
        </w:rPr>
        <w:t>)</w:t>
      </w:r>
      <w:r w:rsidR="00194B26">
        <w:rPr>
          <w:rFonts w:ascii="Times New Roman" w:eastAsiaTheme="minorEastAsia" w:hAnsi="Times New Roman" w:cs="Times New Roman"/>
          <w:sz w:val="24"/>
          <w:szCs w:val="24"/>
        </w:rPr>
        <w:t xml:space="preserve"> removed for </w:t>
      </w:r>
      <w:r w:rsidR="00194B26">
        <w:rPr>
          <w:rFonts w:ascii="Times New Roman" w:eastAsiaTheme="minorEastAsia" w:hAnsi="Times New Roman" w:cs="Times New Roman"/>
          <w:i/>
          <w:iCs/>
          <w:sz w:val="24"/>
          <w:szCs w:val="24"/>
        </w:rPr>
        <w:t xml:space="preserve">C. </w:t>
      </w:r>
      <w:proofErr w:type="spellStart"/>
      <w:r w:rsidR="00194B26">
        <w:rPr>
          <w:rFonts w:ascii="Times New Roman" w:eastAsiaTheme="minorEastAsia" w:hAnsi="Times New Roman" w:cs="Times New Roman"/>
          <w:i/>
          <w:iCs/>
          <w:sz w:val="24"/>
          <w:szCs w:val="24"/>
        </w:rPr>
        <w:t>acanthoides</w:t>
      </w:r>
      <w:proofErr w:type="spellEnd"/>
      <w:r w:rsidR="00194B26">
        <w:rPr>
          <w:rFonts w:ascii="Times New Roman" w:hAnsi="Times New Roman" w:cs="Times New Roman"/>
          <w:sz w:val="24"/>
          <w:szCs w:val="24"/>
        </w:rPr>
        <w:t>.</w:t>
      </w:r>
    </w:p>
    <w:p w14:paraId="4C0334E9" w14:textId="6F80CAD6" w:rsidR="00071C42" w:rsidRDefault="00282DEE"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Mixed-effect model c</w:t>
      </w:r>
      <w:r w:rsidR="004A475B" w:rsidRPr="004A475B">
        <w:rPr>
          <w:rFonts w:ascii="Times New Roman" w:hAnsi="Times New Roman" w:cs="Times New Roman"/>
          <w:sz w:val="24"/>
          <w:szCs w:val="24"/>
        </w:rPr>
        <w:t>oefficient estimates</w:t>
      </w:r>
      <w:r w:rsidR="00646635" w:rsidRPr="004A475B">
        <w:rPr>
          <w:rFonts w:ascii="Times New Roman" w:hAnsi="Times New Roman" w:cs="Times New Roman"/>
          <w:sz w:val="24"/>
          <w:szCs w:val="24"/>
        </w:rPr>
        <w:t xml:space="preserve"> </w:t>
      </w:r>
      <w:r w:rsidR="004A475B">
        <w:rPr>
          <w:rFonts w:ascii="Times New Roman" w:hAnsi="Times New Roman" w:cs="Times New Roman"/>
          <w:sz w:val="24"/>
          <w:szCs w:val="24"/>
        </w:rPr>
        <w:t>from Table 1 suggest that</w:t>
      </w:r>
      <w:r w:rsidR="00DF7ED0">
        <w:rPr>
          <w:rFonts w:ascii="Times New Roman" w:hAnsi="Times New Roman" w:cs="Times New Roman"/>
          <w:sz w:val="24"/>
          <w:szCs w:val="24"/>
        </w:rPr>
        <w:t xml:space="preserve"> both</w:t>
      </w:r>
      <w:r w:rsidR="004A475B">
        <w:rPr>
          <w:rFonts w:ascii="Times New Roman" w:hAnsi="Times New Roman" w:cs="Times New Roman"/>
          <w:sz w:val="24"/>
          <w:szCs w:val="24"/>
        </w:rPr>
        <w:t xml:space="preserve"> warming treatment and </w:t>
      </w:r>
      <w:proofErr w:type="spellStart"/>
      <w:r w:rsidR="004A475B">
        <w:rPr>
          <w:rFonts w:ascii="Times New Roman" w:hAnsi="Times New Roman" w:cs="Times New Roman"/>
          <w:sz w:val="24"/>
          <w:szCs w:val="24"/>
        </w:rPr>
        <w:t>elaiosome</w:t>
      </w:r>
      <w:proofErr w:type="spellEnd"/>
      <w:r w:rsidR="004A475B">
        <w:rPr>
          <w:rFonts w:ascii="Times New Roman" w:hAnsi="Times New Roman" w:cs="Times New Roman"/>
          <w:sz w:val="24"/>
          <w:szCs w:val="24"/>
        </w:rPr>
        <w:t xml:space="preserve"> removal impact</w:t>
      </w:r>
      <w:r w:rsidR="002D7B86">
        <w:rPr>
          <w:rFonts w:ascii="Times New Roman" w:hAnsi="Times New Roman" w:cs="Times New Roman"/>
          <w:sz w:val="24"/>
          <w:szCs w:val="24"/>
        </w:rPr>
        <w:t>ed</w:t>
      </w:r>
      <w:r w:rsidR="004A475B">
        <w:rPr>
          <w:rFonts w:ascii="Times New Roman" w:hAnsi="Times New Roman" w:cs="Times New Roman"/>
          <w:sz w:val="24"/>
          <w:szCs w:val="24"/>
        </w:rPr>
        <w:t xml:space="preserve"> </w:t>
      </w:r>
      <w:r w:rsidR="00542FAD">
        <w:rPr>
          <w:rFonts w:ascii="Times New Roman" w:hAnsi="Times New Roman" w:cs="Times New Roman"/>
          <w:sz w:val="24"/>
          <w:szCs w:val="24"/>
        </w:rPr>
        <w:t>the proportion of</w:t>
      </w:r>
      <w:r w:rsidR="004A475B">
        <w:rPr>
          <w:rFonts w:ascii="Times New Roman" w:hAnsi="Times New Roman" w:cs="Times New Roman"/>
          <w:sz w:val="24"/>
          <w:szCs w:val="24"/>
        </w:rPr>
        <w:t xml:space="preserve"> see</w:t>
      </w:r>
      <w:r w:rsidR="00542FAD">
        <w:rPr>
          <w:rFonts w:ascii="Times New Roman" w:hAnsi="Times New Roman" w:cs="Times New Roman"/>
          <w:sz w:val="24"/>
          <w:szCs w:val="24"/>
        </w:rPr>
        <w:t>ds removed</w:t>
      </w:r>
      <w:r w:rsidR="002D7B86">
        <w:rPr>
          <w:rFonts w:ascii="Times New Roman" w:hAnsi="Times New Roman" w:cs="Times New Roman"/>
          <w:sz w:val="24"/>
          <w:szCs w:val="24"/>
        </w:rPr>
        <w:t>,</w:t>
      </w:r>
      <w:r w:rsidR="00160F15">
        <w:rPr>
          <w:rFonts w:ascii="Times New Roman" w:hAnsi="Times New Roman" w:cs="Times New Roman"/>
          <w:sz w:val="24"/>
          <w:szCs w:val="24"/>
        </w:rPr>
        <w:t xml:space="preserve"> with significant effects </w:t>
      </w:r>
      <w:r w:rsidR="00DF7AD9">
        <w:rPr>
          <w:rFonts w:ascii="Times New Roman" w:hAnsi="Times New Roman" w:cs="Times New Roman"/>
          <w:sz w:val="24"/>
          <w:szCs w:val="24"/>
        </w:rPr>
        <w:t xml:space="preserve">at </w:t>
      </w:r>
      <w:r w:rsidR="00160F15">
        <w:rPr>
          <w:rFonts w:ascii="Times New Roman" w:hAnsi="Times New Roman" w:cs="Times New Roman"/>
          <w:sz w:val="24"/>
          <w:szCs w:val="24"/>
        </w:rPr>
        <w:t>most of the timesteps at which models were fit</w:t>
      </w:r>
      <w:r w:rsidR="002D7B86">
        <w:rPr>
          <w:rFonts w:ascii="Times New Roman" w:hAnsi="Times New Roman" w:cs="Times New Roman"/>
          <w:sz w:val="24"/>
          <w:szCs w:val="24"/>
        </w:rPr>
        <w:t xml:space="preserve">. </w:t>
      </w:r>
      <w:r w:rsidR="00467F3C">
        <w:rPr>
          <w:rFonts w:ascii="Times New Roman" w:hAnsi="Times New Roman" w:cs="Times New Roman"/>
          <w:sz w:val="24"/>
          <w:szCs w:val="24"/>
        </w:rPr>
        <w:t>Here</w:t>
      </w:r>
      <w:r w:rsidR="004A475B">
        <w:rPr>
          <w:rFonts w:ascii="Times New Roman" w:hAnsi="Times New Roman" w:cs="Times New Roman"/>
          <w:sz w:val="24"/>
          <w:szCs w:val="24"/>
        </w:rPr>
        <w:t>, seeds from warmed maternal plants were</w:t>
      </w:r>
      <w:r w:rsidR="00160F15">
        <w:rPr>
          <w:rFonts w:ascii="Times New Roman" w:hAnsi="Times New Roman" w:cs="Times New Roman"/>
          <w:sz w:val="24"/>
          <w:szCs w:val="24"/>
        </w:rPr>
        <w:t xml:space="preserve"> usually</w:t>
      </w:r>
      <w:r w:rsidR="004A475B">
        <w:rPr>
          <w:rFonts w:ascii="Times New Roman" w:hAnsi="Times New Roman" w:cs="Times New Roman"/>
          <w:sz w:val="24"/>
          <w:szCs w:val="24"/>
        </w:rPr>
        <w:t xml:space="preserv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from </w:t>
      </w:r>
      <w:proofErr w:type="spellStart"/>
      <w:r w:rsidR="00DC5051">
        <w:rPr>
          <w:rFonts w:ascii="Times New Roman" w:hAnsi="Times New Roman" w:cs="Times New Roman"/>
          <w:sz w:val="24"/>
          <w:szCs w:val="24"/>
        </w:rPr>
        <w:t>un</w:t>
      </w:r>
      <w:r w:rsidR="004A475B">
        <w:rPr>
          <w:rFonts w:ascii="Times New Roman" w:hAnsi="Times New Roman" w:cs="Times New Roman"/>
          <w:sz w:val="24"/>
          <w:szCs w:val="24"/>
        </w:rPr>
        <w:t>warmed</w:t>
      </w:r>
      <w:proofErr w:type="spellEnd"/>
      <w:r w:rsidR="004A475B">
        <w:rPr>
          <w:rFonts w:ascii="Times New Roman" w:hAnsi="Times New Roman" w:cs="Times New Roman"/>
          <w:sz w:val="24"/>
          <w:szCs w:val="24"/>
        </w:rPr>
        <w:t xml:space="preserve"> maternal plants, and seeds with their </w:t>
      </w:r>
      <w:proofErr w:type="spellStart"/>
      <w:r w:rsidR="004A475B">
        <w:rPr>
          <w:rFonts w:ascii="Times New Roman" w:hAnsi="Times New Roman" w:cs="Times New Roman"/>
          <w:sz w:val="24"/>
          <w:szCs w:val="24"/>
        </w:rPr>
        <w:t>elaiosomes</w:t>
      </w:r>
      <w:proofErr w:type="spellEnd"/>
      <w:r w:rsidR="004A475B">
        <w:rPr>
          <w:rFonts w:ascii="Times New Roman" w:hAnsi="Times New Roman" w:cs="Times New Roman"/>
          <w:sz w:val="24"/>
          <w:szCs w:val="24"/>
        </w:rPr>
        <w:t xml:space="preserve"> intact were more likely to</w:t>
      </w:r>
      <w:r w:rsidR="002D7B86">
        <w:rPr>
          <w:rFonts w:ascii="Times New Roman" w:hAnsi="Times New Roman" w:cs="Times New Roman"/>
          <w:sz w:val="24"/>
          <w:szCs w:val="24"/>
        </w:rPr>
        <w:t xml:space="preserve"> have</w:t>
      </w:r>
      <w:r w:rsidR="004A475B">
        <w:rPr>
          <w:rFonts w:ascii="Times New Roman" w:hAnsi="Times New Roman" w:cs="Times New Roman"/>
          <w:sz w:val="24"/>
          <w:szCs w:val="24"/>
        </w:rPr>
        <w:t xml:space="preserve"> be</w:t>
      </w:r>
      <w:r w:rsidR="002D7B86">
        <w:rPr>
          <w:rFonts w:ascii="Times New Roman" w:hAnsi="Times New Roman" w:cs="Times New Roman"/>
          <w:sz w:val="24"/>
          <w:szCs w:val="24"/>
        </w:rPr>
        <w:t>en</w:t>
      </w:r>
      <w:r w:rsidR="004A475B">
        <w:rPr>
          <w:rFonts w:ascii="Times New Roman" w:hAnsi="Times New Roman" w:cs="Times New Roman"/>
          <w:sz w:val="24"/>
          <w:szCs w:val="24"/>
        </w:rPr>
        <w:t xml:space="preserve"> removed than those without their </w:t>
      </w:r>
      <w:proofErr w:type="spellStart"/>
      <w:r w:rsidR="004A475B">
        <w:rPr>
          <w:rFonts w:ascii="Times New Roman" w:hAnsi="Times New Roman" w:cs="Times New Roman"/>
          <w:sz w:val="24"/>
          <w:szCs w:val="24"/>
        </w:rPr>
        <w:t>elaiosomes</w:t>
      </w:r>
      <w:proofErr w:type="spellEnd"/>
      <w:r w:rsidR="001318CD">
        <w:rPr>
          <w:rFonts w:ascii="Times New Roman" w:hAnsi="Times New Roman" w:cs="Times New Roman"/>
          <w:sz w:val="24"/>
          <w:szCs w:val="24"/>
        </w:rPr>
        <w:t>.</w:t>
      </w:r>
      <w:r w:rsidR="00FD2CD6">
        <w:rPr>
          <w:rFonts w:ascii="Times New Roman" w:hAnsi="Times New Roman" w:cs="Times New Roman"/>
          <w:sz w:val="24"/>
          <w:szCs w:val="24"/>
        </w:rPr>
        <w:t xml:space="preserve"> </w:t>
      </w:r>
      <w:r w:rsidR="00BD06A9">
        <w:rPr>
          <w:rFonts w:ascii="Times New Roman" w:hAnsi="Times New Roman" w:cs="Times New Roman"/>
          <w:sz w:val="24"/>
          <w:szCs w:val="24"/>
        </w:rPr>
        <w:t>This reinforces trends seen in survival curves plotted from the observed</w:t>
      </w:r>
      <w:r w:rsidR="00467F3C">
        <w:rPr>
          <w:rFonts w:ascii="Times New Roman" w:hAnsi="Times New Roman" w:cs="Times New Roman"/>
          <w:sz w:val="24"/>
          <w:szCs w:val="24"/>
        </w:rPr>
        <w:t xml:space="preserve"> seed</w:t>
      </w:r>
      <w:r w:rsidR="00BD06A9">
        <w:rPr>
          <w:rFonts w:ascii="Times New Roman" w:hAnsi="Times New Roman" w:cs="Times New Roman"/>
          <w:sz w:val="24"/>
          <w:szCs w:val="24"/>
        </w:rPr>
        <w:t xml:space="preserve"> </w:t>
      </w:r>
      <w:r w:rsidR="00467F3C">
        <w:rPr>
          <w:rFonts w:ascii="Times New Roman" w:hAnsi="Times New Roman" w:cs="Times New Roman"/>
          <w:sz w:val="24"/>
          <w:szCs w:val="24"/>
        </w:rPr>
        <w:t>counts over time</w:t>
      </w:r>
      <w:r w:rsidR="00FD2CD6">
        <w:rPr>
          <w:rFonts w:ascii="Times New Roman" w:hAnsi="Times New Roman" w:cs="Times New Roman"/>
          <w:sz w:val="24"/>
          <w:szCs w:val="24"/>
        </w:rPr>
        <w:t>,</w:t>
      </w:r>
      <w:r w:rsidR="00BD06A9">
        <w:rPr>
          <w:rFonts w:ascii="Times New Roman" w:hAnsi="Times New Roman" w:cs="Times New Roman"/>
          <w:sz w:val="24"/>
          <w:szCs w:val="24"/>
        </w:rPr>
        <w:t xml:space="preserve"> where</w:t>
      </w:r>
      <w:r w:rsidR="00FD2CD6">
        <w:rPr>
          <w:rFonts w:ascii="Times New Roman" w:hAnsi="Times New Roman" w:cs="Times New Roman"/>
          <w:sz w:val="24"/>
          <w:szCs w:val="24"/>
        </w:rPr>
        <w:t xml:space="preserve"> seeds with their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intact </w:t>
      </w:r>
      <w:r w:rsidR="00D53D74">
        <w:rPr>
          <w:rFonts w:ascii="Times New Roman" w:hAnsi="Times New Roman" w:cs="Times New Roman"/>
          <w:sz w:val="24"/>
          <w:szCs w:val="24"/>
        </w:rPr>
        <w:t>were generally removed</w:t>
      </w:r>
      <w:r w:rsidR="00FD2CD6">
        <w:rPr>
          <w:rFonts w:ascii="Times New Roman" w:hAnsi="Times New Roman" w:cs="Times New Roman"/>
          <w:sz w:val="24"/>
          <w:szCs w:val="24"/>
        </w:rPr>
        <w:t xml:space="preserve"> at a faster rate than seeds without their </w:t>
      </w:r>
      <w:proofErr w:type="spellStart"/>
      <w:r w:rsidR="00FD2CD6">
        <w:rPr>
          <w:rFonts w:ascii="Times New Roman" w:hAnsi="Times New Roman" w:cs="Times New Roman"/>
          <w:sz w:val="24"/>
          <w:szCs w:val="24"/>
        </w:rPr>
        <w:lastRenderedPageBreak/>
        <w:t>elaiosomes</w:t>
      </w:r>
      <w:proofErr w:type="spellEnd"/>
      <w:r w:rsidR="00FD2CD6">
        <w:rPr>
          <w:rFonts w:ascii="Times New Roman" w:hAnsi="Times New Roman" w:cs="Times New Roman"/>
          <w:sz w:val="24"/>
          <w:szCs w:val="24"/>
        </w:rPr>
        <w:t xml:space="preserve"> for all combinations of warming and species, except for warmed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D2CD6">
        <w:rPr>
          <w:rFonts w:ascii="Times New Roman" w:hAnsi="Times New Roman" w:cs="Times New Roman"/>
          <w:sz w:val="24"/>
          <w:szCs w:val="24"/>
        </w:rPr>
        <w:t xml:space="preserve"> (Figure </w:t>
      </w:r>
      <w:r w:rsidR="0084228F">
        <w:rPr>
          <w:rFonts w:ascii="Times New Roman" w:hAnsi="Times New Roman" w:cs="Times New Roman"/>
          <w:sz w:val="24"/>
          <w:szCs w:val="24"/>
        </w:rPr>
        <w:t>2</w:t>
      </w:r>
      <w:r w:rsidR="00FD2CD6">
        <w:rPr>
          <w:rFonts w:ascii="Times New Roman" w:hAnsi="Times New Roman" w:cs="Times New Roman"/>
          <w:sz w:val="24"/>
          <w:szCs w:val="24"/>
        </w:rPr>
        <w:t>)</w:t>
      </w:r>
      <w:r w:rsidR="00CF4EA1">
        <w:rPr>
          <w:rFonts w:ascii="Times New Roman" w:hAnsi="Times New Roman" w:cs="Times New Roman"/>
          <w:sz w:val="24"/>
          <w:szCs w:val="24"/>
        </w:rPr>
        <w:t>.</w:t>
      </w:r>
      <w:r w:rsidR="00FD2CD6">
        <w:rPr>
          <w:rFonts w:ascii="Times New Roman" w:hAnsi="Times New Roman" w:cs="Times New Roman"/>
          <w:sz w:val="24"/>
          <w:szCs w:val="24"/>
        </w:rPr>
        <w:t xml:space="preserve"> </w:t>
      </w:r>
      <w:r w:rsidR="00037D61">
        <w:rPr>
          <w:rFonts w:ascii="Times New Roman" w:hAnsi="Times New Roman" w:cs="Times New Roman"/>
          <w:sz w:val="24"/>
          <w:szCs w:val="24"/>
        </w:rPr>
        <w:t xml:space="preserve">Survival curves also show that seeds </w:t>
      </w:r>
      <w:r w:rsidR="00FD2CD6">
        <w:rPr>
          <w:rFonts w:ascii="Times New Roman" w:hAnsi="Times New Roman" w:cs="Times New Roman"/>
          <w:sz w:val="24"/>
          <w:szCs w:val="24"/>
        </w:rPr>
        <w:t>from warmed maternal</w:t>
      </w:r>
      <w:r w:rsidR="00F65A3F">
        <w:rPr>
          <w:rFonts w:ascii="Times New Roman" w:hAnsi="Times New Roman" w:cs="Times New Roman"/>
          <w:sz w:val="24"/>
          <w:szCs w:val="24"/>
        </w:rPr>
        <w:t xml:space="preserve"> plants</w:t>
      </w:r>
      <w:r w:rsidR="00FD2CD6">
        <w:rPr>
          <w:rFonts w:ascii="Times New Roman" w:hAnsi="Times New Roman" w:cs="Times New Roman"/>
          <w:sz w:val="24"/>
          <w:szCs w:val="24"/>
        </w:rPr>
        <w:t xml:space="preserve"> </w:t>
      </w:r>
      <w:r w:rsidR="00D53D74">
        <w:rPr>
          <w:rFonts w:ascii="Times New Roman" w:hAnsi="Times New Roman" w:cs="Times New Roman"/>
          <w:sz w:val="24"/>
          <w:szCs w:val="24"/>
        </w:rPr>
        <w:t>were</w:t>
      </w:r>
      <w:r w:rsidR="00FD2CD6">
        <w:rPr>
          <w:rFonts w:ascii="Times New Roman" w:hAnsi="Times New Roman" w:cs="Times New Roman"/>
          <w:sz w:val="24"/>
          <w:szCs w:val="24"/>
        </w:rPr>
        <w:t xml:space="preserve"> removed </w:t>
      </w:r>
      <w:r w:rsidR="00A305BD">
        <w:rPr>
          <w:rFonts w:ascii="Times New Roman" w:hAnsi="Times New Roman" w:cs="Times New Roman"/>
          <w:sz w:val="24"/>
          <w:szCs w:val="24"/>
        </w:rPr>
        <w:t>faster</w:t>
      </w:r>
      <w:r w:rsidR="00FD2CD6">
        <w:rPr>
          <w:rFonts w:ascii="Times New Roman" w:hAnsi="Times New Roman" w:cs="Times New Roman"/>
          <w:sz w:val="24"/>
          <w:szCs w:val="24"/>
        </w:rPr>
        <w:t xml:space="preserve"> than seeds from </w:t>
      </w:r>
      <w:proofErr w:type="spellStart"/>
      <w:r w:rsidR="00FD2CD6">
        <w:rPr>
          <w:rFonts w:ascii="Times New Roman" w:hAnsi="Times New Roman" w:cs="Times New Roman"/>
          <w:sz w:val="24"/>
          <w:szCs w:val="24"/>
        </w:rPr>
        <w:t>unwarmed</w:t>
      </w:r>
      <w:proofErr w:type="spellEnd"/>
      <w:r w:rsidR="00FD2CD6">
        <w:rPr>
          <w:rFonts w:ascii="Times New Roman" w:hAnsi="Times New Roman" w:cs="Times New Roman"/>
          <w:sz w:val="24"/>
          <w:szCs w:val="24"/>
        </w:rPr>
        <w:t xml:space="preserve"> maternal plants for all combinations of </w:t>
      </w:r>
      <w:proofErr w:type="spellStart"/>
      <w:r w:rsidR="00FD2CD6">
        <w:rPr>
          <w:rFonts w:ascii="Times New Roman" w:hAnsi="Times New Roman" w:cs="Times New Roman"/>
          <w:sz w:val="24"/>
          <w:szCs w:val="24"/>
        </w:rPr>
        <w:t>elaiosome</w:t>
      </w:r>
      <w:proofErr w:type="spellEnd"/>
      <w:r w:rsidR="00FD2CD6">
        <w:rPr>
          <w:rFonts w:ascii="Times New Roman" w:hAnsi="Times New Roman" w:cs="Times New Roman"/>
          <w:sz w:val="24"/>
          <w:szCs w:val="24"/>
        </w:rPr>
        <w:t xml:space="preserve"> </w:t>
      </w:r>
      <w:r w:rsidR="00D53D74">
        <w:rPr>
          <w:rFonts w:ascii="Times New Roman" w:hAnsi="Times New Roman" w:cs="Times New Roman"/>
          <w:sz w:val="24"/>
          <w:szCs w:val="24"/>
        </w:rPr>
        <w:t>presence/absence</w:t>
      </w:r>
      <w:r w:rsidR="00FD2CD6">
        <w:rPr>
          <w:rFonts w:ascii="Times New Roman" w:hAnsi="Times New Roman" w:cs="Times New Roman"/>
          <w:sz w:val="24"/>
          <w:szCs w:val="24"/>
        </w:rPr>
        <w:t xml:space="preserve"> and species, except for </w:t>
      </w:r>
      <w:r w:rsidR="00FD2CD6">
        <w:rPr>
          <w:rFonts w:ascii="Times New Roman" w:hAnsi="Times New Roman" w:cs="Times New Roman"/>
          <w:i/>
          <w:iCs/>
          <w:sz w:val="24"/>
          <w:szCs w:val="24"/>
        </w:rPr>
        <w:t xml:space="preserve">C. </w:t>
      </w:r>
      <w:proofErr w:type="spellStart"/>
      <w:r w:rsidR="00F65A3F">
        <w:rPr>
          <w:rFonts w:ascii="Times New Roman" w:hAnsi="Times New Roman" w:cs="Times New Roman"/>
          <w:i/>
          <w:iCs/>
          <w:sz w:val="24"/>
          <w:szCs w:val="24"/>
        </w:rPr>
        <w:t>acanthoides</w:t>
      </w:r>
      <w:proofErr w:type="spellEnd"/>
      <w:r w:rsidR="00F65A3F">
        <w:rPr>
          <w:rFonts w:ascii="Times New Roman" w:hAnsi="Times New Roman" w:cs="Times New Roman"/>
          <w:sz w:val="24"/>
          <w:szCs w:val="24"/>
        </w:rPr>
        <w:t xml:space="preserve"> </w:t>
      </w:r>
      <w:r w:rsidR="00FD2CD6">
        <w:rPr>
          <w:rFonts w:ascii="Times New Roman" w:hAnsi="Times New Roman" w:cs="Times New Roman"/>
          <w:sz w:val="24"/>
          <w:szCs w:val="24"/>
        </w:rPr>
        <w:t xml:space="preserve">with intact </w:t>
      </w:r>
      <w:proofErr w:type="spellStart"/>
      <w:r w:rsidR="00FD2CD6">
        <w:rPr>
          <w:rFonts w:ascii="Times New Roman" w:hAnsi="Times New Roman" w:cs="Times New Roman"/>
          <w:sz w:val="24"/>
          <w:szCs w:val="24"/>
        </w:rPr>
        <w:t>elaiosomes</w:t>
      </w:r>
      <w:proofErr w:type="spellEnd"/>
      <w:r w:rsidR="00FD2CD6">
        <w:rPr>
          <w:rFonts w:ascii="Times New Roman" w:hAnsi="Times New Roman" w:cs="Times New Roman"/>
          <w:sz w:val="24"/>
          <w:szCs w:val="24"/>
        </w:rPr>
        <w:t xml:space="preserve"> (Figure</w:t>
      </w:r>
      <w:r w:rsidR="00C71007">
        <w:rPr>
          <w:rFonts w:ascii="Times New Roman" w:hAnsi="Times New Roman" w:cs="Times New Roman"/>
          <w:sz w:val="24"/>
          <w:szCs w:val="24"/>
        </w:rPr>
        <w:t xml:space="preserve"> </w:t>
      </w:r>
      <w:r w:rsidR="0084228F">
        <w:rPr>
          <w:rFonts w:ascii="Times New Roman" w:hAnsi="Times New Roman" w:cs="Times New Roman"/>
          <w:sz w:val="24"/>
          <w:szCs w:val="24"/>
        </w:rPr>
        <w:t>3</w:t>
      </w:r>
      <w:r w:rsidR="00FD2CD6">
        <w:rPr>
          <w:rFonts w:ascii="Times New Roman" w:hAnsi="Times New Roman" w:cs="Times New Roman"/>
          <w:sz w:val="24"/>
          <w:szCs w:val="24"/>
        </w:rPr>
        <w:t>)</w:t>
      </w:r>
      <w:r w:rsidR="00B9480E">
        <w:rPr>
          <w:rFonts w:ascii="Times New Roman" w:hAnsi="Times New Roman" w:cs="Times New Roman"/>
          <w:sz w:val="24"/>
          <w:szCs w:val="24"/>
        </w:rPr>
        <w:t>.</w:t>
      </w:r>
      <w:r w:rsidR="004A475B">
        <w:rPr>
          <w:rFonts w:ascii="Times New Roman" w:hAnsi="Times New Roman" w:cs="Times New Roman"/>
          <w:sz w:val="24"/>
          <w:szCs w:val="24"/>
        </w:rPr>
        <w:t xml:space="preserve"> </w:t>
      </w:r>
      <w:r w:rsidR="00BD3F7E">
        <w:rPr>
          <w:rFonts w:ascii="Times New Roman" w:hAnsi="Times New Roman" w:cs="Times New Roman"/>
          <w:sz w:val="24"/>
          <w:szCs w:val="24"/>
        </w:rPr>
        <w:t>While survival curves for warming/</w:t>
      </w:r>
      <w:proofErr w:type="spellStart"/>
      <w:r w:rsidR="00BD3F7E">
        <w:rPr>
          <w:rFonts w:ascii="Times New Roman" w:hAnsi="Times New Roman" w:cs="Times New Roman"/>
          <w:sz w:val="24"/>
          <w:szCs w:val="24"/>
        </w:rPr>
        <w:t>elaiosome</w:t>
      </w:r>
      <w:proofErr w:type="spellEnd"/>
      <w:r w:rsidR="00BD3F7E">
        <w:rPr>
          <w:rFonts w:ascii="Times New Roman" w:hAnsi="Times New Roman" w:cs="Times New Roman"/>
          <w:sz w:val="24"/>
          <w:szCs w:val="24"/>
        </w:rPr>
        <w:t xml:space="preserve"> treatment combinations were generally similar between species</w:t>
      </w:r>
      <w:r w:rsidR="000A2425">
        <w:rPr>
          <w:rFonts w:ascii="Times New Roman" w:hAnsi="Times New Roman" w:cs="Times New Roman"/>
          <w:sz w:val="24"/>
          <w:szCs w:val="24"/>
        </w:rPr>
        <w:t xml:space="preserve"> </w:t>
      </w:r>
      <w:r w:rsidR="00B9480E">
        <w:rPr>
          <w:rFonts w:ascii="Times New Roman" w:hAnsi="Times New Roman" w:cs="Times New Roman"/>
          <w:sz w:val="24"/>
          <w:szCs w:val="24"/>
        </w:rPr>
        <w:t>(</w:t>
      </w:r>
      <w:r w:rsidR="001644B6">
        <w:rPr>
          <w:rFonts w:ascii="Times New Roman" w:hAnsi="Times New Roman" w:cs="Times New Roman"/>
          <w:sz w:val="24"/>
          <w:szCs w:val="24"/>
        </w:rPr>
        <w:t>Appendix S</w:t>
      </w:r>
      <w:r w:rsidR="001B58CB">
        <w:rPr>
          <w:rFonts w:ascii="Times New Roman" w:hAnsi="Times New Roman" w:cs="Times New Roman"/>
          <w:sz w:val="24"/>
          <w:szCs w:val="24"/>
        </w:rPr>
        <w:t>2</w:t>
      </w:r>
      <w:r w:rsidR="001644B6">
        <w:rPr>
          <w:rFonts w:ascii="Times New Roman" w:hAnsi="Times New Roman" w:cs="Times New Roman"/>
          <w:sz w:val="24"/>
          <w:szCs w:val="24"/>
        </w:rPr>
        <w:t xml:space="preserve">, Figure </w:t>
      </w:r>
      <w:r w:rsidR="00E11392">
        <w:rPr>
          <w:rFonts w:ascii="Times New Roman" w:hAnsi="Times New Roman" w:cs="Times New Roman"/>
          <w:sz w:val="24"/>
          <w:szCs w:val="24"/>
        </w:rPr>
        <w:t>S4</w:t>
      </w:r>
      <w:r w:rsidR="00B9480E">
        <w:rPr>
          <w:rFonts w:ascii="Times New Roman" w:hAnsi="Times New Roman" w:cs="Times New Roman"/>
          <w:sz w:val="24"/>
          <w:szCs w:val="24"/>
        </w:rPr>
        <w:t xml:space="preserve">), </w:t>
      </w:r>
      <w:r w:rsidR="00BD3F7E">
        <w:rPr>
          <w:rFonts w:ascii="Times New Roman" w:hAnsi="Times New Roman" w:cs="Times New Roman"/>
          <w:sz w:val="24"/>
          <w:szCs w:val="24"/>
        </w:rPr>
        <w:t xml:space="preserve">explicit comparisons to demonstrate whether </w:t>
      </w:r>
      <w:del w:id="195" w:author="Drees, Trevor" w:date="2023-05-17T15:04:00Z">
        <w:r w:rsidR="00BD3F7E">
          <w:rPr>
            <w:rFonts w:ascii="Times New Roman" w:hAnsi="Times New Roman" w:cs="Times New Roman"/>
            <w:sz w:val="24"/>
            <w:szCs w:val="24"/>
          </w:rPr>
          <w:delText xml:space="preserve">or not significant </w:delText>
        </w:r>
      </w:del>
      <w:r w:rsidR="00BD3F7E">
        <w:rPr>
          <w:rFonts w:ascii="Times New Roman" w:hAnsi="Times New Roman" w:cs="Times New Roman"/>
          <w:sz w:val="24"/>
          <w:szCs w:val="24"/>
        </w:rPr>
        <w:t>differences in seed removal rates between species</w:t>
      </w:r>
      <w:r w:rsidR="00467F3C">
        <w:rPr>
          <w:rFonts w:ascii="Times New Roman" w:hAnsi="Times New Roman" w:cs="Times New Roman"/>
          <w:sz w:val="24"/>
          <w:szCs w:val="24"/>
        </w:rPr>
        <w:t xml:space="preserve"> exist</w:t>
      </w:r>
      <w:r w:rsidR="00BD3F7E">
        <w:rPr>
          <w:rFonts w:ascii="Times New Roman" w:hAnsi="Times New Roman" w:cs="Times New Roman"/>
          <w:sz w:val="24"/>
          <w:szCs w:val="24"/>
        </w:rPr>
        <w:t xml:space="preserve"> were not made since </w:t>
      </w:r>
      <w:r w:rsidR="00467F3C">
        <w:rPr>
          <w:rFonts w:ascii="Times New Roman" w:hAnsi="Times New Roman" w:cs="Times New Roman"/>
          <w:sz w:val="24"/>
          <w:szCs w:val="24"/>
        </w:rPr>
        <w:t>such a comparison</w:t>
      </w:r>
      <w:r w:rsidR="00A305BD">
        <w:rPr>
          <w:rFonts w:ascii="Times New Roman" w:hAnsi="Times New Roman" w:cs="Times New Roman"/>
          <w:sz w:val="24"/>
          <w:szCs w:val="24"/>
        </w:rPr>
        <w:t xml:space="preserve"> was</w:t>
      </w:r>
      <w:r w:rsidR="00BD3F7E">
        <w:rPr>
          <w:rFonts w:ascii="Times New Roman" w:hAnsi="Times New Roman" w:cs="Times New Roman"/>
          <w:sz w:val="24"/>
          <w:szCs w:val="24"/>
        </w:rPr>
        <w:t xml:space="preserve"> </w:t>
      </w:r>
      <w:r w:rsidR="000B2D4D">
        <w:rPr>
          <w:rFonts w:ascii="Times New Roman" w:hAnsi="Times New Roman" w:cs="Times New Roman"/>
          <w:sz w:val="24"/>
          <w:szCs w:val="24"/>
        </w:rPr>
        <w:t>not a focus</w:t>
      </w:r>
      <w:r w:rsidR="00BD3F7E">
        <w:rPr>
          <w:rFonts w:ascii="Times New Roman" w:hAnsi="Times New Roman" w:cs="Times New Roman"/>
          <w:sz w:val="24"/>
          <w:szCs w:val="24"/>
        </w:rPr>
        <w:t xml:space="preserve"> of this investigation.</w:t>
      </w:r>
    </w:p>
    <w:p w14:paraId="2E9C43F3" w14:textId="3D655091" w:rsidR="00170229" w:rsidRDefault="00071C42"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Interactions between </w:t>
      </w:r>
      <w:proofErr w:type="spellStart"/>
      <w:r w:rsidR="00BD06A9">
        <w:rPr>
          <w:rFonts w:ascii="Times New Roman" w:hAnsi="Times New Roman" w:cs="Times New Roman"/>
          <w:sz w:val="24"/>
          <w:szCs w:val="24"/>
        </w:rPr>
        <w:t>elaiosome</w:t>
      </w:r>
      <w:proofErr w:type="spellEnd"/>
      <w:r w:rsidR="00BD06A9">
        <w:rPr>
          <w:rFonts w:ascii="Times New Roman" w:hAnsi="Times New Roman" w:cs="Times New Roman"/>
          <w:sz w:val="24"/>
          <w:szCs w:val="24"/>
        </w:rPr>
        <w:t xml:space="preserve"> and warming treatments</w:t>
      </w:r>
      <w:r>
        <w:rPr>
          <w:rFonts w:ascii="Times New Roman" w:hAnsi="Times New Roman" w:cs="Times New Roman"/>
          <w:sz w:val="24"/>
          <w:szCs w:val="24"/>
        </w:rPr>
        <w:t xml:space="preserve"> were</w:t>
      </w:r>
      <w:r w:rsidR="00BD06A9">
        <w:rPr>
          <w:rFonts w:ascii="Times New Roman" w:hAnsi="Times New Roman" w:cs="Times New Roman"/>
          <w:sz w:val="24"/>
          <w:szCs w:val="24"/>
        </w:rPr>
        <w:t xml:space="preserve"> also</w:t>
      </w:r>
      <w:r>
        <w:rPr>
          <w:rFonts w:ascii="Times New Roman" w:hAnsi="Times New Roman" w:cs="Times New Roman"/>
          <w:sz w:val="24"/>
          <w:szCs w:val="24"/>
        </w:rPr>
        <w:t xml:space="preserve"> observed in the mixed effects models</w:t>
      </w:r>
      <w:r w:rsidR="001653B5">
        <w:rPr>
          <w:rFonts w:ascii="Times New Roman" w:hAnsi="Times New Roman" w:cs="Times New Roman"/>
          <w:sz w:val="24"/>
          <w:szCs w:val="24"/>
        </w:rPr>
        <w:t xml:space="preserve">. For </w:t>
      </w:r>
      <w:r w:rsidR="00377387">
        <w:rPr>
          <w:rFonts w:ascii="Times New Roman" w:hAnsi="Times New Roman" w:cs="Times New Roman"/>
          <w:i/>
          <w:iCs/>
          <w:sz w:val="24"/>
          <w:szCs w:val="24"/>
        </w:rPr>
        <w:t xml:space="preserve">C. </w:t>
      </w:r>
      <w:proofErr w:type="spellStart"/>
      <w:r w:rsidR="00377387">
        <w:rPr>
          <w:rFonts w:ascii="Times New Roman" w:hAnsi="Times New Roman" w:cs="Times New Roman"/>
          <w:i/>
          <w:iCs/>
          <w:sz w:val="24"/>
          <w:szCs w:val="24"/>
        </w:rPr>
        <w:t>acanthoides</w:t>
      </w:r>
      <w:proofErr w:type="spellEnd"/>
      <w:r w:rsidR="00377387">
        <w:rPr>
          <w:rFonts w:ascii="Times New Roman" w:hAnsi="Times New Roman" w:cs="Times New Roman"/>
          <w:sz w:val="24"/>
          <w:szCs w:val="24"/>
        </w:rPr>
        <w:t xml:space="preserve">, significant negative interactions at all three time points suggest that presence of the </w:t>
      </w:r>
      <w:proofErr w:type="spellStart"/>
      <w:r w:rsidR="00377387">
        <w:rPr>
          <w:rFonts w:ascii="Times New Roman" w:hAnsi="Times New Roman" w:cs="Times New Roman"/>
          <w:sz w:val="24"/>
          <w:szCs w:val="24"/>
        </w:rPr>
        <w:t>elaiosome</w:t>
      </w:r>
      <w:proofErr w:type="spellEnd"/>
      <w:r w:rsidR="00377387">
        <w:rPr>
          <w:rFonts w:ascii="Times New Roman" w:hAnsi="Times New Roman" w:cs="Times New Roman"/>
          <w:sz w:val="24"/>
          <w:szCs w:val="24"/>
        </w:rPr>
        <w:t xml:space="preserve"> dampens the increase in seed removal facilitated by warming – that is, seeds with </w:t>
      </w:r>
      <w:proofErr w:type="spellStart"/>
      <w:r w:rsidR="00377387">
        <w:rPr>
          <w:rFonts w:ascii="Times New Roman" w:hAnsi="Times New Roman" w:cs="Times New Roman"/>
          <w:sz w:val="24"/>
          <w:szCs w:val="24"/>
        </w:rPr>
        <w:t>elaiosomes</w:t>
      </w:r>
      <w:proofErr w:type="spellEnd"/>
      <w:r w:rsidR="00377387">
        <w:rPr>
          <w:rFonts w:ascii="Times New Roman" w:hAnsi="Times New Roman" w:cs="Times New Roman"/>
          <w:sz w:val="24"/>
          <w:szCs w:val="24"/>
        </w:rPr>
        <w:t xml:space="preserve"> in</w:t>
      </w:r>
      <w:r w:rsidR="003A10C4">
        <w:rPr>
          <w:rFonts w:ascii="Times New Roman" w:hAnsi="Times New Roman" w:cs="Times New Roman"/>
          <w:sz w:val="24"/>
          <w:szCs w:val="24"/>
        </w:rPr>
        <w:t>tact experience</w:t>
      </w:r>
      <w:r w:rsidR="00377387">
        <w:rPr>
          <w:rFonts w:ascii="Times New Roman" w:hAnsi="Times New Roman" w:cs="Times New Roman"/>
          <w:sz w:val="24"/>
          <w:szCs w:val="24"/>
        </w:rPr>
        <w:t xml:space="preserve"> </w:t>
      </w:r>
      <w:r w:rsidR="003A10C4">
        <w:rPr>
          <w:rFonts w:ascii="Times New Roman" w:hAnsi="Times New Roman" w:cs="Times New Roman"/>
          <w:sz w:val="24"/>
          <w:szCs w:val="24"/>
        </w:rPr>
        <w:t>less of an</w:t>
      </w:r>
      <w:r w:rsidR="00377387">
        <w:rPr>
          <w:rFonts w:ascii="Times New Roman" w:hAnsi="Times New Roman" w:cs="Times New Roman"/>
          <w:sz w:val="24"/>
          <w:szCs w:val="24"/>
        </w:rPr>
        <w:t xml:space="preserve"> increase in removal rates</w:t>
      </w:r>
      <w:r w:rsidR="003A10C4">
        <w:rPr>
          <w:rFonts w:ascii="Times New Roman" w:hAnsi="Times New Roman" w:cs="Times New Roman"/>
          <w:sz w:val="24"/>
          <w:szCs w:val="24"/>
        </w:rPr>
        <w:t xml:space="preserve"> under warming</w:t>
      </w:r>
      <w:r w:rsidR="00377387">
        <w:rPr>
          <w:rFonts w:ascii="Times New Roman" w:hAnsi="Times New Roman" w:cs="Times New Roman"/>
          <w:sz w:val="24"/>
          <w:szCs w:val="24"/>
        </w:rPr>
        <w:t xml:space="preserve"> than seeds where the</w:t>
      </w:r>
      <w:r w:rsidR="003A10C4">
        <w:rPr>
          <w:rFonts w:ascii="Times New Roman" w:hAnsi="Times New Roman" w:cs="Times New Roman"/>
          <w:sz w:val="24"/>
          <w:szCs w:val="24"/>
        </w:rPr>
        <w:t xml:space="preserve"> </w:t>
      </w:r>
      <w:proofErr w:type="spellStart"/>
      <w:r w:rsidR="003A10C4">
        <w:rPr>
          <w:rFonts w:ascii="Times New Roman" w:hAnsi="Times New Roman" w:cs="Times New Roman"/>
          <w:sz w:val="24"/>
          <w:szCs w:val="24"/>
        </w:rPr>
        <w:t>elaiosome</w:t>
      </w:r>
      <w:proofErr w:type="spellEnd"/>
      <w:r w:rsidR="003A10C4">
        <w:rPr>
          <w:rFonts w:ascii="Times New Roman" w:hAnsi="Times New Roman" w:cs="Times New Roman"/>
          <w:sz w:val="24"/>
          <w:szCs w:val="24"/>
        </w:rPr>
        <w:t xml:space="preserve"> is removed (</w:t>
      </w:r>
      <w:r w:rsidR="000A30CC">
        <w:rPr>
          <w:rFonts w:ascii="Times New Roman" w:hAnsi="Times New Roman" w:cs="Times New Roman"/>
          <w:sz w:val="24"/>
          <w:szCs w:val="24"/>
        </w:rPr>
        <w:t>Table 1;</w:t>
      </w:r>
      <w:r w:rsidR="00C534DF">
        <w:rPr>
          <w:rFonts w:ascii="Times New Roman" w:hAnsi="Times New Roman" w:cs="Times New Roman"/>
          <w:sz w:val="24"/>
          <w:szCs w:val="24"/>
        </w:rPr>
        <w:t xml:space="preserve"> refer to</w:t>
      </w:r>
      <w:r w:rsidR="000A30CC">
        <w:rPr>
          <w:rFonts w:ascii="Times New Roman" w:hAnsi="Times New Roman" w:cs="Times New Roman"/>
          <w:sz w:val="24"/>
          <w:szCs w:val="24"/>
        </w:rPr>
        <w:t xml:space="preserve"> </w:t>
      </w:r>
      <w:r w:rsidR="003A10C4">
        <w:rPr>
          <w:rFonts w:ascii="Times New Roman" w:hAnsi="Times New Roman" w:cs="Times New Roman"/>
          <w:sz w:val="24"/>
          <w:szCs w:val="24"/>
        </w:rPr>
        <w:t>Appendix S</w:t>
      </w:r>
      <w:r w:rsidR="001B58CB">
        <w:rPr>
          <w:rFonts w:ascii="Times New Roman" w:hAnsi="Times New Roman" w:cs="Times New Roman"/>
          <w:sz w:val="24"/>
          <w:szCs w:val="24"/>
        </w:rPr>
        <w:t>2</w:t>
      </w:r>
      <w:r w:rsidR="003A10C4">
        <w:rPr>
          <w:rFonts w:ascii="Times New Roman" w:hAnsi="Times New Roman" w:cs="Times New Roman"/>
          <w:sz w:val="24"/>
          <w:szCs w:val="24"/>
        </w:rPr>
        <w:t xml:space="preserve">, Figure </w:t>
      </w:r>
      <w:r w:rsidR="00E11392">
        <w:rPr>
          <w:rFonts w:ascii="Times New Roman" w:hAnsi="Times New Roman" w:cs="Times New Roman"/>
          <w:sz w:val="24"/>
          <w:szCs w:val="24"/>
        </w:rPr>
        <w:t xml:space="preserve">S5 </w:t>
      </w:r>
      <w:r w:rsidR="000A30CC">
        <w:rPr>
          <w:rFonts w:ascii="Times New Roman" w:hAnsi="Times New Roman" w:cs="Times New Roman"/>
          <w:sz w:val="24"/>
          <w:szCs w:val="24"/>
        </w:rPr>
        <w:t>for visualisation</w:t>
      </w:r>
      <w:r w:rsidR="00C534DF">
        <w:rPr>
          <w:rFonts w:ascii="Times New Roman" w:hAnsi="Times New Roman" w:cs="Times New Roman"/>
          <w:sz w:val="24"/>
          <w:szCs w:val="24"/>
        </w:rPr>
        <w:t xml:space="preserve"> of marginal effects</w:t>
      </w:r>
      <w:r w:rsidR="003A10C4">
        <w:rPr>
          <w:rFonts w:ascii="Times New Roman" w:hAnsi="Times New Roman" w:cs="Times New Roman"/>
          <w:sz w:val="24"/>
          <w:szCs w:val="24"/>
        </w:rPr>
        <w:t>).</w:t>
      </w:r>
      <w:r w:rsidR="000A30CC">
        <w:rPr>
          <w:rFonts w:ascii="Times New Roman" w:hAnsi="Times New Roman" w:cs="Times New Roman"/>
          <w:sz w:val="24"/>
          <w:szCs w:val="24"/>
        </w:rPr>
        <w:t xml:space="preserve"> </w:t>
      </w:r>
      <w:r w:rsidR="00CE606C">
        <w:rPr>
          <w:rFonts w:ascii="Times New Roman" w:hAnsi="Times New Roman" w:cs="Times New Roman"/>
          <w:sz w:val="24"/>
          <w:szCs w:val="24"/>
        </w:rPr>
        <w:t>This</w:t>
      </w:r>
      <w:r w:rsidR="00C534DF">
        <w:rPr>
          <w:rFonts w:ascii="Times New Roman" w:hAnsi="Times New Roman" w:cs="Times New Roman"/>
          <w:sz w:val="24"/>
          <w:szCs w:val="24"/>
        </w:rPr>
        <w:t xml:space="preserve"> dampening effect on warming</w:t>
      </w:r>
      <w:r w:rsidR="00CE606C">
        <w:rPr>
          <w:rFonts w:ascii="Times New Roman" w:hAnsi="Times New Roman" w:cs="Times New Roman"/>
          <w:sz w:val="24"/>
          <w:szCs w:val="24"/>
        </w:rPr>
        <w:t xml:space="preserve"> can be seen in Figure </w:t>
      </w:r>
      <w:r w:rsidR="00846E0E">
        <w:rPr>
          <w:rFonts w:ascii="Times New Roman" w:hAnsi="Times New Roman" w:cs="Times New Roman"/>
          <w:sz w:val="24"/>
          <w:szCs w:val="24"/>
        </w:rPr>
        <w:t>3</w:t>
      </w:r>
      <w:r w:rsidR="00CE606C">
        <w:rPr>
          <w:rFonts w:ascii="Times New Roman" w:hAnsi="Times New Roman" w:cs="Times New Roman"/>
          <w:sz w:val="24"/>
          <w:szCs w:val="24"/>
        </w:rPr>
        <w:t xml:space="preserve"> as well, where </w:t>
      </w:r>
      <w:r w:rsidR="00C534DF">
        <w:rPr>
          <w:rFonts w:ascii="Times New Roman" w:hAnsi="Times New Roman" w:cs="Times New Roman"/>
          <w:sz w:val="24"/>
          <w:szCs w:val="24"/>
        </w:rPr>
        <w:t>juxtaposed</w:t>
      </w:r>
      <w:r w:rsidR="00CE606C">
        <w:rPr>
          <w:rFonts w:ascii="Times New Roman" w:hAnsi="Times New Roman" w:cs="Times New Roman"/>
          <w:sz w:val="24"/>
          <w:szCs w:val="24"/>
        </w:rPr>
        <w:t xml:space="preserve"> survival curves clearly indicate lower seed removal for </w:t>
      </w:r>
      <w:proofErr w:type="spellStart"/>
      <w:r w:rsidR="00CE606C">
        <w:rPr>
          <w:rFonts w:ascii="Times New Roman" w:hAnsi="Times New Roman" w:cs="Times New Roman"/>
          <w:sz w:val="24"/>
          <w:szCs w:val="24"/>
        </w:rPr>
        <w:t>unwarmed</w:t>
      </w:r>
      <w:proofErr w:type="spellEnd"/>
      <w:r w:rsidR="00CE606C">
        <w:rPr>
          <w:rFonts w:ascii="Times New Roman" w:hAnsi="Times New Roman" w:cs="Times New Roman"/>
          <w:sz w:val="24"/>
          <w:szCs w:val="24"/>
        </w:rPr>
        <w:t xml:space="preserve"> </w:t>
      </w:r>
      <w:r w:rsidR="00CE606C">
        <w:rPr>
          <w:rFonts w:ascii="Times New Roman" w:hAnsi="Times New Roman" w:cs="Times New Roman"/>
          <w:i/>
          <w:iCs/>
          <w:sz w:val="24"/>
          <w:szCs w:val="24"/>
        </w:rPr>
        <w:t xml:space="preserve">C. </w:t>
      </w:r>
      <w:proofErr w:type="spellStart"/>
      <w:r w:rsidR="00CE606C">
        <w:rPr>
          <w:rFonts w:ascii="Times New Roman" w:hAnsi="Times New Roman" w:cs="Times New Roman"/>
          <w:i/>
          <w:iCs/>
          <w:sz w:val="24"/>
          <w:szCs w:val="24"/>
        </w:rPr>
        <w:t>acanthoides</w:t>
      </w:r>
      <w:proofErr w:type="spellEnd"/>
      <w:r w:rsidR="00CE606C">
        <w:rPr>
          <w:rFonts w:ascii="Times New Roman" w:hAnsi="Times New Roman" w:cs="Times New Roman"/>
          <w:sz w:val="24"/>
          <w:szCs w:val="24"/>
        </w:rPr>
        <w:t xml:space="preserve"> when the </w:t>
      </w:r>
      <w:proofErr w:type="spellStart"/>
      <w:r w:rsidR="00716975">
        <w:rPr>
          <w:rFonts w:ascii="Times New Roman" w:hAnsi="Times New Roman" w:cs="Times New Roman"/>
          <w:sz w:val="24"/>
          <w:szCs w:val="24"/>
        </w:rPr>
        <w:t>elaiosome</w:t>
      </w:r>
      <w:proofErr w:type="spellEnd"/>
      <w:r w:rsidR="00716975">
        <w:rPr>
          <w:rFonts w:ascii="Times New Roman" w:hAnsi="Times New Roman" w:cs="Times New Roman"/>
          <w:sz w:val="24"/>
          <w:szCs w:val="24"/>
        </w:rPr>
        <w:t xml:space="preserve"> is absent, but not</w:t>
      </w:r>
      <w:r w:rsidR="00C534DF">
        <w:rPr>
          <w:rFonts w:ascii="Times New Roman" w:hAnsi="Times New Roman" w:cs="Times New Roman"/>
          <w:sz w:val="24"/>
          <w:szCs w:val="24"/>
        </w:rPr>
        <w:t xml:space="preserve"> necessarily</w:t>
      </w:r>
      <w:r w:rsidR="00716975">
        <w:rPr>
          <w:rFonts w:ascii="Times New Roman" w:hAnsi="Times New Roman" w:cs="Times New Roman"/>
          <w:sz w:val="24"/>
          <w:szCs w:val="24"/>
        </w:rPr>
        <w:t xml:space="preserve"> when it is present.</w:t>
      </w:r>
      <w:r w:rsidR="00CE606C">
        <w:rPr>
          <w:rFonts w:ascii="Times New Roman" w:hAnsi="Times New Roman" w:cs="Times New Roman"/>
          <w:sz w:val="24"/>
          <w:szCs w:val="24"/>
        </w:rPr>
        <w:t xml:space="preserve"> </w:t>
      </w:r>
      <w:r w:rsidR="003A10C4">
        <w:rPr>
          <w:rFonts w:ascii="Times New Roman" w:hAnsi="Times New Roman" w:cs="Times New Roman"/>
          <w:sz w:val="24"/>
          <w:szCs w:val="24"/>
        </w:rPr>
        <w:t xml:space="preserve">For </w:t>
      </w:r>
      <w:r w:rsidR="003A10C4">
        <w:rPr>
          <w:rFonts w:ascii="Times New Roman" w:hAnsi="Times New Roman" w:cs="Times New Roman"/>
          <w:i/>
          <w:iCs/>
          <w:sz w:val="24"/>
          <w:szCs w:val="24"/>
        </w:rPr>
        <w:t>C. nutans</w:t>
      </w:r>
      <w:r w:rsidR="003A10C4">
        <w:rPr>
          <w:rFonts w:ascii="Times New Roman" w:hAnsi="Times New Roman" w:cs="Times New Roman"/>
          <w:sz w:val="24"/>
          <w:szCs w:val="24"/>
        </w:rPr>
        <w:t>, evidence for interactions</w:t>
      </w:r>
      <w:r w:rsidR="00C534DF">
        <w:rPr>
          <w:rFonts w:ascii="Times New Roman" w:hAnsi="Times New Roman" w:cs="Times New Roman"/>
          <w:sz w:val="24"/>
          <w:szCs w:val="24"/>
        </w:rPr>
        <w:t xml:space="preserve"> between </w:t>
      </w:r>
      <w:proofErr w:type="spellStart"/>
      <w:r w:rsidR="00C534DF">
        <w:rPr>
          <w:rFonts w:ascii="Times New Roman" w:hAnsi="Times New Roman" w:cs="Times New Roman"/>
          <w:sz w:val="24"/>
          <w:szCs w:val="24"/>
        </w:rPr>
        <w:t>elaiosome</w:t>
      </w:r>
      <w:proofErr w:type="spellEnd"/>
      <w:r w:rsidR="00C534DF">
        <w:rPr>
          <w:rFonts w:ascii="Times New Roman" w:hAnsi="Times New Roman" w:cs="Times New Roman"/>
          <w:sz w:val="24"/>
          <w:szCs w:val="24"/>
        </w:rPr>
        <w:t xml:space="preserve"> and warming treatments </w:t>
      </w:r>
      <w:r w:rsidR="003A10C4">
        <w:rPr>
          <w:rFonts w:ascii="Times New Roman" w:hAnsi="Times New Roman" w:cs="Times New Roman"/>
          <w:sz w:val="24"/>
          <w:szCs w:val="24"/>
        </w:rPr>
        <w:t xml:space="preserve">was not as clear; while there was a significant </w:t>
      </w:r>
      <w:r w:rsidR="002A38BE">
        <w:rPr>
          <w:rFonts w:ascii="Times New Roman" w:hAnsi="Times New Roman" w:cs="Times New Roman"/>
          <w:sz w:val="24"/>
          <w:szCs w:val="24"/>
        </w:rPr>
        <w:t>negative</w:t>
      </w:r>
      <w:r w:rsidR="003A10C4">
        <w:rPr>
          <w:rFonts w:ascii="Times New Roman" w:hAnsi="Times New Roman" w:cs="Times New Roman"/>
          <w:sz w:val="24"/>
          <w:szCs w:val="24"/>
        </w:rPr>
        <w:t xml:space="preserve"> interaction </w:t>
      </w:r>
      <w:proofErr w:type="gramStart"/>
      <w:r w:rsidR="003A10C4">
        <w:rPr>
          <w:rFonts w:ascii="Times New Roman" w:hAnsi="Times New Roman" w:cs="Times New Roman"/>
          <w:sz w:val="24"/>
          <w:szCs w:val="24"/>
        </w:rPr>
        <w:t>similar to</w:t>
      </w:r>
      <w:proofErr w:type="gramEnd"/>
      <w:r w:rsidR="003A10C4">
        <w:rPr>
          <w:rFonts w:ascii="Times New Roman" w:hAnsi="Times New Roman" w:cs="Times New Roman"/>
          <w:sz w:val="24"/>
          <w:szCs w:val="24"/>
        </w:rPr>
        <w:t xml:space="preserve"> the one above at the 6-hour marks, </w:t>
      </w:r>
      <w:r w:rsidR="002A38BE">
        <w:rPr>
          <w:rFonts w:ascii="Times New Roman" w:hAnsi="Times New Roman" w:cs="Times New Roman"/>
          <w:sz w:val="24"/>
          <w:szCs w:val="24"/>
        </w:rPr>
        <w:t>positive interactions were observed at the 12- and 24-hour marks</w:t>
      </w:r>
      <w:r w:rsidR="00BD06A9">
        <w:rPr>
          <w:rFonts w:ascii="Times New Roman" w:hAnsi="Times New Roman" w:cs="Times New Roman"/>
          <w:sz w:val="24"/>
          <w:szCs w:val="24"/>
        </w:rPr>
        <w:t xml:space="preserve"> but</w:t>
      </w:r>
      <w:r w:rsidR="002A38BE">
        <w:rPr>
          <w:rFonts w:ascii="Times New Roman" w:hAnsi="Times New Roman" w:cs="Times New Roman"/>
          <w:sz w:val="24"/>
          <w:szCs w:val="24"/>
        </w:rPr>
        <w:t xml:space="preserve"> </w:t>
      </w:r>
      <w:r w:rsidR="00BD06A9">
        <w:rPr>
          <w:rFonts w:ascii="Times New Roman" w:hAnsi="Times New Roman" w:cs="Times New Roman"/>
          <w:sz w:val="24"/>
          <w:szCs w:val="24"/>
        </w:rPr>
        <w:t>were not</w:t>
      </w:r>
      <w:r w:rsidR="002A38BE">
        <w:rPr>
          <w:rFonts w:ascii="Times New Roman" w:hAnsi="Times New Roman" w:cs="Times New Roman"/>
          <w:sz w:val="24"/>
          <w:szCs w:val="24"/>
        </w:rPr>
        <w:t xml:space="preserve"> significant.</w:t>
      </w:r>
    </w:p>
    <w:p w14:paraId="3BE787DC" w14:textId="6C839D1F" w:rsidR="00170229" w:rsidRPr="00E27A5E" w:rsidRDefault="00EC5CB1" w:rsidP="00E27A5E">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For each species, there were significant differences in seed mass between the warmed and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treatment groups</w:t>
      </w:r>
      <w:r w:rsidR="00747C13">
        <w:rPr>
          <w:rFonts w:ascii="Times New Roman" w:hAnsi="Times New Roman" w:cs="Times New Roman"/>
          <w:sz w:val="24"/>
          <w:szCs w:val="24"/>
        </w:rPr>
        <w:t xml:space="preserve"> for both </w:t>
      </w:r>
      <w:r w:rsidR="00747C13">
        <w:rPr>
          <w:rFonts w:ascii="Times New Roman" w:hAnsi="Times New Roman" w:cs="Times New Roman"/>
          <w:i/>
          <w:iCs/>
          <w:sz w:val="24"/>
          <w:szCs w:val="24"/>
        </w:rPr>
        <w:t>C. nutans</w:t>
      </w:r>
      <w:r w:rsidR="00747C13">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4.506,</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&lt; 0.001</w:t>
      </w:r>
      <w:r w:rsidR="00747C13">
        <w:rPr>
          <w:rFonts w:ascii="Times New Roman" w:hAnsi="Times New Roman" w:cs="Times New Roman"/>
          <w:sz w:val="24"/>
          <w:szCs w:val="24"/>
        </w:rPr>
        <w:t xml:space="preserve">) and </w:t>
      </w:r>
      <w:r w:rsidR="00747C13">
        <w:rPr>
          <w:rFonts w:ascii="Times New Roman" w:hAnsi="Times New Roman" w:cs="Times New Roman"/>
          <w:i/>
          <w:iCs/>
          <w:sz w:val="24"/>
          <w:szCs w:val="24"/>
        </w:rPr>
        <w:t xml:space="preserve">C. </w:t>
      </w:r>
      <w:proofErr w:type="spellStart"/>
      <w:r w:rsidR="00747C13">
        <w:rPr>
          <w:rFonts w:ascii="Times New Roman" w:hAnsi="Times New Roman" w:cs="Times New Roman"/>
          <w:i/>
          <w:iCs/>
          <w:sz w:val="24"/>
          <w:szCs w:val="24"/>
        </w:rPr>
        <w:t>acanthoides</w:t>
      </w:r>
      <w:proofErr w:type="spellEnd"/>
      <w:r w:rsidR="006E0D8D">
        <w:rPr>
          <w:rFonts w:ascii="Times New Roman" w:hAnsi="Times New Roman" w:cs="Times New Roman"/>
          <w:sz w:val="24"/>
          <w:szCs w:val="24"/>
        </w:rPr>
        <w:t xml:space="preserve"> (</w:t>
      </w:r>
      <w:proofErr w:type="spellStart"/>
      <w:r w:rsidR="006E0D8D">
        <w:rPr>
          <w:rFonts w:ascii="Times New Roman" w:hAnsi="Times New Roman" w:cs="Times New Roman"/>
          <w:sz w:val="24"/>
          <w:szCs w:val="24"/>
          <w:lang w:val="en-US"/>
        </w:rPr>
        <w:t>d.f.</w:t>
      </w:r>
      <w:proofErr w:type="spellEnd"/>
      <w:r w:rsidR="006E0D8D">
        <w:rPr>
          <w:rFonts w:ascii="Times New Roman" w:hAnsi="Times New Roman" w:cs="Times New Roman"/>
          <w:sz w:val="24"/>
          <w:szCs w:val="24"/>
          <w:lang w:val="en-US"/>
        </w:rPr>
        <w:t xml:space="preserve"> = 58, </w:t>
      </w:r>
      <w:r w:rsidR="006E0D8D" w:rsidRPr="00B96D0B">
        <w:rPr>
          <w:rFonts w:ascii="Times New Roman" w:hAnsi="Times New Roman" w:cs="Times New Roman"/>
          <w:i/>
          <w:iCs/>
          <w:sz w:val="24"/>
          <w:szCs w:val="24"/>
          <w:lang w:val="en-US"/>
        </w:rPr>
        <w:t>t</w:t>
      </w:r>
      <w:r w:rsidR="006E0D8D">
        <w:rPr>
          <w:rFonts w:ascii="Times New Roman" w:hAnsi="Times New Roman" w:cs="Times New Roman"/>
          <w:sz w:val="24"/>
          <w:szCs w:val="24"/>
          <w:lang w:val="en-US"/>
        </w:rPr>
        <w:t xml:space="preserve"> = 2.832,</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n</w:t>
      </w:r>
      <w:r w:rsidR="006E0D8D" w:rsidRPr="00B65D15">
        <w:rPr>
          <w:rFonts w:ascii="Times New Roman" w:hAnsi="Times New Roman" w:cs="Times New Roman"/>
          <w:sz w:val="24"/>
          <w:szCs w:val="24"/>
          <w:lang w:val="en-US"/>
        </w:rPr>
        <w:t xml:space="preserve"> = </w:t>
      </w:r>
      <w:r w:rsidR="006E0D8D">
        <w:rPr>
          <w:rFonts w:ascii="Times New Roman" w:hAnsi="Times New Roman" w:cs="Times New Roman"/>
          <w:sz w:val="24"/>
          <w:szCs w:val="24"/>
          <w:lang w:val="en-US"/>
        </w:rPr>
        <w:t>60</w:t>
      </w:r>
      <w:r w:rsidR="006E0D8D" w:rsidRPr="00B65D15">
        <w:rPr>
          <w:rFonts w:ascii="Times New Roman" w:hAnsi="Times New Roman" w:cs="Times New Roman"/>
          <w:sz w:val="24"/>
          <w:szCs w:val="24"/>
          <w:lang w:val="en-US"/>
        </w:rPr>
        <w:t xml:space="preserve">, </w:t>
      </w:r>
      <w:r w:rsidR="006E0D8D" w:rsidRPr="00B65D15">
        <w:rPr>
          <w:rFonts w:ascii="Times New Roman" w:hAnsi="Times New Roman" w:cs="Times New Roman"/>
          <w:i/>
          <w:iCs/>
          <w:sz w:val="24"/>
          <w:szCs w:val="24"/>
          <w:lang w:val="en-US"/>
        </w:rPr>
        <w:t>p</w:t>
      </w:r>
      <w:r w:rsidR="006E0D8D" w:rsidRPr="00B65D15">
        <w:rPr>
          <w:rFonts w:ascii="Times New Roman" w:hAnsi="Times New Roman" w:cs="Times New Roman"/>
          <w:sz w:val="24"/>
          <w:szCs w:val="24"/>
          <w:lang w:val="en-US"/>
        </w:rPr>
        <w:t xml:space="preserve"> </w:t>
      </w:r>
      <w:r w:rsidR="006E0D8D">
        <w:rPr>
          <w:rFonts w:ascii="Times New Roman" w:hAnsi="Times New Roman" w:cs="Times New Roman"/>
          <w:sz w:val="24"/>
          <w:szCs w:val="24"/>
          <w:lang w:val="en-US"/>
        </w:rPr>
        <w:t>= 0.006</w:t>
      </w:r>
      <w:r w:rsidR="006E0D8D">
        <w:rPr>
          <w:rFonts w:ascii="Times New Roman" w:hAnsi="Times New Roman" w:cs="Times New Roman"/>
          <w:sz w:val="24"/>
          <w:szCs w:val="24"/>
        </w:rPr>
        <w:t>)</w:t>
      </w:r>
      <w:r>
        <w:rPr>
          <w:rFonts w:ascii="Times New Roman" w:hAnsi="Times New Roman" w:cs="Times New Roman"/>
          <w:sz w:val="24"/>
          <w:szCs w:val="24"/>
        </w:rPr>
        <w:t xml:space="preserve">. </w:t>
      </w:r>
      <w:r w:rsidR="000A5684">
        <w:rPr>
          <w:rFonts w:ascii="Times New Roman" w:hAnsi="Times New Roman" w:cs="Times New Roman"/>
          <w:sz w:val="24"/>
          <w:szCs w:val="24"/>
        </w:rPr>
        <w:t>A</w:t>
      </w:r>
      <w:r w:rsidR="00747C13">
        <w:rPr>
          <w:rFonts w:ascii="Times New Roman" w:hAnsi="Times New Roman" w:cs="Times New Roman"/>
          <w:sz w:val="24"/>
          <w:szCs w:val="24"/>
        </w:rPr>
        <w:t xml:space="preserve"> group of 20 warmed</w:t>
      </w:r>
      <w:r w:rsidR="000A5684">
        <w:rPr>
          <w:rFonts w:ascii="Times New Roman" w:hAnsi="Times New Roman" w:cs="Times New Roman"/>
          <w:sz w:val="24"/>
          <w:szCs w:val="24"/>
        </w:rPr>
        <w:t xml:space="preserve"> </w:t>
      </w:r>
      <w:r w:rsidR="000A5684">
        <w:rPr>
          <w:rFonts w:ascii="Times New Roman" w:hAnsi="Times New Roman" w:cs="Times New Roman"/>
          <w:i/>
          <w:iCs/>
          <w:sz w:val="24"/>
          <w:szCs w:val="24"/>
        </w:rPr>
        <w:t>C. nutans</w:t>
      </w:r>
      <w:r w:rsidR="00747C13">
        <w:rPr>
          <w:rFonts w:ascii="Times New Roman" w:hAnsi="Times New Roman" w:cs="Times New Roman"/>
          <w:sz w:val="24"/>
          <w:szCs w:val="24"/>
        </w:rPr>
        <w:t xml:space="preserve"> seeds weighed </w:t>
      </w:r>
      <w:r w:rsidR="006E0D8D">
        <w:rPr>
          <w:rFonts w:ascii="Times New Roman" w:hAnsi="Times New Roman" w:cs="Times New Roman"/>
          <w:sz w:val="24"/>
          <w:szCs w:val="24"/>
        </w:rPr>
        <w:t>on average 3.</w:t>
      </w:r>
      <w:r w:rsidR="000A5684">
        <w:rPr>
          <w:rFonts w:ascii="Times New Roman" w:hAnsi="Times New Roman" w:cs="Times New Roman"/>
          <w:sz w:val="24"/>
          <w:szCs w:val="24"/>
        </w:rPr>
        <w:t>4</w:t>
      </w:r>
      <w:r w:rsidR="006E0D8D">
        <w:rPr>
          <w:rFonts w:ascii="Times New Roman" w:hAnsi="Times New Roman" w:cs="Times New Roman"/>
          <w:sz w:val="24"/>
          <w:szCs w:val="24"/>
        </w:rPr>
        <w:t xml:space="preserve">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w:t>
      </w:r>
      <w:r w:rsidR="000A5684">
        <w:rPr>
          <w:rFonts w:ascii="Times New Roman" w:eastAsiaTheme="minorEastAsia" w:hAnsi="Times New Roman" w:cs="Times New Roman"/>
          <w:sz w:val="24"/>
          <w:szCs w:val="24"/>
        </w:rPr>
        <w:t>7</w:t>
      </w:r>
      <w:r w:rsidR="006E0D8D">
        <w:rPr>
          <w:rFonts w:ascii="Times New Roman" w:eastAsiaTheme="minorEastAsia" w:hAnsi="Times New Roman" w:cs="Times New Roman"/>
          <w:sz w:val="24"/>
          <w:szCs w:val="24"/>
        </w:rPr>
        <w:t xml:space="preserve"> mg</w:t>
      </w:r>
      <w:r w:rsidR="006E0D8D">
        <w:rPr>
          <w:rFonts w:ascii="Times New Roman" w:hAnsi="Times New Roman" w:cs="Times New Roman"/>
          <w:sz w:val="24"/>
          <w:szCs w:val="24"/>
        </w:rPr>
        <w:t xml:space="preserve"> more than a group of 20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w:t>
      </w:r>
      <w:r w:rsidR="000A5684">
        <w:rPr>
          <w:rFonts w:ascii="Times New Roman" w:hAnsi="Times New Roman" w:cs="Times New Roman"/>
          <w:sz w:val="24"/>
          <w:szCs w:val="24"/>
        </w:rPr>
        <w:t xml:space="preserve"> where plus/minus terms indicate one standard error,</w:t>
      </w:r>
      <w:r w:rsidR="006E0D8D">
        <w:rPr>
          <w:rFonts w:ascii="Times New Roman" w:hAnsi="Times New Roman" w:cs="Times New Roman"/>
          <w:sz w:val="24"/>
          <w:szCs w:val="24"/>
        </w:rPr>
        <w:t xml:space="preserve"> representing an approximately 5.6% increase in mass.</w:t>
      </w:r>
      <w:r w:rsidR="006E0D8D" w:rsidRPr="006E0D8D">
        <w:rPr>
          <w:rFonts w:ascii="Times New Roman" w:hAnsi="Times New Roman" w:cs="Times New Roman"/>
          <w:sz w:val="24"/>
          <w:szCs w:val="24"/>
        </w:rPr>
        <w:t xml:space="preserve"> </w:t>
      </w:r>
      <w:r w:rsidR="006E0D8D">
        <w:rPr>
          <w:rFonts w:ascii="Times New Roman" w:hAnsi="Times New Roman" w:cs="Times New Roman"/>
          <w:sz w:val="24"/>
          <w:szCs w:val="24"/>
        </w:rPr>
        <w:t xml:space="preserve">For </w:t>
      </w:r>
      <w:r w:rsidR="006E0D8D">
        <w:rPr>
          <w:rFonts w:ascii="Times New Roman" w:hAnsi="Times New Roman" w:cs="Times New Roman"/>
          <w:i/>
          <w:iCs/>
          <w:sz w:val="24"/>
          <w:szCs w:val="24"/>
        </w:rPr>
        <w:t xml:space="preserve">C. </w:t>
      </w:r>
      <w:proofErr w:type="spellStart"/>
      <w:r w:rsidR="006E0D8D">
        <w:rPr>
          <w:rFonts w:ascii="Times New Roman" w:hAnsi="Times New Roman" w:cs="Times New Roman"/>
          <w:i/>
          <w:iCs/>
          <w:sz w:val="24"/>
          <w:szCs w:val="24"/>
        </w:rPr>
        <w:lastRenderedPageBreak/>
        <w:t>acanthoides</w:t>
      </w:r>
      <w:proofErr w:type="spellEnd"/>
      <w:r w:rsidR="006E0D8D">
        <w:rPr>
          <w:rFonts w:ascii="Times New Roman" w:hAnsi="Times New Roman" w:cs="Times New Roman"/>
          <w:sz w:val="24"/>
          <w:szCs w:val="24"/>
        </w:rPr>
        <w:t xml:space="preserve">, </w:t>
      </w:r>
      <w:r w:rsidR="000A5684">
        <w:rPr>
          <w:rFonts w:ascii="Times New Roman" w:hAnsi="Times New Roman" w:cs="Times New Roman"/>
          <w:sz w:val="24"/>
          <w:szCs w:val="24"/>
        </w:rPr>
        <w:t>the same number of warmed seeds</w:t>
      </w:r>
      <w:r w:rsidR="006E0D8D">
        <w:rPr>
          <w:rFonts w:ascii="Times New Roman" w:hAnsi="Times New Roman" w:cs="Times New Roman"/>
          <w:sz w:val="24"/>
          <w:szCs w:val="24"/>
        </w:rPr>
        <w:t xml:space="preserve"> weighed on average 1.4 </w:t>
      </w:r>
      <m:oMath>
        <m:r>
          <w:rPr>
            <w:rFonts w:ascii="Cambria Math" w:hAnsi="Cambria Math" w:cs="Times New Roman"/>
            <w:sz w:val="24"/>
            <w:szCs w:val="24"/>
          </w:rPr>
          <m:t>±</m:t>
        </m:r>
      </m:oMath>
      <w:r w:rsidR="006E0D8D">
        <w:rPr>
          <w:rFonts w:ascii="Times New Roman" w:eastAsiaTheme="minorEastAsia" w:hAnsi="Times New Roman" w:cs="Times New Roman"/>
          <w:sz w:val="24"/>
          <w:szCs w:val="24"/>
        </w:rPr>
        <w:t xml:space="preserve"> 0.5 mg</w:t>
      </w:r>
      <w:r w:rsidR="006E0D8D">
        <w:rPr>
          <w:rFonts w:ascii="Times New Roman" w:hAnsi="Times New Roman" w:cs="Times New Roman"/>
          <w:sz w:val="24"/>
          <w:szCs w:val="24"/>
        </w:rPr>
        <w:t xml:space="preserve"> more </w:t>
      </w:r>
      <w:r w:rsidR="000A5684">
        <w:rPr>
          <w:rFonts w:ascii="Times New Roman" w:hAnsi="Times New Roman" w:cs="Times New Roman"/>
          <w:sz w:val="24"/>
          <w:szCs w:val="24"/>
        </w:rPr>
        <w:t xml:space="preserve">compared to the </w:t>
      </w:r>
      <w:proofErr w:type="spellStart"/>
      <w:r w:rsidR="006E0D8D">
        <w:rPr>
          <w:rFonts w:ascii="Times New Roman" w:hAnsi="Times New Roman" w:cs="Times New Roman"/>
          <w:sz w:val="24"/>
          <w:szCs w:val="24"/>
        </w:rPr>
        <w:t>unwarmed</w:t>
      </w:r>
      <w:proofErr w:type="spellEnd"/>
      <w:r w:rsidR="006E0D8D">
        <w:rPr>
          <w:rFonts w:ascii="Times New Roman" w:hAnsi="Times New Roman" w:cs="Times New Roman"/>
          <w:sz w:val="24"/>
          <w:szCs w:val="24"/>
        </w:rPr>
        <w:t xml:space="preserve"> seeds, representing an approximately 4.5% increase in mass.</w:t>
      </w:r>
    </w:p>
    <w:p w14:paraId="3AF265DC" w14:textId="77777777" w:rsidR="00170229" w:rsidRDefault="00170229" w:rsidP="00B35E53">
      <w:pPr>
        <w:spacing w:line="480" w:lineRule="auto"/>
        <w:jc w:val="both"/>
        <w:rPr>
          <w:del w:id="196" w:author="Drees, Trevor" w:date="2023-05-17T15:04:00Z"/>
        </w:rPr>
      </w:pPr>
    </w:p>
    <w:p w14:paraId="3C53E0CF" w14:textId="13DF9178" w:rsidR="00170229" w:rsidRPr="00CC7A12" w:rsidRDefault="00170229"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Discussion</w:t>
      </w:r>
    </w:p>
    <w:p w14:paraId="3092371F" w14:textId="1A678BC2" w:rsidR="00860960" w:rsidRDefault="00696987"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The prevalence in </w:t>
      </w:r>
      <w:r w:rsidR="00876EB3">
        <w:rPr>
          <w:rFonts w:ascii="Times New Roman" w:hAnsi="Times New Roman" w:cs="Times New Roman"/>
          <w:sz w:val="24"/>
          <w:szCs w:val="24"/>
        </w:rPr>
        <w:t xml:space="preserve">the </w:t>
      </w:r>
      <w:r>
        <w:rPr>
          <w:rFonts w:ascii="Times New Roman" w:hAnsi="Times New Roman" w:cs="Times New Roman"/>
          <w:sz w:val="24"/>
          <w:szCs w:val="24"/>
        </w:rPr>
        <w:t xml:space="preserve">ecological literature of studies regarding </w:t>
      </w:r>
      <w:r w:rsidR="009D6535">
        <w:rPr>
          <w:rFonts w:ascii="Times New Roman" w:hAnsi="Times New Roman" w:cs="Times New Roman"/>
          <w:sz w:val="24"/>
          <w:szCs w:val="24"/>
        </w:rPr>
        <w:t>seed removal and secondary dispersal</w:t>
      </w:r>
      <w:r>
        <w:rPr>
          <w:rFonts w:ascii="Times New Roman" w:hAnsi="Times New Roman" w:cs="Times New Roman"/>
          <w:sz w:val="24"/>
          <w:szCs w:val="24"/>
        </w:rPr>
        <w:t xml:space="preserve"> indicates a growing interest in identifying and quantifying </w:t>
      </w:r>
      <w:r w:rsidR="009D6535">
        <w:rPr>
          <w:rFonts w:ascii="Times New Roman" w:hAnsi="Times New Roman" w:cs="Times New Roman"/>
          <w:sz w:val="24"/>
          <w:szCs w:val="24"/>
        </w:rPr>
        <w:t>the movement of seeds</w:t>
      </w:r>
      <w:r>
        <w:rPr>
          <w:rFonts w:ascii="Times New Roman" w:hAnsi="Times New Roman" w:cs="Times New Roman"/>
          <w:sz w:val="24"/>
          <w:szCs w:val="24"/>
        </w:rPr>
        <w:t xml:space="preserve"> by organisms such as insects, animals, and humans</w:t>
      </w:r>
      <w:r w:rsidR="004B3E3D">
        <w:rPr>
          <w:rFonts w:ascii="Times New Roman" w:hAnsi="Times New Roman" w:cs="Times New Roman"/>
          <w:sz w:val="24"/>
          <w:szCs w:val="24"/>
        </w:rPr>
        <w:t xml:space="preserve"> (Anjos </w:t>
      </w:r>
      <w:r w:rsidR="004B3E3D">
        <w:rPr>
          <w:rFonts w:ascii="Times New Roman" w:hAnsi="Times New Roman" w:cs="Times New Roman"/>
          <w:i/>
          <w:iCs/>
          <w:sz w:val="24"/>
          <w:szCs w:val="24"/>
        </w:rPr>
        <w:t>et al</w:t>
      </w:r>
      <w:r w:rsidR="004B3E3D">
        <w:rPr>
          <w:rFonts w:ascii="Times New Roman" w:hAnsi="Times New Roman" w:cs="Times New Roman"/>
          <w:sz w:val="24"/>
          <w:szCs w:val="24"/>
        </w:rPr>
        <w:t>. 2020a)</w:t>
      </w:r>
      <w:r>
        <w:rPr>
          <w:rFonts w:ascii="Times New Roman" w:hAnsi="Times New Roman" w:cs="Times New Roman"/>
          <w:sz w:val="24"/>
          <w:szCs w:val="24"/>
        </w:rPr>
        <w:t>.</w:t>
      </w:r>
      <w:r w:rsidR="00860960">
        <w:rPr>
          <w:rFonts w:ascii="Times New Roman" w:hAnsi="Times New Roman" w:cs="Times New Roman"/>
          <w:sz w:val="24"/>
          <w:szCs w:val="24"/>
        </w:rPr>
        <w:t xml:space="preserve"> For example,</w:t>
      </w:r>
      <w:del w:id="197" w:author="Drees, Trevor" w:date="2023-05-17T15:04:00Z">
        <w:r w:rsidR="00860960">
          <w:rPr>
            <w:rFonts w:ascii="Times New Roman" w:hAnsi="Times New Roman" w:cs="Times New Roman"/>
            <w:sz w:val="24"/>
            <w:szCs w:val="24"/>
          </w:rPr>
          <w:delText xml:space="preserve"> the</w:delText>
        </w:r>
      </w:del>
      <w:r w:rsidR="00860960">
        <w:rPr>
          <w:rFonts w:ascii="Times New Roman" w:hAnsi="Times New Roman" w:cs="Times New Roman"/>
          <w:sz w:val="24"/>
          <w:szCs w:val="24"/>
        </w:rPr>
        <w:t xml:space="preserve"> seeds of the mahaleb cherry </w:t>
      </w:r>
      <w:r w:rsidR="00860960">
        <w:rPr>
          <w:rFonts w:ascii="Times New Roman" w:hAnsi="Times New Roman" w:cs="Times New Roman"/>
          <w:i/>
          <w:iCs/>
          <w:sz w:val="24"/>
          <w:szCs w:val="24"/>
        </w:rPr>
        <w:t>Prunus mahaleb</w:t>
      </w:r>
      <w:r w:rsidR="00860960">
        <w:rPr>
          <w:rFonts w:ascii="Times New Roman" w:hAnsi="Times New Roman" w:cs="Times New Roman"/>
          <w:sz w:val="24"/>
          <w:szCs w:val="24"/>
        </w:rPr>
        <w:t xml:space="preserve"> are ingested, moved, and defecated by a variety of mammals such as foxes and badgers as well as birds such as crows, thrushes, warblers, and robins (Herrera and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1981; </w:t>
      </w:r>
      <w:proofErr w:type="spellStart"/>
      <w:r w:rsidR="00860960" w:rsidRPr="00C05AC4">
        <w:rPr>
          <w:rFonts w:ascii="Times New Roman" w:hAnsi="Times New Roman" w:cs="Times New Roman"/>
          <w:color w:val="222222"/>
          <w:sz w:val="24"/>
          <w:szCs w:val="24"/>
          <w:shd w:val="clear" w:color="auto" w:fill="FFFFFF"/>
        </w:rPr>
        <w:t>Guitián</w:t>
      </w:r>
      <w:proofErr w:type="spellEnd"/>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1992;</w:t>
      </w:r>
      <w:r w:rsidR="00860960">
        <w:rPr>
          <w:rFonts w:ascii="Times New Roman" w:hAnsi="Times New Roman" w:cs="Times New Roman"/>
          <w:sz w:val="24"/>
          <w:szCs w:val="24"/>
        </w:rPr>
        <w:t xml:space="preserve"> </w:t>
      </w:r>
      <w:proofErr w:type="spellStart"/>
      <w:r w:rsidR="00860960">
        <w:rPr>
          <w:rFonts w:ascii="Times New Roman" w:hAnsi="Times New Roman" w:cs="Times New Roman"/>
          <w:sz w:val="24"/>
          <w:szCs w:val="24"/>
        </w:rPr>
        <w:t>Jordano</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2007). </w:t>
      </w:r>
      <w:commentRangeStart w:id="198"/>
      <w:r w:rsidR="00860960" w:rsidRPr="00EF1128">
        <w:rPr>
          <w:rFonts w:ascii="Times New Roman" w:hAnsi="Times New Roman"/>
          <w:sz w:val="24"/>
          <w:highlight w:val="yellow"/>
          <w:rPrChange w:id="199" w:author="Drees, Trevor" w:date="2023-05-17T15:04:00Z">
            <w:rPr>
              <w:rFonts w:ascii="Times New Roman" w:hAnsi="Times New Roman"/>
              <w:sz w:val="24"/>
            </w:rPr>
          </w:rPrChange>
        </w:rPr>
        <w:t>Multiple dispersal pathways</w:t>
      </w:r>
      <w:commentRangeEnd w:id="198"/>
      <w:r w:rsidR="00D478F3">
        <w:rPr>
          <w:rStyle w:val="CommentReference"/>
        </w:rPr>
        <w:commentReference w:id="198"/>
      </w:r>
      <w:r w:rsidR="00860960" w:rsidRPr="00EF1128">
        <w:rPr>
          <w:rFonts w:ascii="Times New Roman" w:hAnsi="Times New Roman"/>
          <w:sz w:val="24"/>
          <w:highlight w:val="yellow"/>
          <w:rPrChange w:id="200" w:author="Drees, Trevor" w:date="2023-05-17T15:04:00Z">
            <w:rPr>
              <w:rFonts w:ascii="Times New Roman" w:hAnsi="Times New Roman"/>
              <w:sz w:val="24"/>
            </w:rPr>
          </w:rPrChange>
        </w:rPr>
        <w:t xml:space="preserve"> exist</w:t>
      </w:r>
      <w:r w:rsidRPr="00EF1128">
        <w:rPr>
          <w:rFonts w:ascii="Times New Roman" w:hAnsi="Times New Roman"/>
          <w:sz w:val="24"/>
          <w:highlight w:val="yellow"/>
          <w:rPrChange w:id="201" w:author="Drees, Trevor" w:date="2023-05-17T15:04:00Z">
            <w:rPr>
              <w:rFonts w:ascii="Times New Roman" w:hAnsi="Times New Roman"/>
              <w:sz w:val="24"/>
            </w:rPr>
          </w:rPrChange>
        </w:rPr>
        <w:t xml:space="preserve"> </w:t>
      </w:r>
      <w:r w:rsidR="006E6EC1" w:rsidRPr="00EF1128">
        <w:rPr>
          <w:rFonts w:ascii="Times New Roman" w:hAnsi="Times New Roman"/>
          <w:sz w:val="24"/>
          <w:highlight w:val="yellow"/>
          <w:rPrChange w:id="202" w:author="Drees, Trevor" w:date="2023-05-17T15:04:00Z">
            <w:rPr>
              <w:rFonts w:ascii="Times New Roman" w:hAnsi="Times New Roman"/>
              <w:sz w:val="24"/>
            </w:rPr>
          </w:rPrChange>
        </w:rPr>
        <w:t>in that system</w:t>
      </w:r>
      <w:r w:rsidRPr="00EF1128">
        <w:rPr>
          <w:rFonts w:ascii="Times New Roman" w:hAnsi="Times New Roman"/>
          <w:sz w:val="24"/>
          <w:highlight w:val="yellow"/>
          <w:rPrChange w:id="203" w:author="Drees, Trevor" w:date="2023-05-17T15:04:00Z">
            <w:rPr>
              <w:rFonts w:ascii="Times New Roman" w:hAnsi="Times New Roman"/>
              <w:sz w:val="24"/>
            </w:rPr>
          </w:rPrChange>
        </w:rPr>
        <w:t>,</w:t>
      </w:r>
      <w:r w:rsidR="00860960" w:rsidRPr="00EF1128">
        <w:rPr>
          <w:rFonts w:ascii="Times New Roman" w:hAnsi="Times New Roman"/>
          <w:sz w:val="24"/>
          <w:highlight w:val="yellow"/>
          <w:rPrChange w:id="204" w:author="Drees, Trevor" w:date="2023-05-17T15:04:00Z">
            <w:rPr>
              <w:rFonts w:ascii="Times New Roman" w:hAnsi="Times New Roman"/>
              <w:sz w:val="24"/>
            </w:rPr>
          </w:rPrChange>
        </w:rPr>
        <w:t xml:space="preserve"> </w:t>
      </w:r>
      <w:r w:rsidR="006E6EC1" w:rsidRPr="00EF1128">
        <w:rPr>
          <w:rFonts w:ascii="Times New Roman" w:hAnsi="Times New Roman"/>
          <w:sz w:val="24"/>
          <w:highlight w:val="yellow"/>
          <w:rPrChange w:id="205" w:author="Drees, Trevor" w:date="2023-05-17T15:04:00Z">
            <w:rPr>
              <w:rFonts w:ascii="Times New Roman" w:hAnsi="Times New Roman"/>
              <w:sz w:val="24"/>
            </w:rPr>
          </w:rPrChange>
        </w:rPr>
        <w:t xml:space="preserve">with </w:t>
      </w:r>
      <w:r w:rsidR="00860960" w:rsidRPr="00EF1128">
        <w:rPr>
          <w:rFonts w:ascii="Times New Roman" w:hAnsi="Times New Roman"/>
          <w:sz w:val="24"/>
          <w:highlight w:val="yellow"/>
          <w:rPrChange w:id="206" w:author="Drees, Trevor" w:date="2023-05-17T15:04:00Z">
            <w:rPr>
              <w:rFonts w:ascii="Times New Roman" w:hAnsi="Times New Roman"/>
              <w:sz w:val="24"/>
            </w:rPr>
          </w:rPrChange>
        </w:rPr>
        <w:t xml:space="preserve">seeds consumed directly from the tree by birds, </w:t>
      </w:r>
      <w:proofErr w:type="gramStart"/>
      <w:r w:rsidR="00860960" w:rsidRPr="00EF1128">
        <w:rPr>
          <w:rFonts w:ascii="Times New Roman" w:hAnsi="Times New Roman"/>
          <w:sz w:val="24"/>
          <w:highlight w:val="yellow"/>
          <w:rPrChange w:id="207" w:author="Drees, Trevor" w:date="2023-05-17T15:04:00Z">
            <w:rPr>
              <w:rFonts w:ascii="Times New Roman" w:hAnsi="Times New Roman"/>
              <w:sz w:val="24"/>
            </w:rPr>
          </w:rPrChange>
        </w:rPr>
        <w:t>and also</w:t>
      </w:r>
      <w:proofErr w:type="gramEnd"/>
      <w:r w:rsidR="00860960" w:rsidRPr="00EF1128">
        <w:rPr>
          <w:rFonts w:ascii="Times New Roman" w:hAnsi="Times New Roman"/>
          <w:sz w:val="24"/>
          <w:highlight w:val="yellow"/>
          <w:rPrChange w:id="208" w:author="Drees, Trevor" w:date="2023-05-17T15:04:00Z">
            <w:rPr>
              <w:rFonts w:ascii="Times New Roman" w:hAnsi="Times New Roman"/>
              <w:sz w:val="24"/>
            </w:rPr>
          </w:rPrChange>
        </w:rPr>
        <w:t xml:space="preserve"> consumed </w:t>
      </w:r>
      <w:r w:rsidR="00876EB3" w:rsidRPr="00EF1128">
        <w:rPr>
          <w:rFonts w:ascii="Times New Roman" w:hAnsi="Times New Roman"/>
          <w:sz w:val="24"/>
          <w:highlight w:val="yellow"/>
          <w:rPrChange w:id="209" w:author="Drees, Trevor" w:date="2023-05-17T15:04:00Z">
            <w:rPr>
              <w:rFonts w:ascii="Times New Roman" w:hAnsi="Times New Roman"/>
              <w:sz w:val="24"/>
            </w:rPr>
          </w:rPrChange>
        </w:rPr>
        <w:t xml:space="preserve">from </w:t>
      </w:r>
      <w:r w:rsidR="00860960" w:rsidRPr="00EF1128">
        <w:rPr>
          <w:rFonts w:ascii="Times New Roman" w:hAnsi="Times New Roman"/>
          <w:sz w:val="24"/>
          <w:highlight w:val="yellow"/>
          <w:rPrChange w:id="210" w:author="Drees, Trevor" w:date="2023-05-17T15:04:00Z">
            <w:rPr>
              <w:rFonts w:ascii="Times New Roman" w:hAnsi="Times New Roman"/>
              <w:sz w:val="24"/>
            </w:rPr>
          </w:rPrChange>
        </w:rPr>
        <w:t>the ground to undergo secondary dispersal by birds and mammals after primary dispersal via gravity</w:t>
      </w:r>
      <w:r w:rsidR="00606940" w:rsidRPr="00EF1128">
        <w:rPr>
          <w:rFonts w:ascii="Times New Roman" w:hAnsi="Times New Roman"/>
          <w:sz w:val="24"/>
          <w:highlight w:val="yellow"/>
          <w:rPrChange w:id="211" w:author="Drees, Trevor" w:date="2023-05-17T15:04:00Z">
            <w:rPr>
              <w:rFonts w:ascii="Times New Roman" w:hAnsi="Times New Roman"/>
              <w:sz w:val="24"/>
            </w:rPr>
          </w:rPrChange>
        </w:rPr>
        <w:t xml:space="preserve">; these different pathways variously drive maintenance of existing mahaleb cherry populations </w:t>
      </w:r>
      <w:r w:rsidR="000231CC" w:rsidRPr="00EF1128">
        <w:rPr>
          <w:rFonts w:ascii="Times New Roman" w:hAnsi="Times New Roman"/>
          <w:sz w:val="24"/>
          <w:highlight w:val="yellow"/>
          <w:rPrChange w:id="212" w:author="Drees, Trevor" w:date="2023-05-17T15:04:00Z">
            <w:rPr>
              <w:rFonts w:ascii="Times New Roman" w:hAnsi="Times New Roman"/>
              <w:sz w:val="24"/>
            </w:rPr>
          </w:rPrChange>
        </w:rPr>
        <w:t>versus</w:t>
      </w:r>
      <w:r w:rsidR="00606940" w:rsidRPr="00EF1128">
        <w:rPr>
          <w:rFonts w:ascii="Times New Roman" w:hAnsi="Times New Roman"/>
          <w:sz w:val="24"/>
          <w:highlight w:val="yellow"/>
          <w:rPrChange w:id="213" w:author="Drees, Trevor" w:date="2023-05-17T15:04:00Z">
            <w:rPr>
              <w:rFonts w:ascii="Times New Roman" w:hAnsi="Times New Roman"/>
              <w:sz w:val="24"/>
            </w:rPr>
          </w:rPrChange>
        </w:rPr>
        <w:t xml:space="preserve"> formation of new populations</w:t>
      </w:r>
      <w:r w:rsidR="00860960" w:rsidRPr="00EF1128">
        <w:rPr>
          <w:rFonts w:ascii="Times New Roman" w:hAnsi="Times New Roman"/>
          <w:sz w:val="24"/>
          <w:highlight w:val="yellow"/>
          <w:rPrChange w:id="214" w:author="Drees, Trevor" w:date="2023-05-17T15:04:00Z">
            <w:rPr>
              <w:rFonts w:ascii="Times New Roman" w:hAnsi="Times New Roman"/>
              <w:sz w:val="24"/>
            </w:rPr>
          </w:rPrChange>
        </w:rPr>
        <w:t>.</w:t>
      </w:r>
      <w:r w:rsidR="00860960">
        <w:rPr>
          <w:rFonts w:ascii="Times New Roman" w:hAnsi="Times New Roman" w:cs="Times New Roman"/>
          <w:sz w:val="24"/>
          <w:szCs w:val="24"/>
        </w:rPr>
        <w:t xml:space="preserve"> The acorns of various oak trees (</w:t>
      </w:r>
      <w:r w:rsidR="00860960">
        <w:rPr>
          <w:rFonts w:ascii="Times New Roman" w:hAnsi="Times New Roman" w:cs="Times New Roman"/>
          <w:i/>
          <w:iCs/>
          <w:sz w:val="24"/>
          <w:szCs w:val="24"/>
        </w:rPr>
        <w:t xml:space="preserve">Quercus </w:t>
      </w:r>
      <w:r w:rsidR="00860960">
        <w:rPr>
          <w:rFonts w:ascii="Times New Roman" w:hAnsi="Times New Roman" w:cs="Times New Roman"/>
          <w:sz w:val="24"/>
          <w:szCs w:val="24"/>
        </w:rPr>
        <w:t xml:space="preserve">sp.) are often dispersed and cached by a variety of rodents such as mice and squirrels (Jensen and Nielsen 1986; Vander Wall 2001; </w:t>
      </w:r>
      <w:r w:rsidR="00860960" w:rsidRPr="006D0C19">
        <w:rPr>
          <w:rFonts w:ascii="Times New Roman" w:hAnsi="Times New Roman" w:cs="Times New Roman"/>
          <w:color w:val="222222"/>
          <w:sz w:val="24"/>
          <w:szCs w:val="24"/>
          <w:shd w:val="clear" w:color="auto" w:fill="FFFFFF"/>
        </w:rPr>
        <w:t>Gómez</w:t>
      </w:r>
      <w:r w:rsidR="00860960">
        <w:rPr>
          <w:rFonts w:ascii="Times New Roman" w:hAnsi="Times New Roman" w:cs="Times New Roman"/>
          <w:color w:val="222222"/>
          <w:sz w:val="24"/>
          <w:szCs w:val="24"/>
          <w:shd w:val="clear" w:color="auto" w:fill="FFFFFF"/>
        </w:rPr>
        <w:t xml:space="preserve"> </w:t>
      </w:r>
      <w:r w:rsidR="00860960">
        <w:rPr>
          <w:rFonts w:ascii="Times New Roman" w:hAnsi="Times New Roman" w:cs="Times New Roman"/>
          <w:i/>
          <w:iCs/>
          <w:color w:val="222222"/>
          <w:sz w:val="24"/>
          <w:szCs w:val="24"/>
          <w:shd w:val="clear" w:color="auto" w:fill="FFFFFF"/>
        </w:rPr>
        <w:t>et al</w:t>
      </w:r>
      <w:r w:rsidR="00860960">
        <w:rPr>
          <w:rFonts w:ascii="Times New Roman" w:hAnsi="Times New Roman" w:cs="Times New Roman"/>
          <w:color w:val="222222"/>
          <w:sz w:val="24"/>
          <w:szCs w:val="24"/>
          <w:shd w:val="clear" w:color="auto" w:fill="FFFFFF"/>
        </w:rPr>
        <w:t>. 2008</w:t>
      </w:r>
      <w:r w:rsidR="00860960">
        <w:rPr>
          <w:rFonts w:ascii="Times New Roman" w:hAnsi="Times New Roman" w:cs="Times New Roman"/>
          <w:sz w:val="24"/>
          <w:szCs w:val="24"/>
        </w:rPr>
        <w:t>). Some species can even be dispersed by carnivores when they prey on frugivores or granivores with seeds in their digestive tract (</w:t>
      </w:r>
      <w:proofErr w:type="spellStart"/>
      <w:r w:rsidR="00860960" w:rsidRPr="00E57B27">
        <w:rPr>
          <w:rFonts w:ascii="Times New Roman" w:hAnsi="Times New Roman" w:cs="Times New Roman"/>
          <w:sz w:val="24"/>
          <w:szCs w:val="24"/>
        </w:rPr>
        <w:t>Hämäläinen</w:t>
      </w:r>
      <w:proofErr w:type="spellEnd"/>
      <w:r w:rsidR="00860960">
        <w:rPr>
          <w:rFonts w:ascii="Times New Roman" w:hAnsi="Times New Roman" w:cs="Times New Roman"/>
          <w:sz w:val="24"/>
          <w:szCs w:val="24"/>
        </w:rPr>
        <w:t xml:space="preserve"> </w:t>
      </w:r>
      <w:r w:rsidR="00860960">
        <w:rPr>
          <w:rFonts w:ascii="Times New Roman" w:hAnsi="Times New Roman" w:cs="Times New Roman"/>
          <w:i/>
          <w:iCs/>
          <w:sz w:val="24"/>
          <w:szCs w:val="24"/>
        </w:rPr>
        <w:t>et al</w:t>
      </w:r>
      <w:r w:rsidR="00860960">
        <w:rPr>
          <w:rFonts w:ascii="Times New Roman" w:hAnsi="Times New Roman" w:cs="Times New Roman"/>
          <w:sz w:val="24"/>
          <w:szCs w:val="24"/>
        </w:rPr>
        <w:t>. 2017). Humans are also often involved in the process of dispersing plant</w:t>
      </w:r>
      <w:r w:rsidR="00F6004F">
        <w:rPr>
          <w:rFonts w:ascii="Times New Roman" w:hAnsi="Times New Roman" w:cs="Times New Roman"/>
          <w:sz w:val="24"/>
          <w:szCs w:val="24"/>
        </w:rPr>
        <w:t xml:space="preserve"> propagules</w:t>
      </w:r>
      <w:del w:id="215" w:author="Drees, Trevor" w:date="2023-05-17T15:04:00Z">
        <w:r w:rsidR="00860960">
          <w:rPr>
            <w:rFonts w:ascii="Times New Roman" w:hAnsi="Times New Roman" w:cs="Times New Roman"/>
            <w:sz w:val="24"/>
            <w:szCs w:val="24"/>
          </w:rPr>
          <w:delText>, as numerous plants can be dispersed when propagules attach</w:delText>
        </w:r>
      </w:del>
      <w:ins w:id="216" w:author="Drees, Trevor" w:date="2023-05-17T15:04:00Z">
        <w:r w:rsidR="00860960">
          <w:rPr>
            <w:rFonts w:ascii="Times New Roman" w:hAnsi="Times New Roman" w:cs="Times New Roman"/>
            <w:sz w:val="24"/>
            <w:szCs w:val="24"/>
          </w:rPr>
          <w:t xml:space="preserve"> </w:t>
        </w:r>
        <w:r w:rsidR="00F6004F">
          <w:rPr>
            <w:rFonts w:ascii="Times New Roman" w:hAnsi="Times New Roman" w:cs="Times New Roman"/>
            <w:sz w:val="24"/>
            <w:szCs w:val="24"/>
          </w:rPr>
          <w:t>via attachment</w:t>
        </w:r>
      </w:ins>
      <w:r w:rsidR="00F6004F">
        <w:rPr>
          <w:rFonts w:ascii="Times New Roman" w:hAnsi="Times New Roman" w:cs="Times New Roman"/>
          <w:sz w:val="24"/>
          <w:szCs w:val="24"/>
        </w:rPr>
        <w:t xml:space="preserve"> to clothing</w:t>
      </w:r>
      <w:r w:rsidR="00860960">
        <w:rPr>
          <w:rFonts w:ascii="Times New Roman" w:hAnsi="Times New Roman" w:cs="Times New Roman"/>
          <w:sz w:val="24"/>
          <w:szCs w:val="24"/>
        </w:rPr>
        <w:t xml:space="preserve"> (Wichmann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2009; </w:t>
      </w:r>
      <w:proofErr w:type="spellStart"/>
      <w:r w:rsidR="00860960">
        <w:rPr>
          <w:rFonts w:ascii="Times New Roman" w:hAnsi="Times New Roman" w:cs="Times New Roman"/>
          <w:sz w:val="24"/>
          <w:szCs w:val="24"/>
        </w:rPr>
        <w:t>Ansong</w:t>
      </w:r>
      <w:proofErr w:type="spellEnd"/>
      <w:r w:rsidR="00860960">
        <w:rPr>
          <w:rFonts w:ascii="Times New Roman" w:hAnsi="Times New Roman" w:cs="Times New Roman"/>
          <w:sz w:val="24"/>
          <w:szCs w:val="24"/>
        </w:rPr>
        <w:t xml:space="preserve"> and Pickering 2014</w:t>
      </w:r>
      <w:del w:id="217" w:author="Drees, Trevor" w:date="2023-05-17T15:04:00Z">
        <w:r w:rsidR="00860960">
          <w:rPr>
            <w:rFonts w:ascii="Times New Roman" w:hAnsi="Times New Roman" w:cs="Times New Roman"/>
            <w:sz w:val="24"/>
            <w:szCs w:val="24"/>
          </w:rPr>
          <w:delText xml:space="preserve">), are caught in air currents generated by passing </w:delText>
        </w:r>
      </w:del>
      <w:ins w:id="218" w:author="Drees, Trevor" w:date="2023-05-17T15:04:00Z">
        <w:r w:rsidR="00860960">
          <w:rPr>
            <w:rFonts w:ascii="Times New Roman" w:hAnsi="Times New Roman" w:cs="Times New Roman"/>
            <w:sz w:val="24"/>
            <w:szCs w:val="24"/>
          </w:rPr>
          <w:t xml:space="preserve">) </w:t>
        </w:r>
        <w:r w:rsidR="00F6004F">
          <w:rPr>
            <w:rFonts w:ascii="Times New Roman" w:hAnsi="Times New Roman" w:cs="Times New Roman"/>
            <w:sz w:val="24"/>
            <w:szCs w:val="24"/>
          </w:rPr>
          <w:t xml:space="preserve">or </w:t>
        </w:r>
      </w:ins>
      <w:r w:rsidR="00F6004F">
        <w:rPr>
          <w:rFonts w:ascii="Times New Roman" w:hAnsi="Times New Roman" w:cs="Times New Roman"/>
          <w:sz w:val="24"/>
          <w:szCs w:val="24"/>
        </w:rPr>
        <w:t>vehicles</w:t>
      </w:r>
      <w:r w:rsidR="00860960">
        <w:rPr>
          <w:rFonts w:ascii="Times New Roman" w:hAnsi="Times New Roman" w:cs="Times New Roman"/>
          <w:sz w:val="24"/>
          <w:szCs w:val="24"/>
        </w:rPr>
        <w:t xml:space="preserve"> (</w:t>
      </w:r>
      <w:proofErr w:type="spellStart"/>
      <w:del w:id="219" w:author="Drees, Trevor" w:date="2023-05-17T15:04:00Z">
        <w:r w:rsidR="00860960">
          <w:rPr>
            <w:rFonts w:ascii="Times New Roman" w:hAnsi="Times New Roman" w:cs="Times New Roman"/>
            <w:sz w:val="24"/>
            <w:szCs w:val="24"/>
          </w:rPr>
          <w:delText xml:space="preserve">Von Der Lippe </w:delText>
        </w:r>
        <w:r w:rsidR="00860960">
          <w:rPr>
            <w:rFonts w:ascii="Times New Roman" w:hAnsi="Times New Roman" w:cs="Times New Roman"/>
            <w:i/>
            <w:iCs/>
            <w:sz w:val="24"/>
            <w:szCs w:val="24"/>
          </w:rPr>
          <w:delText>et al</w:delText>
        </w:r>
        <w:r w:rsidR="00860960">
          <w:rPr>
            <w:rFonts w:ascii="Times New Roman" w:hAnsi="Times New Roman" w:cs="Times New Roman"/>
            <w:sz w:val="24"/>
            <w:szCs w:val="24"/>
          </w:rPr>
          <w:delText>. 2013) or on the vehicles themselves (</w:delText>
        </w:r>
      </w:del>
      <w:r w:rsidR="00860960">
        <w:rPr>
          <w:rFonts w:ascii="Times New Roman" w:hAnsi="Times New Roman" w:cs="Times New Roman"/>
          <w:sz w:val="24"/>
          <w:szCs w:val="24"/>
        </w:rPr>
        <w:t>Veldman</w:t>
      </w:r>
      <w:proofErr w:type="spellEnd"/>
      <w:r w:rsidR="00860960">
        <w:rPr>
          <w:rFonts w:ascii="Times New Roman" w:hAnsi="Times New Roman" w:cs="Times New Roman"/>
          <w:sz w:val="24"/>
          <w:szCs w:val="24"/>
        </w:rPr>
        <w:t xml:space="preserve"> and Putz 2010; Taylor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2012), </w:t>
      </w:r>
      <w:commentRangeStart w:id="220"/>
      <w:r w:rsidR="00860960" w:rsidRPr="00E51CAD">
        <w:rPr>
          <w:rFonts w:ascii="Times New Roman" w:hAnsi="Times New Roman"/>
          <w:sz w:val="24"/>
          <w:highlight w:val="yellow"/>
          <w:rPrChange w:id="221" w:author="Drees, Trevor" w:date="2023-05-17T15:04:00Z">
            <w:rPr>
              <w:rFonts w:ascii="Times New Roman" w:hAnsi="Times New Roman"/>
              <w:sz w:val="24"/>
            </w:rPr>
          </w:rPrChange>
        </w:rPr>
        <w:t xml:space="preserve">as </w:t>
      </w:r>
      <w:del w:id="222" w:author="Drees, Trevor" w:date="2023-05-17T15:04:00Z">
        <w:r w:rsidR="00860960">
          <w:rPr>
            <w:rFonts w:ascii="Times New Roman" w:hAnsi="Times New Roman" w:cs="Times New Roman"/>
            <w:sz w:val="24"/>
            <w:szCs w:val="24"/>
          </w:rPr>
          <w:delText>a contaminant</w:delText>
        </w:r>
      </w:del>
      <w:ins w:id="223" w:author="Drees, Trevor" w:date="2023-05-17T15:04:00Z">
        <w:r w:rsidR="00860960" w:rsidRPr="00E51CAD">
          <w:rPr>
            <w:rFonts w:ascii="Times New Roman" w:hAnsi="Times New Roman" w:cs="Times New Roman"/>
            <w:sz w:val="24"/>
            <w:szCs w:val="24"/>
            <w:highlight w:val="yellow"/>
          </w:rPr>
          <w:t>contaminant</w:t>
        </w:r>
        <w:r w:rsidR="00F6004F" w:rsidRPr="00E51CAD">
          <w:rPr>
            <w:rFonts w:ascii="Times New Roman" w:hAnsi="Times New Roman" w:cs="Times New Roman"/>
            <w:sz w:val="24"/>
            <w:szCs w:val="24"/>
            <w:highlight w:val="yellow"/>
          </w:rPr>
          <w:t>s</w:t>
        </w:r>
        <w:commentRangeEnd w:id="220"/>
        <w:r w:rsidR="00D478F3">
          <w:rPr>
            <w:rStyle w:val="CommentReference"/>
          </w:rPr>
          <w:commentReference w:id="220"/>
        </w:r>
      </w:ins>
      <w:r w:rsidR="00860960" w:rsidRPr="00E51CAD">
        <w:rPr>
          <w:rFonts w:ascii="Times New Roman" w:hAnsi="Times New Roman"/>
          <w:sz w:val="24"/>
          <w:highlight w:val="yellow"/>
          <w:rPrChange w:id="224" w:author="Drees, Trevor" w:date="2023-05-17T15:04:00Z">
            <w:rPr>
              <w:rFonts w:ascii="Times New Roman" w:hAnsi="Times New Roman"/>
              <w:sz w:val="24"/>
            </w:rPr>
          </w:rPrChange>
        </w:rPr>
        <w:t xml:space="preserve"> of horticultural stock (Hodkinson and Thompson 1997)</w:t>
      </w:r>
      <w:r w:rsidR="00860960">
        <w:rPr>
          <w:rFonts w:ascii="Times New Roman" w:hAnsi="Times New Roman" w:cs="Times New Roman"/>
          <w:sz w:val="24"/>
          <w:szCs w:val="24"/>
        </w:rPr>
        <w:t xml:space="preserve">, and as impurities in agricultural produce such as grains (Shimono and </w:t>
      </w:r>
      <w:proofErr w:type="spellStart"/>
      <w:r w:rsidR="00860960">
        <w:rPr>
          <w:rFonts w:ascii="Times New Roman" w:hAnsi="Times New Roman" w:cs="Times New Roman"/>
          <w:sz w:val="24"/>
          <w:szCs w:val="24"/>
        </w:rPr>
        <w:t>Konuma</w:t>
      </w:r>
      <w:proofErr w:type="spellEnd"/>
      <w:r w:rsidR="00860960">
        <w:rPr>
          <w:rFonts w:ascii="Times New Roman" w:hAnsi="Times New Roman" w:cs="Times New Roman"/>
          <w:sz w:val="24"/>
          <w:szCs w:val="24"/>
        </w:rPr>
        <w:t xml:space="preserve"> 2008; Michael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2010; Wilson </w:t>
      </w:r>
      <w:r w:rsidR="00860960">
        <w:rPr>
          <w:rFonts w:ascii="Times New Roman" w:hAnsi="Times New Roman" w:cs="Times New Roman"/>
          <w:i/>
          <w:iCs/>
          <w:sz w:val="24"/>
          <w:szCs w:val="24"/>
        </w:rPr>
        <w:t>et al</w:t>
      </w:r>
      <w:r w:rsidR="00860960">
        <w:rPr>
          <w:rFonts w:ascii="Times New Roman" w:hAnsi="Times New Roman" w:cs="Times New Roman"/>
          <w:sz w:val="24"/>
          <w:szCs w:val="24"/>
        </w:rPr>
        <w:t xml:space="preserve">. 2016). </w:t>
      </w:r>
      <w:r>
        <w:rPr>
          <w:rFonts w:ascii="Times New Roman" w:hAnsi="Times New Roman" w:cs="Times New Roman"/>
          <w:sz w:val="24"/>
          <w:szCs w:val="24"/>
        </w:rPr>
        <w:t xml:space="preserve">Here, we provide evidence of ant-mediated seed removal and dispersal, or myrmecochory, and demonstrate the importance of the </w:t>
      </w:r>
      <w:proofErr w:type="spellStart"/>
      <w:r>
        <w:rPr>
          <w:rFonts w:ascii="Times New Roman" w:hAnsi="Times New Roman" w:cs="Times New Roman"/>
          <w:sz w:val="24"/>
          <w:szCs w:val="24"/>
        </w:rPr>
        <w:t>elaiosome</w:t>
      </w:r>
      <w:proofErr w:type="spellEnd"/>
      <w:del w:id="225" w:author="Drees, Trevor" w:date="2023-05-17T15:04:00Z">
        <w:r w:rsidR="000231CC">
          <w:rPr>
            <w:rFonts w:ascii="Times New Roman" w:hAnsi="Times New Roman" w:cs="Times New Roman"/>
            <w:sz w:val="24"/>
            <w:szCs w:val="24"/>
          </w:rPr>
          <w:delText>,</w:delText>
        </w:r>
      </w:del>
      <w:r>
        <w:rPr>
          <w:rFonts w:ascii="Times New Roman" w:hAnsi="Times New Roman" w:cs="Times New Roman"/>
          <w:sz w:val="24"/>
          <w:szCs w:val="24"/>
        </w:rPr>
        <w:t xml:space="preserve"> </w:t>
      </w:r>
      <w:r w:rsidR="000231CC">
        <w:rPr>
          <w:rFonts w:ascii="Times New Roman" w:hAnsi="Times New Roman" w:cs="Times New Roman"/>
          <w:sz w:val="24"/>
          <w:szCs w:val="24"/>
        </w:rPr>
        <w:t xml:space="preserve">and its interaction with the effects of climate warming, </w:t>
      </w:r>
      <w:r>
        <w:rPr>
          <w:rFonts w:ascii="Times New Roman" w:hAnsi="Times New Roman" w:cs="Times New Roman"/>
          <w:sz w:val="24"/>
          <w:szCs w:val="24"/>
        </w:rPr>
        <w:t>in these processes.</w:t>
      </w:r>
    </w:p>
    <w:p w14:paraId="2D8A1C13" w14:textId="77777777" w:rsidR="003A1447" w:rsidRDefault="005C7EE5" w:rsidP="00B35E53">
      <w:pPr>
        <w:spacing w:line="480" w:lineRule="auto"/>
        <w:ind w:firstLine="284"/>
        <w:jc w:val="both"/>
        <w:rPr>
          <w:del w:id="226" w:author="Drees, Trevor" w:date="2023-05-17T15:04:00Z"/>
          <w:rFonts w:ascii="Times New Roman" w:hAnsi="Times New Roman" w:cs="Times New Roman"/>
          <w:sz w:val="24"/>
          <w:szCs w:val="24"/>
        </w:rPr>
      </w:pPr>
      <w:r>
        <w:rPr>
          <w:rFonts w:ascii="Times New Roman" w:hAnsi="Times New Roman" w:cs="Times New Roman"/>
          <w:sz w:val="24"/>
          <w:szCs w:val="24"/>
        </w:rPr>
        <w:lastRenderedPageBreak/>
        <w:t xml:space="preserve">Our results indicate that the rate of seed removal </w:t>
      </w:r>
      <w:r w:rsidR="006E6EC1">
        <w:rPr>
          <w:rFonts w:ascii="Times New Roman" w:hAnsi="Times New Roman" w:cs="Times New Roman"/>
          <w:sz w:val="24"/>
          <w:szCs w:val="24"/>
        </w:rPr>
        <w:t xml:space="preserve">from the ground </w:t>
      </w:r>
      <w:r>
        <w:rPr>
          <w:rFonts w:ascii="Times New Roman" w:hAnsi="Times New Roman" w:cs="Times New Roman"/>
          <w:sz w:val="24"/>
          <w:szCs w:val="24"/>
        </w:rPr>
        <w:t xml:space="preserve">is </w:t>
      </w:r>
      <w:r w:rsidR="006E6EC1">
        <w:rPr>
          <w:rFonts w:ascii="Times New Roman" w:hAnsi="Times New Roman" w:cs="Times New Roman"/>
          <w:sz w:val="24"/>
          <w:szCs w:val="24"/>
        </w:rPr>
        <w:t xml:space="preserve">very </w:t>
      </w:r>
      <w:r>
        <w:rPr>
          <w:rFonts w:ascii="Times New Roman" w:hAnsi="Times New Roman" w:cs="Times New Roman"/>
          <w:sz w:val="24"/>
          <w:szCs w:val="24"/>
        </w:rPr>
        <w:t xml:space="preserve">high, with </w:t>
      </w:r>
      <w:r w:rsidR="00160F15">
        <w:rPr>
          <w:rFonts w:ascii="Times New Roman" w:hAnsi="Times New Roman" w:cs="Times New Roman"/>
          <w:sz w:val="24"/>
          <w:szCs w:val="24"/>
        </w:rPr>
        <w:t>approximately</w:t>
      </w:r>
      <w:r>
        <w:rPr>
          <w:rFonts w:ascii="Times New Roman" w:hAnsi="Times New Roman" w:cs="Times New Roman"/>
          <w:sz w:val="24"/>
          <w:szCs w:val="24"/>
        </w:rPr>
        <w:t xml:space="preserve"> 8</w:t>
      </w:r>
      <w:r w:rsidR="008E3C8C">
        <w:rPr>
          <w:rFonts w:ascii="Times New Roman" w:hAnsi="Times New Roman" w:cs="Times New Roman"/>
          <w:sz w:val="24"/>
          <w:szCs w:val="24"/>
        </w:rPr>
        <w:t>4.4</w:t>
      </w:r>
      <w:r>
        <w:rPr>
          <w:rFonts w:ascii="Times New Roman" w:hAnsi="Times New Roman" w:cs="Times New Roman"/>
          <w:sz w:val="24"/>
          <w:szCs w:val="24"/>
        </w:rPr>
        <w:t>% of all seeds removed over the course of only 24 hours</w:t>
      </w:r>
      <w:r w:rsidR="003A1447">
        <w:rPr>
          <w:rFonts w:ascii="Times New Roman" w:hAnsi="Times New Roman" w:cs="Times New Roman"/>
          <w:sz w:val="24"/>
          <w:szCs w:val="24"/>
        </w:rPr>
        <w:t xml:space="preserve">. </w:t>
      </w:r>
      <w:r>
        <w:rPr>
          <w:rFonts w:ascii="Times New Roman" w:hAnsi="Times New Roman" w:cs="Times New Roman"/>
          <w:sz w:val="24"/>
          <w:szCs w:val="24"/>
        </w:rPr>
        <w:t xml:space="preserve">These results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observed removal rates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in a similar study by </w:t>
      </w:r>
      <w:proofErr w:type="spellStart"/>
      <w:r w:rsidR="003A1447">
        <w:rPr>
          <w:rFonts w:ascii="Times New Roman" w:hAnsi="Times New Roman" w:cs="Times New Roman"/>
          <w:sz w:val="24"/>
          <w:szCs w:val="24"/>
        </w:rPr>
        <w:t>Jongejans</w:t>
      </w:r>
      <w:proofErr w:type="spellEnd"/>
      <w:r w:rsidR="003A1447">
        <w:rPr>
          <w:rFonts w:ascii="Times New Roman" w:hAnsi="Times New Roman" w:cs="Times New Roman"/>
          <w:sz w:val="24"/>
          <w:szCs w:val="24"/>
        </w:rPr>
        <w:t xml:space="preserve"> </w:t>
      </w:r>
      <w:r w:rsidR="003A1447" w:rsidRPr="005C7EE5">
        <w:rPr>
          <w:rFonts w:ascii="Times New Roman" w:hAnsi="Times New Roman" w:cs="Times New Roman"/>
          <w:i/>
          <w:iCs/>
          <w:sz w:val="24"/>
          <w:szCs w:val="24"/>
        </w:rPr>
        <w:t>et al</w:t>
      </w:r>
      <w:r>
        <w:rPr>
          <w:rFonts w:ascii="Times New Roman" w:hAnsi="Times New Roman" w:cs="Times New Roman"/>
          <w:sz w:val="24"/>
          <w:szCs w:val="24"/>
        </w:rPr>
        <w:t>. (</w:t>
      </w:r>
      <w:r w:rsidR="00EC15D4">
        <w:rPr>
          <w:rFonts w:ascii="Times New Roman" w:hAnsi="Times New Roman" w:cs="Times New Roman"/>
          <w:sz w:val="24"/>
          <w:szCs w:val="24"/>
        </w:rPr>
        <w:t>2015b</w:t>
      </w:r>
      <w:r>
        <w:rPr>
          <w:rFonts w:ascii="Times New Roman" w:hAnsi="Times New Roman" w:cs="Times New Roman"/>
          <w:sz w:val="24"/>
          <w:szCs w:val="24"/>
        </w:rPr>
        <w:t>), wh</w:t>
      </w:r>
      <w:r w:rsidR="00945490">
        <w:rPr>
          <w:rFonts w:ascii="Times New Roman" w:hAnsi="Times New Roman" w:cs="Times New Roman"/>
          <w:sz w:val="24"/>
          <w:szCs w:val="24"/>
        </w:rPr>
        <w:t>o</w:t>
      </w:r>
      <w:r>
        <w:rPr>
          <w:rFonts w:ascii="Times New Roman" w:hAnsi="Times New Roman" w:cs="Times New Roman"/>
          <w:sz w:val="24"/>
          <w:szCs w:val="24"/>
        </w:rPr>
        <w:t xml:space="preserve"> </w:t>
      </w:r>
      <w:r w:rsidR="003A1447">
        <w:rPr>
          <w:rFonts w:ascii="Times New Roman" w:hAnsi="Times New Roman" w:cs="Times New Roman"/>
          <w:sz w:val="24"/>
          <w:szCs w:val="24"/>
        </w:rPr>
        <w:t xml:space="preserve">demonstrate that </w:t>
      </w:r>
      <w:r>
        <w:rPr>
          <w:rFonts w:ascii="Times New Roman" w:hAnsi="Times New Roman" w:cs="Times New Roman"/>
          <w:sz w:val="24"/>
          <w:szCs w:val="24"/>
        </w:rPr>
        <w:t>up to 88% of seeds are removed in 24 hours when there is</w:t>
      </w:r>
      <w:r w:rsidR="003A1447">
        <w:rPr>
          <w:rFonts w:ascii="Times New Roman" w:hAnsi="Times New Roman" w:cs="Times New Roman"/>
          <w:sz w:val="24"/>
          <w:szCs w:val="24"/>
        </w:rPr>
        <w:t xml:space="preserve"> no impediment to the movement of</w:t>
      </w:r>
      <w:r>
        <w:rPr>
          <w:rFonts w:ascii="Times New Roman" w:hAnsi="Times New Roman" w:cs="Times New Roman"/>
          <w:sz w:val="24"/>
          <w:szCs w:val="24"/>
        </w:rPr>
        <w:t xml:space="preserve"> insect</w:t>
      </w:r>
      <w:r w:rsidR="003A1447">
        <w:rPr>
          <w:rFonts w:ascii="Times New Roman" w:hAnsi="Times New Roman" w:cs="Times New Roman"/>
          <w:sz w:val="24"/>
          <w:szCs w:val="24"/>
        </w:rPr>
        <w:t xml:space="preserve"> dispersers</w:t>
      </w:r>
      <w:r>
        <w:rPr>
          <w:rFonts w:ascii="Times New Roman" w:hAnsi="Times New Roman" w:cs="Times New Roman"/>
          <w:sz w:val="24"/>
          <w:szCs w:val="24"/>
        </w:rPr>
        <w:t>. These</w:t>
      </w:r>
      <w:del w:id="227" w:author="Drees, Trevor" w:date="2023-05-17T15:04:00Z">
        <w:r>
          <w:rPr>
            <w:rFonts w:ascii="Times New Roman" w:hAnsi="Times New Roman" w:cs="Times New Roman"/>
            <w:sz w:val="24"/>
            <w:szCs w:val="24"/>
          </w:rPr>
          <w:delText xml:space="preserve"> extremely</w:delText>
        </w:r>
      </w:del>
      <w:r>
        <w:rPr>
          <w:rFonts w:ascii="Times New Roman" w:hAnsi="Times New Roman" w:cs="Times New Roman"/>
          <w:sz w:val="24"/>
          <w:szCs w:val="24"/>
        </w:rPr>
        <w:t xml:space="preserve"> high rates of seed removal suggest that the majority of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seeds dispersed via wind also </w:t>
      </w:r>
      <w:r w:rsidR="00C1549D">
        <w:rPr>
          <w:rFonts w:ascii="Times New Roman" w:hAnsi="Times New Roman" w:cs="Times New Roman"/>
          <w:sz w:val="24"/>
          <w:szCs w:val="24"/>
        </w:rPr>
        <w:t xml:space="preserve">experience </w:t>
      </w:r>
      <w:del w:id="228" w:author="Drees, Trevor" w:date="2023-05-17T15:04:00Z">
        <w:r w:rsidR="00C1549D">
          <w:rPr>
            <w:rFonts w:ascii="Times New Roman" w:hAnsi="Times New Roman" w:cs="Times New Roman"/>
            <w:sz w:val="24"/>
            <w:szCs w:val="24"/>
          </w:rPr>
          <w:delText xml:space="preserve">some sort of </w:delText>
        </w:r>
      </w:del>
      <w:r w:rsidR="000231CC">
        <w:rPr>
          <w:rFonts w:ascii="Times New Roman" w:hAnsi="Times New Roman" w:cs="Times New Roman"/>
          <w:sz w:val="24"/>
          <w:szCs w:val="24"/>
        </w:rPr>
        <w:t xml:space="preserve">secondary </w:t>
      </w:r>
      <w:r w:rsidR="00624609">
        <w:rPr>
          <w:rFonts w:ascii="Times New Roman" w:hAnsi="Times New Roman" w:cs="Times New Roman"/>
          <w:sz w:val="24"/>
          <w:szCs w:val="24"/>
        </w:rPr>
        <w:t xml:space="preserve">dispersal </w:t>
      </w:r>
      <w:r w:rsidR="00C1549D">
        <w:rPr>
          <w:rFonts w:ascii="Times New Roman" w:hAnsi="Times New Roman" w:cs="Times New Roman"/>
          <w:sz w:val="24"/>
          <w:szCs w:val="24"/>
        </w:rPr>
        <w:t>or consumption</w:t>
      </w:r>
      <w:r>
        <w:rPr>
          <w:rFonts w:ascii="Times New Roman" w:hAnsi="Times New Roman" w:cs="Times New Roman"/>
          <w:sz w:val="24"/>
          <w:szCs w:val="24"/>
        </w:rPr>
        <w:t xml:space="preserve"> via insects or animals. </w:t>
      </w:r>
      <w:proofErr w:type="spellStart"/>
      <w:r w:rsidR="008E279E">
        <w:rPr>
          <w:rFonts w:ascii="Times New Roman" w:hAnsi="Times New Roman" w:cs="Times New Roman"/>
          <w:sz w:val="24"/>
          <w:szCs w:val="24"/>
        </w:rPr>
        <w:t>Jongejans</w:t>
      </w:r>
      <w:proofErr w:type="spellEnd"/>
      <w:r w:rsidR="008E279E">
        <w:rPr>
          <w:rFonts w:ascii="Times New Roman" w:hAnsi="Times New Roman" w:cs="Times New Roman"/>
          <w:sz w:val="24"/>
          <w:szCs w:val="24"/>
        </w:rPr>
        <w:t xml:space="preserve"> </w:t>
      </w:r>
      <w:r w:rsidR="008E279E" w:rsidRPr="005C7EE5">
        <w:rPr>
          <w:rFonts w:ascii="Times New Roman" w:hAnsi="Times New Roman" w:cs="Times New Roman"/>
          <w:i/>
          <w:iCs/>
          <w:sz w:val="24"/>
          <w:szCs w:val="24"/>
        </w:rPr>
        <w:t>et al</w:t>
      </w:r>
      <w:r w:rsidR="008E279E">
        <w:rPr>
          <w:rFonts w:ascii="Times New Roman" w:hAnsi="Times New Roman" w:cs="Times New Roman"/>
          <w:sz w:val="24"/>
          <w:szCs w:val="24"/>
        </w:rPr>
        <w:t>. (</w:t>
      </w:r>
      <w:r w:rsidR="00EC15D4">
        <w:rPr>
          <w:rFonts w:ascii="Times New Roman" w:hAnsi="Times New Roman" w:cs="Times New Roman"/>
          <w:sz w:val="24"/>
          <w:szCs w:val="24"/>
        </w:rPr>
        <w:t>2015b</w:t>
      </w:r>
      <w:r w:rsidR="008E279E">
        <w:rPr>
          <w:rFonts w:ascii="Times New Roman" w:hAnsi="Times New Roman" w:cs="Times New Roman"/>
          <w:sz w:val="24"/>
          <w:szCs w:val="24"/>
        </w:rPr>
        <w:t>) also demonstrate that rates of seed removal were significantly lower when</w:t>
      </w:r>
      <w:r w:rsidR="00E51CAD">
        <w:rPr>
          <w:rFonts w:ascii="Times New Roman" w:hAnsi="Times New Roman" w:cs="Times New Roman"/>
          <w:sz w:val="24"/>
          <w:szCs w:val="24"/>
        </w:rPr>
        <w:t xml:space="preserve"> </w:t>
      </w:r>
      <w:ins w:id="229" w:author="Drees, Trevor" w:date="2023-05-17T15:04:00Z">
        <w:r w:rsidR="00E51CAD">
          <w:rPr>
            <w:rFonts w:ascii="Times New Roman" w:hAnsi="Times New Roman" w:cs="Times New Roman"/>
            <w:sz w:val="24"/>
            <w:szCs w:val="24"/>
          </w:rPr>
          <w:t>restricting</w:t>
        </w:r>
        <w:r w:rsidR="008E279E">
          <w:rPr>
            <w:rFonts w:ascii="Times New Roman" w:hAnsi="Times New Roman" w:cs="Times New Roman"/>
            <w:sz w:val="24"/>
            <w:szCs w:val="24"/>
          </w:rPr>
          <w:t xml:space="preserve"> </w:t>
        </w:r>
      </w:ins>
      <w:r w:rsidR="008E279E">
        <w:rPr>
          <w:rFonts w:ascii="Times New Roman" w:hAnsi="Times New Roman" w:cs="Times New Roman"/>
          <w:sz w:val="24"/>
          <w:szCs w:val="24"/>
        </w:rPr>
        <w:t xml:space="preserve">ant access to </w:t>
      </w:r>
      <w:del w:id="230" w:author="Drees, Trevor" w:date="2023-05-17T15:04:00Z">
        <w:r w:rsidR="008E279E">
          <w:rPr>
            <w:rFonts w:ascii="Times New Roman" w:hAnsi="Times New Roman" w:cs="Times New Roman"/>
            <w:sz w:val="24"/>
            <w:szCs w:val="24"/>
          </w:rPr>
          <w:delText>seed depots was restricted</w:delText>
        </w:r>
      </w:del>
      <w:ins w:id="231" w:author="Drees, Trevor" w:date="2023-05-17T15:04:00Z">
        <w:r w:rsidR="008E279E">
          <w:rPr>
            <w:rFonts w:ascii="Times New Roman" w:hAnsi="Times New Roman" w:cs="Times New Roman"/>
            <w:sz w:val="24"/>
            <w:szCs w:val="24"/>
          </w:rPr>
          <w:t>seed</w:t>
        </w:r>
        <w:r w:rsidR="00E51CAD">
          <w:rPr>
            <w:rFonts w:ascii="Times New Roman" w:hAnsi="Times New Roman" w:cs="Times New Roman"/>
            <w:sz w:val="24"/>
            <w:szCs w:val="24"/>
          </w:rPr>
          <w:t>s</w:t>
        </w:r>
      </w:ins>
      <w:r w:rsidR="008E279E">
        <w:rPr>
          <w:rFonts w:ascii="Times New Roman" w:hAnsi="Times New Roman" w:cs="Times New Roman"/>
          <w:sz w:val="24"/>
          <w:szCs w:val="24"/>
        </w:rPr>
        <w:t xml:space="preserve">, indicating that </w:t>
      </w:r>
      <w:r w:rsidR="00945490">
        <w:rPr>
          <w:rFonts w:ascii="Times New Roman" w:hAnsi="Times New Roman" w:cs="Times New Roman"/>
          <w:sz w:val="24"/>
          <w:szCs w:val="24"/>
        </w:rPr>
        <w:t xml:space="preserve">ants were responsible for </w:t>
      </w:r>
      <w:proofErr w:type="gramStart"/>
      <w:r w:rsidR="00945490">
        <w:rPr>
          <w:rFonts w:ascii="Times New Roman" w:hAnsi="Times New Roman" w:cs="Times New Roman"/>
          <w:sz w:val="24"/>
          <w:szCs w:val="24"/>
        </w:rPr>
        <w:t>the majority of</w:t>
      </w:r>
      <w:proofErr w:type="gramEnd"/>
      <w:r w:rsidR="00945490">
        <w:rPr>
          <w:rFonts w:ascii="Times New Roman" w:hAnsi="Times New Roman" w:cs="Times New Roman"/>
          <w:sz w:val="24"/>
          <w:szCs w:val="24"/>
        </w:rPr>
        <w:t xml:space="preserve"> seed removal events</w:t>
      </w:r>
      <w:r w:rsidR="008E279E">
        <w:rPr>
          <w:rFonts w:ascii="Times New Roman" w:hAnsi="Times New Roman" w:cs="Times New Roman"/>
          <w:sz w:val="24"/>
          <w:szCs w:val="24"/>
        </w:rPr>
        <w:t xml:space="preserve">; </w:t>
      </w:r>
      <w:r w:rsidR="008E3C8C">
        <w:rPr>
          <w:rFonts w:ascii="Times New Roman" w:hAnsi="Times New Roman" w:cs="Times New Roman"/>
          <w:sz w:val="24"/>
          <w:szCs w:val="24"/>
        </w:rPr>
        <w:t xml:space="preserve">this supports our observations </w:t>
      </w:r>
      <w:r w:rsidR="008E279E">
        <w:rPr>
          <w:rFonts w:ascii="Times New Roman" w:hAnsi="Times New Roman" w:cs="Times New Roman"/>
          <w:sz w:val="24"/>
          <w:szCs w:val="24"/>
        </w:rPr>
        <w:t>of a large number of ant visits to seed depots</w:t>
      </w:r>
      <w:r w:rsidR="00945490">
        <w:rPr>
          <w:rFonts w:ascii="Times New Roman" w:hAnsi="Times New Roman" w:cs="Times New Roman"/>
          <w:sz w:val="24"/>
          <w:szCs w:val="24"/>
        </w:rPr>
        <w:t>.</w:t>
      </w:r>
    </w:p>
    <w:p w14:paraId="6C37F6AD" w14:textId="560B1E58" w:rsidR="000231CC" w:rsidRDefault="00E51CAD" w:rsidP="00E51CAD">
      <w:pPr>
        <w:spacing w:line="480" w:lineRule="auto"/>
        <w:ind w:firstLine="284"/>
        <w:jc w:val="both"/>
        <w:rPr>
          <w:rFonts w:ascii="Times New Roman" w:hAnsi="Times New Roman" w:cs="Times New Roman"/>
          <w:sz w:val="24"/>
          <w:szCs w:val="24"/>
        </w:rPr>
      </w:pPr>
      <w:ins w:id="232" w:author="Drees, Trevor" w:date="2023-05-17T15:04:00Z">
        <w:r>
          <w:rPr>
            <w:rFonts w:ascii="Times New Roman" w:hAnsi="Times New Roman" w:cs="Times New Roman"/>
            <w:sz w:val="24"/>
            <w:szCs w:val="24"/>
          </w:rPr>
          <w:t xml:space="preserve"> </w:t>
        </w:r>
      </w:ins>
      <w:r w:rsidR="00B909E9">
        <w:rPr>
          <w:rFonts w:ascii="Times New Roman" w:hAnsi="Times New Roman" w:cs="Times New Roman"/>
          <w:sz w:val="24"/>
          <w:szCs w:val="24"/>
        </w:rPr>
        <w:t xml:space="preserve">We </w:t>
      </w:r>
      <w:r w:rsidR="00A90605">
        <w:rPr>
          <w:rFonts w:ascii="Times New Roman" w:hAnsi="Times New Roman" w:cs="Times New Roman"/>
          <w:sz w:val="24"/>
          <w:szCs w:val="24"/>
        </w:rPr>
        <w:t xml:space="preserve">further </w:t>
      </w:r>
      <w:r w:rsidR="00B909E9">
        <w:rPr>
          <w:rFonts w:ascii="Times New Roman" w:hAnsi="Times New Roman" w:cs="Times New Roman"/>
          <w:sz w:val="24"/>
          <w:szCs w:val="24"/>
        </w:rPr>
        <w:t xml:space="preserve">demonstrate that the </w:t>
      </w:r>
      <w:proofErr w:type="spellStart"/>
      <w:r w:rsidR="00B909E9">
        <w:rPr>
          <w:rFonts w:ascii="Times New Roman" w:hAnsi="Times New Roman" w:cs="Times New Roman"/>
          <w:sz w:val="24"/>
          <w:szCs w:val="24"/>
        </w:rPr>
        <w:t>elaiosome</w:t>
      </w:r>
      <w:proofErr w:type="spellEnd"/>
      <w:r w:rsidR="00B909E9">
        <w:rPr>
          <w:rFonts w:ascii="Times New Roman" w:hAnsi="Times New Roman" w:cs="Times New Roman"/>
          <w:sz w:val="24"/>
          <w:szCs w:val="24"/>
        </w:rPr>
        <w:t xml:space="preserve"> plays an important role in </w:t>
      </w:r>
      <w:del w:id="233" w:author="Drees, Trevor" w:date="2023-05-17T15:04:00Z">
        <w:r w:rsidR="005F553C">
          <w:rPr>
            <w:rFonts w:ascii="Times New Roman" w:hAnsi="Times New Roman" w:cs="Times New Roman"/>
            <w:sz w:val="24"/>
            <w:szCs w:val="24"/>
          </w:rPr>
          <w:delText>attracting seed removers</w:delText>
        </w:r>
      </w:del>
      <w:ins w:id="234" w:author="Drees, Trevor" w:date="2023-05-17T15:04:00Z">
        <w:r>
          <w:rPr>
            <w:rFonts w:ascii="Times New Roman" w:hAnsi="Times New Roman" w:cs="Times New Roman"/>
            <w:sz w:val="24"/>
            <w:szCs w:val="24"/>
          </w:rPr>
          <w:t>facilitating removal by ants</w:t>
        </w:r>
      </w:ins>
      <w:r w:rsidR="00B909E9">
        <w:rPr>
          <w:rFonts w:ascii="Times New Roman" w:hAnsi="Times New Roman" w:cs="Times New Roman"/>
          <w:sz w:val="24"/>
          <w:szCs w:val="24"/>
        </w:rPr>
        <w:t xml:space="preserve">, as seeds of both species had significantly higher </w:t>
      </w:r>
      <w:ins w:id="235" w:author="Drees, Trevor" w:date="2023-05-17T15:04:00Z">
        <w:r>
          <w:rPr>
            <w:rFonts w:ascii="Times New Roman" w:hAnsi="Times New Roman" w:cs="Times New Roman"/>
            <w:sz w:val="24"/>
            <w:szCs w:val="24"/>
          </w:rPr>
          <w:t xml:space="preserve">removal </w:t>
        </w:r>
      </w:ins>
      <w:r>
        <w:rPr>
          <w:rFonts w:ascii="Times New Roman" w:hAnsi="Times New Roman" w:cs="Times New Roman"/>
          <w:sz w:val="24"/>
          <w:szCs w:val="24"/>
        </w:rPr>
        <w:t xml:space="preserve">rates </w:t>
      </w:r>
      <w:del w:id="236" w:author="Drees, Trevor" w:date="2023-05-17T15:04:00Z">
        <w:r w:rsidR="00B909E9">
          <w:rPr>
            <w:rFonts w:ascii="Times New Roman" w:hAnsi="Times New Roman" w:cs="Times New Roman"/>
            <w:sz w:val="24"/>
            <w:szCs w:val="24"/>
          </w:rPr>
          <w:delText xml:space="preserve">of removal </w:delText>
        </w:r>
      </w:del>
      <w:r>
        <w:rPr>
          <w:rFonts w:ascii="Times New Roman" w:hAnsi="Times New Roman" w:cs="Times New Roman"/>
          <w:sz w:val="24"/>
          <w:szCs w:val="24"/>
        </w:rPr>
        <w:t xml:space="preserve">when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was left intact</w:t>
      </w:r>
      <w:del w:id="237" w:author="Drees, Trevor" w:date="2023-05-17T15:04:00Z">
        <w:r w:rsidR="00B909E9">
          <w:rPr>
            <w:rFonts w:ascii="Times New Roman" w:hAnsi="Times New Roman" w:cs="Times New Roman"/>
            <w:sz w:val="24"/>
            <w:szCs w:val="24"/>
          </w:rPr>
          <w:delText xml:space="preserve"> compared to when it was removed</w:delText>
        </w:r>
        <w:r w:rsidR="00C1549D">
          <w:rPr>
            <w:rFonts w:ascii="Times New Roman" w:hAnsi="Times New Roman" w:cs="Times New Roman"/>
            <w:sz w:val="24"/>
            <w:szCs w:val="24"/>
          </w:rPr>
          <w:delText xml:space="preserve"> from the seed achene</w:delText>
        </w:r>
      </w:del>
      <w:r w:rsidR="00B909E9">
        <w:rPr>
          <w:rFonts w:ascii="Times New Roman" w:hAnsi="Times New Roman" w:cs="Times New Roman"/>
          <w:sz w:val="24"/>
          <w:szCs w:val="24"/>
        </w:rPr>
        <w:t>.</w:t>
      </w:r>
      <w:r w:rsidR="003C03C7">
        <w:rPr>
          <w:rFonts w:ascii="Times New Roman" w:hAnsi="Times New Roman" w:cs="Times New Roman"/>
          <w:sz w:val="24"/>
          <w:szCs w:val="24"/>
        </w:rPr>
        <w:t xml:space="preserve"> Previous studies have suggested that the</w:t>
      </w:r>
      <w:r w:rsidR="00147A50">
        <w:rPr>
          <w:rFonts w:ascii="Times New Roman" w:hAnsi="Times New Roman" w:cs="Times New Roman"/>
          <w:sz w:val="24"/>
          <w:szCs w:val="24"/>
        </w:rPr>
        <w:t>se</w:t>
      </w:r>
      <w:r w:rsidR="003C03C7">
        <w:rPr>
          <w:rFonts w:ascii="Times New Roman" w:hAnsi="Times New Roman" w:cs="Times New Roman"/>
          <w:sz w:val="24"/>
          <w:szCs w:val="24"/>
        </w:rPr>
        <w:t xml:space="preserve"> </w:t>
      </w:r>
      <w:proofErr w:type="spellStart"/>
      <w:r w:rsidR="003C03C7">
        <w:rPr>
          <w:rFonts w:ascii="Times New Roman" w:hAnsi="Times New Roman" w:cs="Times New Roman"/>
          <w:sz w:val="24"/>
          <w:szCs w:val="24"/>
        </w:rPr>
        <w:t>elaiosomes</w:t>
      </w:r>
      <w:proofErr w:type="spellEnd"/>
      <w:r w:rsidR="003C03C7">
        <w:rPr>
          <w:rFonts w:ascii="Times New Roman" w:hAnsi="Times New Roman" w:cs="Times New Roman"/>
          <w:sz w:val="24"/>
          <w:szCs w:val="24"/>
        </w:rPr>
        <w:t xml:space="preserve"> in </w:t>
      </w:r>
      <w:r w:rsidR="003C03C7">
        <w:rPr>
          <w:rFonts w:ascii="Times New Roman" w:hAnsi="Times New Roman" w:cs="Times New Roman"/>
          <w:i/>
          <w:iCs/>
          <w:sz w:val="24"/>
          <w:szCs w:val="24"/>
        </w:rPr>
        <w:t>C. nutans</w:t>
      </w:r>
      <w:r w:rsidR="003C03C7">
        <w:rPr>
          <w:rFonts w:ascii="Times New Roman" w:hAnsi="Times New Roman" w:cs="Times New Roman"/>
          <w:sz w:val="24"/>
          <w:szCs w:val="24"/>
        </w:rPr>
        <w:t xml:space="preserve"> and </w:t>
      </w:r>
      <w:r w:rsidR="003C03C7">
        <w:rPr>
          <w:rFonts w:ascii="Times New Roman" w:hAnsi="Times New Roman" w:cs="Times New Roman"/>
          <w:i/>
          <w:iCs/>
          <w:sz w:val="24"/>
          <w:szCs w:val="24"/>
        </w:rPr>
        <w:t xml:space="preserve">C. </w:t>
      </w:r>
      <w:proofErr w:type="spellStart"/>
      <w:r w:rsidR="003C03C7">
        <w:rPr>
          <w:rFonts w:ascii="Times New Roman" w:hAnsi="Times New Roman" w:cs="Times New Roman"/>
          <w:i/>
          <w:iCs/>
          <w:sz w:val="24"/>
          <w:szCs w:val="24"/>
        </w:rPr>
        <w:t>acanthoides</w:t>
      </w:r>
      <w:proofErr w:type="spellEnd"/>
      <w:r w:rsidR="003C03C7">
        <w:rPr>
          <w:rFonts w:ascii="Times New Roman" w:hAnsi="Times New Roman" w:cs="Times New Roman"/>
          <w:sz w:val="24"/>
          <w:szCs w:val="24"/>
        </w:rPr>
        <w:t xml:space="preserve"> are involved in myrmecochory</w:t>
      </w:r>
      <w:r w:rsidR="00147A50">
        <w:rPr>
          <w:rFonts w:ascii="Times New Roman" w:hAnsi="Times New Roman" w:cs="Times New Roman"/>
          <w:sz w:val="24"/>
          <w:szCs w:val="24"/>
        </w:rPr>
        <w:t xml:space="preserve">, attracting ants and playing an important role in how they disperse seeds </w:t>
      </w:r>
      <w:r w:rsidR="00147A50" w:rsidRPr="007C1F05">
        <w:rPr>
          <w:rFonts w:ascii="Times New Roman" w:hAnsi="Times New Roman" w:cs="Times New Roman"/>
          <w:sz w:val="24"/>
          <w:szCs w:val="24"/>
        </w:rPr>
        <w:t>(Pemberton and Irving 1990</w:t>
      </w:r>
      <w:r w:rsidR="00147A50">
        <w:rPr>
          <w:rFonts w:ascii="Times New Roman" w:hAnsi="Times New Roman" w:cs="Times New Roman"/>
          <w:sz w:val="24"/>
          <w:szCs w:val="24"/>
        </w:rPr>
        <w:t>, Alba-Lynn and Henk 2010</w:t>
      </w:r>
      <w:r w:rsidR="00147A50" w:rsidRPr="007C1F05">
        <w:rPr>
          <w:rFonts w:ascii="Times New Roman" w:hAnsi="Times New Roman" w:cs="Times New Roman"/>
          <w:sz w:val="24"/>
          <w:szCs w:val="24"/>
        </w:rPr>
        <w:t>)</w:t>
      </w:r>
      <w:r w:rsidR="003C03C7">
        <w:rPr>
          <w:rFonts w:ascii="Times New Roman" w:hAnsi="Times New Roman" w:cs="Times New Roman"/>
          <w:sz w:val="24"/>
          <w:szCs w:val="24"/>
        </w:rPr>
        <w:t>;</w:t>
      </w:r>
      <w:r w:rsidR="00B909E9">
        <w:rPr>
          <w:rFonts w:ascii="Times New Roman" w:hAnsi="Times New Roman" w:cs="Times New Roman"/>
          <w:sz w:val="24"/>
          <w:szCs w:val="24"/>
        </w:rPr>
        <w:t xml:space="preserve"> </w:t>
      </w:r>
      <w:r w:rsidR="00147A50">
        <w:rPr>
          <w:rFonts w:ascii="Times New Roman" w:hAnsi="Times New Roman" w:cs="Times New Roman"/>
          <w:sz w:val="24"/>
          <w:szCs w:val="24"/>
        </w:rPr>
        <w:t xml:space="preserve">the differences in seed removal rates between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 xml:space="preserve">-present and </w:t>
      </w:r>
      <w:proofErr w:type="spellStart"/>
      <w:r w:rsidR="00147A50">
        <w:rPr>
          <w:rFonts w:ascii="Times New Roman" w:hAnsi="Times New Roman" w:cs="Times New Roman"/>
          <w:sz w:val="24"/>
          <w:szCs w:val="24"/>
        </w:rPr>
        <w:t>elaiosome</w:t>
      </w:r>
      <w:proofErr w:type="spellEnd"/>
      <w:r w:rsidR="00147A50">
        <w:rPr>
          <w:rFonts w:ascii="Times New Roman" w:hAnsi="Times New Roman" w:cs="Times New Roman"/>
          <w:sz w:val="24"/>
          <w:szCs w:val="24"/>
        </w:rPr>
        <w:t xml:space="preserve">-absent seeds in our study lend further support to evidence of myrmecochory in these </w:t>
      </w:r>
      <w:del w:id="238" w:author="Drees, Trevor" w:date="2023-05-17T15:04:00Z">
        <w:r w:rsidR="00147A50">
          <w:rPr>
            <w:rFonts w:ascii="Times New Roman" w:hAnsi="Times New Roman" w:cs="Times New Roman"/>
            <w:sz w:val="24"/>
            <w:szCs w:val="24"/>
          </w:rPr>
          <w:delText xml:space="preserve">two </w:delText>
        </w:r>
      </w:del>
      <w:r w:rsidR="00147A50">
        <w:rPr>
          <w:rFonts w:ascii="Times New Roman" w:hAnsi="Times New Roman" w:cs="Times New Roman"/>
          <w:sz w:val="24"/>
          <w:szCs w:val="24"/>
        </w:rPr>
        <w:t>thistle species.</w:t>
      </w:r>
      <w:r w:rsidR="00F65A3F">
        <w:rPr>
          <w:rFonts w:ascii="Times New Roman" w:hAnsi="Times New Roman" w:cs="Times New Roman"/>
          <w:sz w:val="24"/>
          <w:szCs w:val="24"/>
        </w:rPr>
        <w:t xml:space="preserve"> </w:t>
      </w:r>
    </w:p>
    <w:p w14:paraId="1DD1186E" w14:textId="0397F9B4" w:rsidR="003A1447" w:rsidRPr="00F65A3F" w:rsidRDefault="00F65A3F"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removal of the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significantly impacting seed removal rates, we find that exposing the maternal plant to increased growing temperatures also increases the rate at which its seeds are removed by insect dispersers, with seeds from warmed plants experiencing higher rates of removal. </w:t>
      </w:r>
      <w:r w:rsidR="000231CC">
        <w:rPr>
          <w:rFonts w:ascii="Times New Roman" w:hAnsi="Times New Roman" w:cs="Times New Roman"/>
          <w:sz w:val="24"/>
          <w:szCs w:val="24"/>
        </w:rPr>
        <w:t>We</w:t>
      </w:r>
      <w:r w:rsidR="00747C13">
        <w:rPr>
          <w:rFonts w:ascii="Times New Roman" w:hAnsi="Times New Roman" w:cs="Times New Roman"/>
          <w:sz w:val="24"/>
          <w:szCs w:val="24"/>
        </w:rPr>
        <w:t xml:space="preserve"> demonstrate that seeds from warmed maternal plants have </w:t>
      </w:r>
      <w:r w:rsidR="000231CC">
        <w:rPr>
          <w:rFonts w:ascii="Times New Roman" w:hAnsi="Times New Roman" w:cs="Times New Roman"/>
          <w:sz w:val="24"/>
          <w:szCs w:val="24"/>
        </w:rPr>
        <w:t xml:space="preserve">higher </w:t>
      </w:r>
      <w:r w:rsidR="00747C13">
        <w:rPr>
          <w:rFonts w:ascii="Times New Roman" w:hAnsi="Times New Roman" w:cs="Times New Roman"/>
          <w:sz w:val="24"/>
          <w:szCs w:val="24"/>
        </w:rPr>
        <w:t xml:space="preserve">mass, </w:t>
      </w:r>
      <w:r w:rsidR="000231CC">
        <w:rPr>
          <w:rFonts w:ascii="Times New Roman" w:hAnsi="Times New Roman" w:cs="Times New Roman"/>
          <w:sz w:val="24"/>
          <w:szCs w:val="24"/>
        </w:rPr>
        <w:t xml:space="preserve">but </w:t>
      </w:r>
      <w:r w:rsidR="00747C13">
        <w:rPr>
          <w:rFonts w:ascii="Times New Roman" w:hAnsi="Times New Roman" w:cs="Times New Roman"/>
          <w:sz w:val="24"/>
          <w:szCs w:val="24"/>
        </w:rPr>
        <w:t xml:space="preserve">do not </w:t>
      </w:r>
      <w:r w:rsidR="000231CC">
        <w:rPr>
          <w:rFonts w:ascii="Times New Roman" w:hAnsi="Times New Roman" w:cs="Times New Roman"/>
          <w:sz w:val="24"/>
          <w:szCs w:val="24"/>
        </w:rPr>
        <w:t xml:space="preserve">yet </w:t>
      </w:r>
      <w:r w:rsidR="00747C13">
        <w:rPr>
          <w:rFonts w:ascii="Times New Roman" w:hAnsi="Times New Roman" w:cs="Times New Roman"/>
          <w:sz w:val="24"/>
          <w:szCs w:val="24"/>
        </w:rPr>
        <w:t xml:space="preserve">know if there are </w:t>
      </w:r>
      <w:del w:id="239" w:author="Drees, Trevor" w:date="2023-05-17T15:04:00Z">
        <w:r w:rsidR="00747C13">
          <w:rPr>
            <w:rFonts w:ascii="Times New Roman" w:hAnsi="Times New Roman" w:cs="Times New Roman"/>
            <w:sz w:val="24"/>
            <w:szCs w:val="24"/>
          </w:rPr>
          <w:delText xml:space="preserve">any </w:delText>
        </w:r>
      </w:del>
      <w:r w:rsidR="00747C13">
        <w:rPr>
          <w:rFonts w:ascii="Times New Roman" w:hAnsi="Times New Roman" w:cs="Times New Roman"/>
          <w:sz w:val="24"/>
          <w:szCs w:val="24"/>
        </w:rPr>
        <w:t xml:space="preserve">changes in composition or nutrient content, nor whether that increase in mass went to the achene or </w:t>
      </w:r>
      <w:proofErr w:type="spellStart"/>
      <w:r w:rsidR="00747C13">
        <w:rPr>
          <w:rFonts w:ascii="Times New Roman" w:hAnsi="Times New Roman" w:cs="Times New Roman"/>
          <w:sz w:val="24"/>
          <w:szCs w:val="24"/>
        </w:rPr>
        <w:t>elaiosome</w:t>
      </w:r>
      <w:proofErr w:type="spellEnd"/>
      <w:r w:rsidR="00747C13">
        <w:rPr>
          <w:rFonts w:ascii="Times New Roman" w:hAnsi="Times New Roman" w:cs="Times New Roman"/>
          <w:sz w:val="24"/>
          <w:szCs w:val="24"/>
        </w:rPr>
        <w:t>.</w:t>
      </w:r>
      <w:r>
        <w:rPr>
          <w:rFonts w:ascii="Times New Roman" w:hAnsi="Times New Roman" w:cs="Times New Roman"/>
          <w:sz w:val="24"/>
          <w:szCs w:val="24"/>
        </w:rPr>
        <w:t xml:space="preserve"> </w:t>
      </w:r>
      <w:r w:rsidR="00747C13">
        <w:rPr>
          <w:rFonts w:ascii="Times New Roman" w:hAnsi="Times New Roman" w:cs="Times New Roman"/>
          <w:sz w:val="24"/>
          <w:szCs w:val="24"/>
        </w:rPr>
        <w:t>A</w:t>
      </w:r>
      <w:r>
        <w:rPr>
          <w:rFonts w:ascii="Times New Roman" w:hAnsi="Times New Roman" w:cs="Times New Roman"/>
          <w:sz w:val="24"/>
          <w:szCs w:val="24"/>
        </w:rPr>
        <w:t>s</w:t>
      </w:r>
      <w:r w:rsidR="00747C13">
        <w:rPr>
          <w:rFonts w:ascii="Times New Roman" w:hAnsi="Times New Roman" w:cs="Times New Roman"/>
          <w:sz w:val="24"/>
          <w:szCs w:val="24"/>
        </w:rPr>
        <w:t xml:space="preserve"> such,</w:t>
      </w:r>
      <w:r>
        <w:rPr>
          <w:rFonts w:ascii="Times New Roman" w:hAnsi="Times New Roman" w:cs="Times New Roman"/>
          <w:sz w:val="24"/>
          <w:szCs w:val="24"/>
        </w:rPr>
        <w:t xml:space="preserve"> the effects of increased growing temperature on factors such as seed size or nutrient content, which likely play a role in how attractive insect dispersers </w:t>
      </w:r>
      <w:r>
        <w:rPr>
          <w:rFonts w:ascii="Times New Roman" w:hAnsi="Times New Roman" w:cs="Times New Roman"/>
          <w:sz w:val="24"/>
          <w:szCs w:val="24"/>
        </w:rPr>
        <w:lastRenderedPageBreak/>
        <w:t>find seeds</w:t>
      </w:r>
      <w:r w:rsidR="000018C0">
        <w:rPr>
          <w:rFonts w:ascii="Times New Roman" w:hAnsi="Times New Roman" w:cs="Times New Roman"/>
          <w:sz w:val="24"/>
          <w:szCs w:val="24"/>
        </w:rPr>
        <w:t xml:space="preserve"> (</w:t>
      </w:r>
      <w:r w:rsidR="00E84E41">
        <w:rPr>
          <w:rFonts w:ascii="Times New Roman" w:hAnsi="Times New Roman" w:cs="Times New Roman"/>
          <w:sz w:val="24"/>
          <w:szCs w:val="24"/>
        </w:rPr>
        <w:t xml:space="preserve">Anjos </w:t>
      </w:r>
      <w:r w:rsidR="00E84E41">
        <w:rPr>
          <w:rFonts w:ascii="Times New Roman" w:hAnsi="Times New Roman" w:cs="Times New Roman"/>
          <w:i/>
          <w:iCs/>
          <w:sz w:val="24"/>
          <w:szCs w:val="24"/>
        </w:rPr>
        <w:t>et al</w:t>
      </w:r>
      <w:r w:rsidR="00E84E41">
        <w:rPr>
          <w:rFonts w:ascii="Times New Roman" w:hAnsi="Times New Roman" w:cs="Times New Roman"/>
          <w:sz w:val="24"/>
          <w:szCs w:val="24"/>
        </w:rPr>
        <w:t>. 2020</w:t>
      </w:r>
      <w:r w:rsidR="004B3E3D">
        <w:rPr>
          <w:rFonts w:ascii="Times New Roman" w:hAnsi="Times New Roman" w:cs="Times New Roman"/>
          <w:sz w:val="24"/>
          <w:szCs w:val="24"/>
        </w:rPr>
        <w:t>b</w:t>
      </w:r>
      <w:r w:rsidR="000018C0">
        <w:rPr>
          <w:rFonts w:ascii="Times New Roman" w:hAnsi="Times New Roman" w:cs="Times New Roman"/>
          <w:sz w:val="24"/>
          <w:szCs w:val="24"/>
        </w:rPr>
        <w:t>)</w:t>
      </w:r>
      <w:r>
        <w:rPr>
          <w:rFonts w:ascii="Times New Roman" w:hAnsi="Times New Roman" w:cs="Times New Roman"/>
          <w:sz w:val="24"/>
          <w:szCs w:val="24"/>
        </w:rPr>
        <w:t>, are</w:t>
      </w:r>
      <w:r w:rsidR="00747C13">
        <w:rPr>
          <w:rFonts w:ascii="Times New Roman" w:hAnsi="Times New Roman" w:cs="Times New Roman"/>
          <w:sz w:val="24"/>
          <w:szCs w:val="24"/>
        </w:rPr>
        <w:t xml:space="preserve"> still</w:t>
      </w:r>
      <w:r>
        <w:rPr>
          <w:rFonts w:ascii="Times New Roman" w:hAnsi="Times New Roman" w:cs="Times New Roman"/>
          <w:sz w:val="24"/>
          <w:szCs w:val="24"/>
        </w:rPr>
        <w:t xml:space="preserve"> not clear for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Additional analyses </w:t>
      </w:r>
      <w:r w:rsidR="00624609">
        <w:rPr>
          <w:rFonts w:ascii="Times New Roman" w:hAnsi="Times New Roman" w:cs="Times New Roman"/>
          <w:sz w:val="24"/>
          <w:szCs w:val="24"/>
        </w:rPr>
        <w:t xml:space="preserve">will be </w:t>
      </w:r>
      <w:r>
        <w:rPr>
          <w:rFonts w:ascii="Times New Roman" w:hAnsi="Times New Roman" w:cs="Times New Roman"/>
          <w:sz w:val="24"/>
          <w:szCs w:val="24"/>
        </w:rPr>
        <w:t xml:space="preserve">necessary to </w:t>
      </w:r>
      <w:r w:rsidR="000231CC">
        <w:rPr>
          <w:rFonts w:ascii="Times New Roman" w:hAnsi="Times New Roman" w:cs="Times New Roman"/>
          <w:sz w:val="24"/>
          <w:szCs w:val="24"/>
        </w:rPr>
        <w:t xml:space="preserve">identify </w:t>
      </w:r>
      <w:r w:rsidR="000001F3">
        <w:rPr>
          <w:rFonts w:ascii="Times New Roman" w:hAnsi="Times New Roman" w:cs="Times New Roman"/>
          <w:sz w:val="24"/>
          <w:szCs w:val="24"/>
        </w:rPr>
        <w:t>the underlying mechanisms responsible for these changes.</w:t>
      </w:r>
    </w:p>
    <w:p w14:paraId="1BCF6B78" w14:textId="49415934" w:rsidR="00D17587" w:rsidRPr="009D5E60" w:rsidRDefault="00624609"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study is an important first step in quantifying secondary seed dispersal of thistle seeds by ants, but important challenges remain. </w:t>
      </w:r>
      <w:del w:id="240" w:author="Drees, Trevor" w:date="2023-05-17T15:04:00Z">
        <w:r>
          <w:rPr>
            <w:rFonts w:ascii="Times New Roman" w:hAnsi="Times New Roman" w:cs="Times New Roman"/>
            <w:sz w:val="24"/>
            <w:szCs w:val="24"/>
          </w:rPr>
          <w:delText xml:space="preserve"> </w:delText>
        </w:r>
      </w:del>
      <w:r>
        <w:rPr>
          <w:rFonts w:ascii="Times New Roman" w:hAnsi="Times New Roman" w:cs="Times New Roman"/>
          <w:sz w:val="24"/>
          <w:szCs w:val="24"/>
        </w:rPr>
        <w:t>W</w:t>
      </w:r>
      <w:r w:rsidR="00E906F4">
        <w:rPr>
          <w:rFonts w:ascii="Times New Roman" w:hAnsi="Times New Roman" w:cs="Times New Roman"/>
          <w:sz w:val="24"/>
          <w:szCs w:val="24"/>
        </w:rPr>
        <w:t xml:space="preserve">hile we can easily observe seeds being removed from a controlled experimental area, it is </w:t>
      </w:r>
      <w:del w:id="241" w:author="Drees, Trevor" w:date="2023-05-17T15:04:00Z">
        <w:r w:rsidR="00E906F4">
          <w:rPr>
            <w:rFonts w:ascii="Times New Roman" w:hAnsi="Times New Roman" w:cs="Times New Roman"/>
            <w:sz w:val="24"/>
            <w:szCs w:val="24"/>
          </w:rPr>
          <w:delText>significantly</w:delText>
        </w:r>
      </w:del>
      <w:ins w:id="242" w:author="Drees, Trevor" w:date="2023-05-17T15:04:00Z">
        <w:r w:rsidR="000B57A4">
          <w:rPr>
            <w:rFonts w:ascii="Times New Roman" w:hAnsi="Times New Roman" w:cs="Times New Roman"/>
            <w:sz w:val="24"/>
            <w:szCs w:val="24"/>
          </w:rPr>
          <w:t>much</w:t>
        </w:r>
      </w:ins>
      <w:r w:rsidR="00E906F4">
        <w:rPr>
          <w:rFonts w:ascii="Times New Roman" w:hAnsi="Times New Roman" w:cs="Times New Roman"/>
          <w:sz w:val="24"/>
          <w:szCs w:val="24"/>
        </w:rPr>
        <w:t xml:space="preserve"> more </w:t>
      </w:r>
      <w:r>
        <w:rPr>
          <w:rFonts w:ascii="Times New Roman" w:hAnsi="Times New Roman" w:cs="Times New Roman"/>
          <w:sz w:val="24"/>
          <w:szCs w:val="24"/>
        </w:rPr>
        <w:t xml:space="preserve">difficult </w:t>
      </w:r>
      <w:r w:rsidR="00E906F4">
        <w:rPr>
          <w:rFonts w:ascii="Times New Roman" w:hAnsi="Times New Roman" w:cs="Times New Roman"/>
          <w:sz w:val="24"/>
          <w:szCs w:val="24"/>
        </w:rPr>
        <w:t>to find where</w:t>
      </w:r>
      <w:r>
        <w:rPr>
          <w:rFonts w:ascii="Times New Roman" w:hAnsi="Times New Roman" w:cs="Times New Roman"/>
          <w:sz w:val="24"/>
          <w:szCs w:val="24"/>
        </w:rPr>
        <w:t xml:space="preserve"> and how far</w:t>
      </w:r>
      <w:r w:rsidR="00E906F4">
        <w:rPr>
          <w:rFonts w:ascii="Times New Roman" w:hAnsi="Times New Roman" w:cs="Times New Roman"/>
          <w:sz w:val="24"/>
          <w:szCs w:val="24"/>
        </w:rPr>
        <w:t xml:space="preserve"> </w:t>
      </w:r>
      <w:r w:rsidR="004C2AB5">
        <w:rPr>
          <w:rFonts w:ascii="Times New Roman" w:hAnsi="Times New Roman" w:cs="Times New Roman"/>
          <w:sz w:val="24"/>
          <w:szCs w:val="24"/>
        </w:rPr>
        <w:t>dispersers move seeds after removing them from the seed depots</w:t>
      </w:r>
      <w:r w:rsidR="00E906F4">
        <w:rPr>
          <w:rFonts w:ascii="Times New Roman" w:hAnsi="Times New Roman" w:cs="Times New Roman"/>
          <w:sz w:val="24"/>
          <w:szCs w:val="24"/>
        </w:rPr>
        <w:t>.</w:t>
      </w:r>
      <w:r w:rsidR="001536F2">
        <w:rPr>
          <w:rFonts w:ascii="Times New Roman" w:hAnsi="Times New Roman" w:cs="Times New Roman"/>
          <w:sz w:val="24"/>
          <w:szCs w:val="24"/>
        </w:rPr>
        <w:t xml:space="preserve"> </w:t>
      </w:r>
      <w:del w:id="243" w:author="Drees, Trevor" w:date="2023-05-17T15:04:00Z">
        <w:r w:rsidR="004C2AB5">
          <w:rPr>
            <w:rFonts w:ascii="Times New Roman" w:hAnsi="Times New Roman" w:cs="Times New Roman"/>
            <w:sz w:val="24"/>
            <w:szCs w:val="24"/>
          </w:rPr>
          <w:delText>While not used in our study here</w:delText>
        </w:r>
      </w:del>
      <w:ins w:id="244" w:author="Drees, Trevor" w:date="2023-05-17T15:04:00Z">
        <w:r w:rsidR="000B57A4">
          <w:rPr>
            <w:rFonts w:ascii="Times New Roman" w:hAnsi="Times New Roman" w:cs="Times New Roman"/>
            <w:sz w:val="24"/>
            <w:szCs w:val="24"/>
          </w:rPr>
          <w:t>To address this challenge</w:t>
        </w:r>
      </w:ins>
      <w:r w:rsidR="004C2AB5">
        <w:rPr>
          <w:rFonts w:ascii="Times New Roman" w:hAnsi="Times New Roman" w:cs="Times New Roman"/>
          <w:sz w:val="24"/>
          <w:szCs w:val="24"/>
        </w:rPr>
        <w:t>, t</w:t>
      </w:r>
      <w:r w:rsidR="001536F2">
        <w:rPr>
          <w:rFonts w:ascii="Times New Roman" w:hAnsi="Times New Roman" w:cs="Times New Roman"/>
          <w:sz w:val="24"/>
          <w:szCs w:val="24"/>
        </w:rPr>
        <w:t xml:space="preserve">here </w:t>
      </w:r>
      <w:r>
        <w:rPr>
          <w:rFonts w:ascii="Times New Roman" w:hAnsi="Times New Roman" w:cs="Times New Roman"/>
          <w:sz w:val="24"/>
          <w:szCs w:val="24"/>
        </w:rPr>
        <w:t xml:space="preserve">exist </w:t>
      </w:r>
      <w:r w:rsidR="00196CCD">
        <w:rPr>
          <w:rFonts w:ascii="Times New Roman" w:hAnsi="Times New Roman" w:cs="Times New Roman"/>
          <w:sz w:val="24"/>
          <w:szCs w:val="24"/>
        </w:rPr>
        <w:t>a variety of techniques to assess where animal-dispersed seeds are moved, with each having its own set of strengths and weaknesses</w:t>
      </w:r>
      <w:r w:rsidR="001536F2">
        <w:rPr>
          <w:rFonts w:ascii="Times New Roman" w:hAnsi="Times New Roman" w:cs="Times New Roman"/>
          <w:sz w:val="24"/>
          <w:szCs w:val="24"/>
        </w:rPr>
        <w:t xml:space="preserve">. </w:t>
      </w:r>
      <w:del w:id="245" w:author="Drees, Trevor" w:date="2023-05-17T15:04:00Z">
        <w:r w:rsidR="009D1071">
          <w:rPr>
            <w:rFonts w:ascii="Times New Roman" w:hAnsi="Times New Roman" w:cs="Times New Roman"/>
            <w:sz w:val="24"/>
            <w:szCs w:val="24"/>
          </w:rPr>
          <w:delText>Some</w:delText>
        </w:r>
      </w:del>
      <w:ins w:id="246" w:author="Drees, Trevor" w:date="2023-05-17T15:04:00Z">
        <w:r w:rsidR="006A22B1">
          <w:rPr>
            <w:rFonts w:ascii="Times New Roman" w:hAnsi="Times New Roman" w:cs="Times New Roman"/>
            <w:sz w:val="24"/>
            <w:szCs w:val="24"/>
          </w:rPr>
          <w:t>Larger</w:t>
        </w:r>
      </w:ins>
      <w:r w:rsidR="006A22B1">
        <w:rPr>
          <w:rFonts w:ascii="Times New Roman" w:hAnsi="Times New Roman" w:cs="Times New Roman"/>
          <w:sz w:val="24"/>
          <w:szCs w:val="24"/>
        </w:rPr>
        <w:t xml:space="preserve"> seeds </w:t>
      </w:r>
      <w:del w:id="247" w:author="Drees, Trevor" w:date="2023-05-17T15:04:00Z">
        <w:r w:rsidR="001536F2">
          <w:rPr>
            <w:rFonts w:ascii="Times New Roman" w:hAnsi="Times New Roman" w:cs="Times New Roman"/>
            <w:sz w:val="24"/>
            <w:szCs w:val="24"/>
          </w:rPr>
          <w:delText>are large enough to store</w:delText>
        </w:r>
      </w:del>
      <w:ins w:id="248" w:author="Drees, Trevor" w:date="2023-05-17T15:04:00Z">
        <w:r w:rsidR="006A22B1">
          <w:rPr>
            <w:rFonts w:ascii="Times New Roman" w:hAnsi="Times New Roman" w:cs="Times New Roman"/>
            <w:sz w:val="24"/>
            <w:szCs w:val="24"/>
          </w:rPr>
          <w:t>can</w:t>
        </w:r>
        <w:r w:rsidR="001536F2">
          <w:rPr>
            <w:rFonts w:ascii="Times New Roman" w:hAnsi="Times New Roman" w:cs="Times New Roman"/>
            <w:sz w:val="24"/>
            <w:szCs w:val="24"/>
          </w:rPr>
          <w:t xml:space="preserve"> </w:t>
        </w:r>
        <w:r w:rsidR="006A22B1">
          <w:rPr>
            <w:rFonts w:ascii="Times New Roman" w:hAnsi="Times New Roman" w:cs="Times New Roman"/>
            <w:sz w:val="24"/>
            <w:szCs w:val="24"/>
          </w:rPr>
          <w:t>hold</w:t>
        </w:r>
      </w:ins>
      <w:r w:rsidR="001536F2">
        <w:rPr>
          <w:rFonts w:ascii="Times New Roman" w:hAnsi="Times New Roman" w:cs="Times New Roman"/>
          <w:sz w:val="24"/>
          <w:szCs w:val="24"/>
        </w:rPr>
        <w:t xml:space="preserve"> electronic devices and</w:t>
      </w:r>
      <w:r w:rsidR="004C2AB5">
        <w:rPr>
          <w:rFonts w:ascii="Times New Roman" w:hAnsi="Times New Roman" w:cs="Times New Roman"/>
          <w:sz w:val="24"/>
          <w:szCs w:val="24"/>
        </w:rPr>
        <w:t xml:space="preserve"> </w:t>
      </w:r>
      <w:del w:id="249" w:author="Drees, Trevor" w:date="2023-05-17T15:04:00Z">
        <w:r w:rsidR="004C2AB5">
          <w:rPr>
            <w:rFonts w:ascii="Times New Roman" w:hAnsi="Times New Roman" w:cs="Times New Roman"/>
            <w:sz w:val="24"/>
            <w:szCs w:val="24"/>
          </w:rPr>
          <w:delText>can</w:delText>
        </w:r>
        <w:r w:rsidR="001536F2">
          <w:rPr>
            <w:rFonts w:ascii="Times New Roman" w:hAnsi="Times New Roman" w:cs="Times New Roman"/>
            <w:sz w:val="24"/>
            <w:szCs w:val="24"/>
          </w:rPr>
          <w:delText xml:space="preserve"> </w:delText>
        </w:r>
      </w:del>
      <w:r w:rsidR="001536F2">
        <w:rPr>
          <w:rFonts w:ascii="Times New Roman" w:hAnsi="Times New Roman" w:cs="Times New Roman"/>
          <w:sz w:val="24"/>
          <w:szCs w:val="24"/>
        </w:rPr>
        <w:t xml:space="preserve">be tracked </w:t>
      </w:r>
      <w:del w:id="250" w:author="Drees, Trevor" w:date="2023-05-17T15:04:00Z">
        <w:r w:rsidR="001536F2">
          <w:rPr>
            <w:rFonts w:ascii="Times New Roman" w:hAnsi="Times New Roman" w:cs="Times New Roman"/>
            <w:sz w:val="24"/>
            <w:szCs w:val="24"/>
          </w:rPr>
          <w:delText>using</w:delText>
        </w:r>
      </w:del>
      <w:ins w:id="251" w:author="Drees, Trevor" w:date="2023-05-17T15:04:00Z">
        <w:r w:rsidR="006A22B1">
          <w:rPr>
            <w:rFonts w:ascii="Times New Roman" w:hAnsi="Times New Roman" w:cs="Times New Roman"/>
            <w:sz w:val="24"/>
            <w:szCs w:val="24"/>
          </w:rPr>
          <w:t>via</w:t>
        </w:r>
      </w:ins>
      <w:r w:rsidR="001536F2">
        <w:rPr>
          <w:rFonts w:ascii="Times New Roman" w:hAnsi="Times New Roman" w:cs="Times New Roman"/>
          <w:sz w:val="24"/>
          <w:szCs w:val="24"/>
        </w:rPr>
        <w:t xml:space="preserve"> telemetry (e.g.</w:t>
      </w:r>
      <w:r w:rsidR="00DF2A76">
        <w:rPr>
          <w:rFonts w:ascii="Times New Roman" w:hAnsi="Times New Roman" w:cs="Times New Roman"/>
          <w:sz w:val="24"/>
          <w:szCs w:val="24"/>
        </w:rPr>
        <w:t>,</w:t>
      </w:r>
      <w:r w:rsidR="001536F2">
        <w:rPr>
          <w:rFonts w:ascii="Times New Roman" w:hAnsi="Times New Roman" w:cs="Times New Roman"/>
          <w:sz w:val="24"/>
          <w:szCs w:val="24"/>
        </w:rPr>
        <w:t xml:space="preserve"> Pons and </w:t>
      </w:r>
      <w:proofErr w:type="spellStart"/>
      <w:r w:rsidR="001536F2">
        <w:rPr>
          <w:rFonts w:ascii="Times New Roman" w:hAnsi="Times New Roman" w:cs="Times New Roman"/>
          <w:sz w:val="24"/>
          <w:szCs w:val="24"/>
        </w:rPr>
        <w:t>Pausas</w:t>
      </w:r>
      <w:proofErr w:type="spellEnd"/>
      <w:r w:rsidR="001536F2">
        <w:rPr>
          <w:rFonts w:ascii="Times New Roman" w:hAnsi="Times New Roman" w:cs="Times New Roman"/>
          <w:sz w:val="24"/>
          <w:szCs w:val="24"/>
        </w:rPr>
        <w:t xml:space="preserve"> 2007, Hirsch </w:t>
      </w:r>
      <w:r w:rsidR="001536F2">
        <w:rPr>
          <w:rFonts w:ascii="Times New Roman" w:hAnsi="Times New Roman" w:cs="Times New Roman"/>
          <w:i/>
          <w:iCs/>
          <w:sz w:val="24"/>
          <w:szCs w:val="24"/>
        </w:rPr>
        <w:t>et al</w:t>
      </w:r>
      <w:r w:rsidR="001536F2">
        <w:rPr>
          <w:rFonts w:ascii="Times New Roman" w:hAnsi="Times New Roman" w:cs="Times New Roman"/>
          <w:sz w:val="24"/>
          <w:szCs w:val="24"/>
        </w:rPr>
        <w:t>. 2012)</w:t>
      </w:r>
      <w:r w:rsidR="009D1071">
        <w:rPr>
          <w:rFonts w:ascii="Times New Roman" w:hAnsi="Times New Roman" w:cs="Times New Roman"/>
          <w:sz w:val="24"/>
          <w:szCs w:val="24"/>
        </w:rPr>
        <w:t xml:space="preserve">, and can thus be found without visual cues, which can be </w:t>
      </w:r>
      <w:r w:rsidR="00196CCD">
        <w:rPr>
          <w:rFonts w:ascii="Times New Roman" w:hAnsi="Times New Roman" w:cs="Times New Roman"/>
          <w:sz w:val="24"/>
          <w:szCs w:val="24"/>
        </w:rPr>
        <w:t>particularly</w:t>
      </w:r>
      <w:r w:rsidR="009D1071">
        <w:rPr>
          <w:rFonts w:ascii="Times New Roman" w:hAnsi="Times New Roman" w:cs="Times New Roman"/>
          <w:sz w:val="24"/>
          <w:szCs w:val="24"/>
        </w:rPr>
        <w:t xml:space="preserve"> useful in </w:t>
      </w:r>
      <w:r w:rsidR="00196CCD">
        <w:rPr>
          <w:rFonts w:ascii="Times New Roman" w:hAnsi="Times New Roman" w:cs="Times New Roman"/>
          <w:sz w:val="24"/>
          <w:szCs w:val="24"/>
        </w:rPr>
        <w:t>areas with dense vegetation or when seeds are cached underground</w:t>
      </w:r>
      <w:r w:rsidR="009D1071">
        <w:rPr>
          <w:rFonts w:ascii="Times New Roman" w:hAnsi="Times New Roman" w:cs="Times New Roman"/>
          <w:sz w:val="24"/>
          <w:szCs w:val="24"/>
        </w:rPr>
        <w:t xml:space="preserve">. Seeds of various sizes can be </w:t>
      </w:r>
      <w:r w:rsidR="005609D7">
        <w:rPr>
          <w:rFonts w:ascii="Times New Roman" w:hAnsi="Times New Roman" w:cs="Times New Roman"/>
          <w:sz w:val="24"/>
          <w:szCs w:val="24"/>
        </w:rPr>
        <w:t xml:space="preserve">painted or </w:t>
      </w:r>
      <w:r w:rsidR="009D1071">
        <w:rPr>
          <w:rFonts w:ascii="Times New Roman" w:hAnsi="Times New Roman" w:cs="Times New Roman"/>
          <w:sz w:val="24"/>
          <w:szCs w:val="24"/>
        </w:rPr>
        <w:t>dyed with a fluorescent</w:t>
      </w:r>
      <w:r w:rsidR="004C2AB5">
        <w:rPr>
          <w:rFonts w:ascii="Times New Roman" w:hAnsi="Times New Roman" w:cs="Times New Roman"/>
          <w:sz w:val="24"/>
          <w:szCs w:val="24"/>
        </w:rPr>
        <w:t xml:space="preserve"> material or</w:t>
      </w:r>
      <w:r w:rsidR="009D1071">
        <w:rPr>
          <w:rFonts w:ascii="Times New Roman" w:hAnsi="Times New Roman" w:cs="Times New Roman"/>
          <w:sz w:val="24"/>
          <w:szCs w:val="24"/>
        </w:rPr>
        <w:t xml:space="preserve"> pigment</w:t>
      </w:r>
      <w:r w:rsidR="00C93440">
        <w:rPr>
          <w:rFonts w:ascii="Times New Roman" w:hAnsi="Times New Roman" w:cs="Times New Roman"/>
          <w:sz w:val="24"/>
          <w:szCs w:val="24"/>
        </w:rPr>
        <w:t xml:space="preserve"> </w:t>
      </w:r>
      <w:r w:rsidR="009D1071">
        <w:rPr>
          <w:rFonts w:ascii="Times New Roman" w:hAnsi="Times New Roman" w:cs="Times New Roman"/>
          <w:sz w:val="24"/>
          <w:szCs w:val="24"/>
        </w:rPr>
        <w:t xml:space="preserve">that makes </w:t>
      </w:r>
      <w:r w:rsidR="00196CCD">
        <w:rPr>
          <w:rFonts w:ascii="Times New Roman" w:hAnsi="Times New Roman" w:cs="Times New Roman"/>
          <w:sz w:val="24"/>
          <w:szCs w:val="24"/>
        </w:rPr>
        <w:t>visual location easier</w:t>
      </w:r>
      <w:r w:rsidR="009D1071">
        <w:rPr>
          <w:rFonts w:ascii="Times New Roman" w:hAnsi="Times New Roman" w:cs="Times New Roman"/>
          <w:sz w:val="24"/>
          <w:szCs w:val="24"/>
        </w:rPr>
        <w:t xml:space="preserve"> (e.g.</w:t>
      </w:r>
      <w:r w:rsidR="00C93440">
        <w:rPr>
          <w:rFonts w:ascii="Times New Roman" w:hAnsi="Times New Roman" w:cs="Times New Roman"/>
          <w:sz w:val="24"/>
          <w:szCs w:val="24"/>
        </w:rPr>
        <w:t xml:space="preserve"> Levey and Sargent 2000,</w:t>
      </w:r>
      <w:r w:rsidR="009D1071">
        <w:rPr>
          <w:rFonts w:ascii="Times New Roman" w:hAnsi="Times New Roman" w:cs="Times New Roman"/>
          <w:sz w:val="24"/>
          <w:szCs w:val="24"/>
        </w:rPr>
        <w:t xml:space="preserve"> Reiter </w:t>
      </w:r>
      <w:r w:rsidR="009D1071">
        <w:rPr>
          <w:rFonts w:ascii="Times New Roman" w:hAnsi="Times New Roman" w:cs="Times New Roman"/>
          <w:i/>
          <w:iCs/>
          <w:sz w:val="24"/>
          <w:szCs w:val="24"/>
        </w:rPr>
        <w:t>et al</w:t>
      </w:r>
      <w:r w:rsidR="009D1071">
        <w:rPr>
          <w:rFonts w:ascii="Times New Roman" w:hAnsi="Times New Roman" w:cs="Times New Roman"/>
          <w:sz w:val="24"/>
          <w:szCs w:val="24"/>
        </w:rPr>
        <w:t>. 2006</w:t>
      </w:r>
      <w:r w:rsidR="005609D7">
        <w:rPr>
          <w:rFonts w:ascii="Times New Roman" w:hAnsi="Times New Roman" w:cs="Times New Roman"/>
          <w:sz w:val="24"/>
          <w:szCs w:val="24"/>
        </w:rPr>
        <w:t>, Thomson 2007</w:t>
      </w:r>
      <w:r w:rsidR="009D1071">
        <w:rPr>
          <w:rFonts w:ascii="Times New Roman" w:hAnsi="Times New Roman" w:cs="Times New Roman"/>
          <w:sz w:val="24"/>
          <w:szCs w:val="24"/>
        </w:rPr>
        <w:t xml:space="preserve">), but </w:t>
      </w:r>
      <w:r w:rsidR="004C2AB5">
        <w:rPr>
          <w:rFonts w:ascii="Times New Roman" w:hAnsi="Times New Roman" w:cs="Times New Roman"/>
          <w:sz w:val="24"/>
          <w:szCs w:val="24"/>
        </w:rPr>
        <w:t>addition of pigment to seeds</w:t>
      </w:r>
      <w:r w:rsidR="009D1071">
        <w:rPr>
          <w:rFonts w:ascii="Times New Roman" w:hAnsi="Times New Roman" w:cs="Times New Roman"/>
          <w:sz w:val="24"/>
          <w:szCs w:val="24"/>
        </w:rPr>
        <w:t xml:space="preserve"> can </w:t>
      </w:r>
      <w:del w:id="252" w:author="Drees, Trevor" w:date="2023-05-17T15:04:00Z">
        <w:r w:rsidR="009D1071">
          <w:rPr>
            <w:rFonts w:ascii="Times New Roman" w:hAnsi="Times New Roman" w:cs="Times New Roman"/>
            <w:sz w:val="24"/>
            <w:szCs w:val="24"/>
          </w:rPr>
          <w:delText xml:space="preserve">significantly </w:delText>
        </w:r>
      </w:del>
      <w:r w:rsidR="009D1071">
        <w:rPr>
          <w:rFonts w:ascii="Times New Roman" w:hAnsi="Times New Roman" w:cs="Times New Roman"/>
          <w:sz w:val="24"/>
          <w:szCs w:val="24"/>
        </w:rPr>
        <w:t xml:space="preserve">change </w:t>
      </w:r>
      <w:r w:rsidR="004C2AB5">
        <w:rPr>
          <w:rFonts w:ascii="Times New Roman" w:hAnsi="Times New Roman" w:cs="Times New Roman"/>
          <w:sz w:val="24"/>
          <w:szCs w:val="24"/>
        </w:rPr>
        <w:t>their</w:t>
      </w:r>
      <w:r w:rsidR="009D1071">
        <w:rPr>
          <w:rFonts w:ascii="Times New Roman" w:hAnsi="Times New Roman" w:cs="Times New Roman"/>
          <w:sz w:val="24"/>
          <w:szCs w:val="24"/>
        </w:rPr>
        <w:t xml:space="preserve"> mass depending on the size of the seed and amount of pigment applied (Lemke </w:t>
      </w:r>
      <w:r w:rsidR="009D1071">
        <w:rPr>
          <w:rFonts w:ascii="Times New Roman" w:hAnsi="Times New Roman" w:cs="Times New Roman"/>
          <w:i/>
          <w:iCs/>
          <w:sz w:val="24"/>
          <w:szCs w:val="24"/>
        </w:rPr>
        <w:t>et al</w:t>
      </w:r>
      <w:r w:rsidR="009D1071">
        <w:rPr>
          <w:rFonts w:ascii="Times New Roman" w:hAnsi="Times New Roman" w:cs="Times New Roman"/>
          <w:sz w:val="24"/>
          <w:szCs w:val="24"/>
        </w:rPr>
        <w:t xml:space="preserve">. 2009), which </w:t>
      </w:r>
      <w:r w:rsidR="00196CCD">
        <w:rPr>
          <w:rFonts w:ascii="Times New Roman" w:hAnsi="Times New Roman" w:cs="Times New Roman"/>
          <w:sz w:val="24"/>
          <w:szCs w:val="24"/>
        </w:rPr>
        <w:t>could possibly</w:t>
      </w:r>
      <w:r w:rsidR="009D1071">
        <w:rPr>
          <w:rFonts w:ascii="Times New Roman" w:hAnsi="Times New Roman" w:cs="Times New Roman"/>
          <w:sz w:val="24"/>
          <w:szCs w:val="24"/>
        </w:rPr>
        <w:t xml:space="preserve"> alter </w:t>
      </w:r>
      <w:r w:rsidR="004C2AB5">
        <w:rPr>
          <w:rFonts w:ascii="Times New Roman" w:hAnsi="Times New Roman" w:cs="Times New Roman"/>
          <w:sz w:val="24"/>
          <w:szCs w:val="24"/>
        </w:rPr>
        <w:t>the dynamics of</w:t>
      </w:r>
      <w:r w:rsidR="009D1071">
        <w:rPr>
          <w:rFonts w:ascii="Times New Roman" w:hAnsi="Times New Roman" w:cs="Times New Roman"/>
          <w:sz w:val="24"/>
          <w:szCs w:val="24"/>
        </w:rPr>
        <w:t xml:space="preserve"> seed </w:t>
      </w:r>
      <w:r w:rsidR="00196CCD">
        <w:rPr>
          <w:rFonts w:ascii="Times New Roman" w:hAnsi="Times New Roman" w:cs="Times New Roman"/>
          <w:sz w:val="24"/>
          <w:szCs w:val="24"/>
        </w:rPr>
        <w:t>remov</w:t>
      </w:r>
      <w:r w:rsidR="004C2AB5">
        <w:rPr>
          <w:rFonts w:ascii="Times New Roman" w:hAnsi="Times New Roman" w:cs="Times New Roman"/>
          <w:sz w:val="24"/>
          <w:szCs w:val="24"/>
        </w:rPr>
        <w:t>al</w:t>
      </w:r>
      <w:r w:rsidR="00196CCD">
        <w:rPr>
          <w:rFonts w:ascii="Times New Roman" w:hAnsi="Times New Roman" w:cs="Times New Roman"/>
          <w:sz w:val="24"/>
          <w:szCs w:val="24"/>
        </w:rPr>
        <w:t xml:space="preserve"> or</w:t>
      </w:r>
      <w:r w:rsidR="009D1071">
        <w:rPr>
          <w:rFonts w:ascii="Times New Roman" w:hAnsi="Times New Roman" w:cs="Times New Roman"/>
          <w:sz w:val="24"/>
          <w:szCs w:val="24"/>
        </w:rPr>
        <w:t xml:space="preserve"> dispers</w:t>
      </w:r>
      <w:r w:rsidR="004C2AB5">
        <w:rPr>
          <w:rFonts w:ascii="Times New Roman" w:hAnsi="Times New Roman" w:cs="Times New Roman"/>
          <w:sz w:val="24"/>
          <w:szCs w:val="24"/>
        </w:rPr>
        <w:t>al</w:t>
      </w:r>
      <w:r w:rsidR="0093614E">
        <w:rPr>
          <w:rFonts w:ascii="Times New Roman" w:hAnsi="Times New Roman" w:cs="Times New Roman"/>
          <w:sz w:val="24"/>
          <w:szCs w:val="24"/>
        </w:rPr>
        <w:t xml:space="preserve">; such pigmentation </w:t>
      </w:r>
      <w:del w:id="253" w:author="Drees, Trevor" w:date="2023-05-17T15:04:00Z">
        <w:r w:rsidR="0093614E">
          <w:rPr>
            <w:rFonts w:ascii="Times New Roman" w:hAnsi="Times New Roman" w:cs="Times New Roman"/>
            <w:sz w:val="24"/>
            <w:szCs w:val="24"/>
          </w:rPr>
          <w:delText>could</w:delText>
        </w:r>
      </w:del>
      <w:ins w:id="254" w:author="Drees, Trevor" w:date="2023-05-17T15:04:00Z">
        <w:r w:rsidR="006A22B1">
          <w:rPr>
            <w:rFonts w:ascii="Times New Roman" w:hAnsi="Times New Roman" w:cs="Times New Roman"/>
            <w:sz w:val="24"/>
            <w:szCs w:val="24"/>
          </w:rPr>
          <w:t>may</w:t>
        </w:r>
      </w:ins>
      <w:r w:rsidR="0093614E">
        <w:rPr>
          <w:rFonts w:ascii="Times New Roman" w:hAnsi="Times New Roman" w:cs="Times New Roman"/>
          <w:sz w:val="24"/>
          <w:szCs w:val="24"/>
        </w:rPr>
        <w:t xml:space="preserve"> also alter seed scent or taste.</w:t>
      </w:r>
      <w:r w:rsidR="00196CCD">
        <w:rPr>
          <w:rFonts w:ascii="Times New Roman" w:hAnsi="Times New Roman" w:cs="Times New Roman"/>
          <w:sz w:val="24"/>
          <w:szCs w:val="24"/>
        </w:rPr>
        <w:t xml:space="preserve"> For ant-dispersed seeds such as </w:t>
      </w:r>
      <w:r w:rsidR="00196CCD">
        <w:rPr>
          <w:rFonts w:ascii="Times New Roman" w:hAnsi="Times New Roman" w:cs="Times New Roman"/>
          <w:i/>
          <w:iCs/>
          <w:sz w:val="24"/>
          <w:szCs w:val="24"/>
        </w:rPr>
        <w:t>C. nutans</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and</w:t>
      </w:r>
      <w:r w:rsidR="00196CCD">
        <w:rPr>
          <w:rFonts w:ascii="Times New Roman" w:hAnsi="Times New Roman" w:cs="Times New Roman"/>
          <w:sz w:val="24"/>
          <w:szCs w:val="24"/>
        </w:rPr>
        <w:t xml:space="preserve"> </w:t>
      </w:r>
      <w:r w:rsidR="00196CCD">
        <w:rPr>
          <w:rFonts w:ascii="Times New Roman" w:hAnsi="Times New Roman" w:cs="Times New Roman"/>
          <w:i/>
          <w:iCs/>
          <w:sz w:val="24"/>
          <w:szCs w:val="24"/>
        </w:rPr>
        <w:t xml:space="preserve">C. </w:t>
      </w:r>
      <w:proofErr w:type="spellStart"/>
      <w:r w:rsidR="00196CCD">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xml:space="preserve">, </w:t>
      </w:r>
      <w:del w:id="255" w:author="Drees, Trevor" w:date="2023-05-17T15:04:00Z">
        <w:r w:rsidR="00196CCD">
          <w:rPr>
            <w:rFonts w:ascii="Times New Roman" w:hAnsi="Times New Roman" w:cs="Times New Roman"/>
            <w:sz w:val="24"/>
            <w:szCs w:val="24"/>
          </w:rPr>
          <w:delText xml:space="preserve">fluorescent </w:delText>
        </w:r>
      </w:del>
      <w:r w:rsidR="00196CCD">
        <w:rPr>
          <w:rFonts w:ascii="Times New Roman" w:hAnsi="Times New Roman" w:cs="Times New Roman"/>
          <w:sz w:val="24"/>
          <w:szCs w:val="24"/>
        </w:rPr>
        <w:t xml:space="preserve">pigment may not </w:t>
      </w:r>
      <w:r w:rsidR="006A22B1">
        <w:rPr>
          <w:rFonts w:ascii="Times New Roman" w:hAnsi="Times New Roman" w:cs="Times New Roman"/>
          <w:sz w:val="24"/>
          <w:szCs w:val="24"/>
        </w:rPr>
        <w:t xml:space="preserve">be </w:t>
      </w:r>
      <w:del w:id="256" w:author="Drees, Trevor" w:date="2023-05-17T15:04:00Z">
        <w:r w:rsidR="00196CCD">
          <w:rPr>
            <w:rFonts w:ascii="Times New Roman" w:hAnsi="Times New Roman" w:cs="Times New Roman"/>
            <w:sz w:val="24"/>
            <w:szCs w:val="24"/>
          </w:rPr>
          <w:delText xml:space="preserve">helpful in tracking </w:delText>
        </w:r>
      </w:del>
      <w:ins w:id="257" w:author="Drees, Trevor" w:date="2023-05-17T15:04:00Z">
        <w:r w:rsidR="006A22B1">
          <w:rPr>
            <w:rFonts w:ascii="Times New Roman" w:hAnsi="Times New Roman" w:cs="Times New Roman"/>
            <w:sz w:val="24"/>
            <w:szCs w:val="24"/>
          </w:rPr>
          <w:t xml:space="preserve">useful if </w:t>
        </w:r>
      </w:ins>
      <w:r w:rsidR="006A22B1">
        <w:rPr>
          <w:rFonts w:ascii="Times New Roman" w:hAnsi="Times New Roman" w:cs="Times New Roman"/>
          <w:sz w:val="24"/>
          <w:szCs w:val="24"/>
        </w:rPr>
        <w:t>seeds</w:t>
      </w:r>
      <w:del w:id="258" w:author="Drees, Trevor" w:date="2023-05-17T15:04:00Z">
        <w:r w:rsidR="00196CCD">
          <w:rPr>
            <w:rFonts w:ascii="Times New Roman" w:hAnsi="Times New Roman" w:cs="Times New Roman"/>
            <w:sz w:val="24"/>
            <w:szCs w:val="24"/>
          </w:rPr>
          <w:delText xml:space="preserve"> if they</w:delText>
        </w:r>
      </w:del>
      <w:r w:rsidR="006A22B1">
        <w:rPr>
          <w:rFonts w:ascii="Times New Roman" w:hAnsi="Times New Roman" w:cs="Times New Roman"/>
          <w:sz w:val="24"/>
          <w:szCs w:val="24"/>
        </w:rPr>
        <w:t xml:space="preserve"> are</w:t>
      </w:r>
      <w:r w:rsidR="00196CCD">
        <w:rPr>
          <w:rFonts w:ascii="Times New Roman" w:hAnsi="Times New Roman" w:cs="Times New Roman"/>
          <w:sz w:val="24"/>
          <w:szCs w:val="24"/>
        </w:rPr>
        <w:t xml:space="preserve"> taken underground to ant nests</w:t>
      </w:r>
      <w:r w:rsidR="004C2AB5">
        <w:rPr>
          <w:rFonts w:ascii="Times New Roman" w:hAnsi="Times New Roman" w:cs="Times New Roman"/>
          <w:sz w:val="24"/>
          <w:szCs w:val="24"/>
        </w:rPr>
        <w:t>,</w:t>
      </w:r>
      <w:r w:rsidR="00196CCD">
        <w:rPr>
          <w:rFonts w:ascii="Times New Roman" w:hAnsi="Times New Roman" w:cs="Times New Roman"/>
          <w:sz w:val="24"/>
          <w:szCs w:val="24"/>
        </w:rPr>
        <w:t xml:space="preserve"> </w:t>
      </w:r>
      <w:r w:rsidR="004C2AB5">
        <w:rPr>
          <w:rFonts w:ascii="Times New Roman" w:hAnsi="Times New Roman" w:cs="Times New Roman"/>
          <w:sz w:val="24"/>
          <w:szCs w:val="24"/>
        </w:rPr>
        <w:t>where they are then</w:t>
      </w:r>
      <w:r w:rsidR="00196CCD">
        <w:rPr>
          <w:rFonts w:ascii="Times New Roman" w:hAnsi="Times New Roman" w:cs="Times New Roman"/>
          <w:sz w:val="24"/>
          <w:szCs w:val="24"/>
        </w:rPr>
        <w:t xml:space="preserve"> no longer visible from the surface.</w:t>
      </w:r>
      <w:r w:rsidR="007800D5">
        <w:rPr>
          <w:rFonts w:ascii="Times New Roman" w:hAnsi="Times New Roman" w:cs="Times New Roman"/>
          <w:sz w:val="24"/>
          <w:szCs w:val="24"/>
        </w:rPr>
        <w:t xml:space="preserve"> Mapping</w:t>
      </w:r>
      <w:r w:rsidR="009D5E60">
        <w:rPr>
          <w:rFonts w:ascii="Times New Roman" w:hAnsi="Times New Roman" w:cs="Times New Roman"/>
          <w:sz w:val="24"/>
          <w:szCs w:val="24"/>
        </w:rPr>
        <w:t xml:space="preserve"> emerging</w:t>
      </w:r>
      <w:r w:rsidR="007800D5">
        <w:rPr>
          <w:rFonts w:ascii="Times New Roman" w:hAnsi="Times New Roman" w:cs="Times New Roman"/>
          <w:sz w:val="24"/>
          <w:szCs w:val="24"/>
        </w:rPr>
        <w:t xml:space="preserve"> seedlings </w:t>
      </w:r>
      <w:r w:rsidR="009D5E60">
        <w:rPr>
          <w:rFonts w:ascii="Times New Roman" w:hAnsi="Times New Roman" w:cs="Times New Roman"/>
          <w:sz w:val="24"/>
          <w:szCs w:val="24"/>
        </w:rPr>
        <w:t>within the vicinity of a</w:t>
      </w:r>
      <w:r w:rsidR="007800D5">
        <w:rPr>
          <w:rFonts w:ascii="Times New Roman" w:hAnsi="Times New Roman" w:cs="Times New Roman"/>
          <w:sz w:val="24"/>
          <w:szCs w:val="24"/>
        </w:rPr>
        <w:t xml:space="preserve"> </w:t>
      </w:r>
      <w:r w:rsidR="009D5E60">
        <w:rPr>
          <w:rFonts w:ascii="Times New Roman" w:hAnsi="Times New Roman" w:cs="Times New Roman"/>
          <w:sz w:val="24"/>
          <w:szCs w:val="24"/>
        </w:rPr>
        <w:t>seed depot</w:t>
      </w:r>
      <w:r w:rsidR="007800D5">
        <w:rPr>
          <w:rFonts w:ascii="Times New Roman" w:hAnsi="Times New Roman" w:cs="Times New Roman"/>
          <w:sz w:val="24"/>
          <w:szCs w:val="24"/>
        </w:rPr>
        <w:t xml:space="preserve"> can </w:t>
      </w:r>
      <w:r w:rsidR="008C6725">
        <w:rPr>
          <w:rFonts w:ascii="Times New Roman" w:hAnsi="Times New Roman" w:cs="Times New Roman"/>
          <w:sz w:val="24"/>
          <w:szCs w:val="24"/>
        </w:rPr>
        <w:t xml:space="preserve">also </w:t>
      </w:r>
      <w:r w:rsidR="007800D5">
        <w:rPr>
          <w:rFonts w:ascii="Times New Roman" w:hAnsi="Times New Roman" w:cs="Times New Roman"/>
          <w:sz w:val="24"/>
          <w:szCs w:val="24"/>
        </w:rPr>
        <w:t>provide some information on</w:t>
      </w:r>
      <w:r w:rsidR="004C2AB5">
        <w:rPr>
          <w:rFonts w:ascii="Times New Roman" w:hAnsi="Times New Roman" w:cs="Times New Roman"/>
          <w:sz w:val="24"/>
          <w:szCs w:val="24"/>
        </w:rPr>
        <w:t xml:space="preserve"> secondary</w:t>
      </w:r>
      <w:r w:rsidR="007800D5">
        <w:rPr>
          <w:rFonts w:ascii="Times New Roman" w:hAnsi="Times New Roman" w:cs="Times New Roman"/>
          <w:sz w:val="24"/>
          <w:szCs w:val="24"/>
        </w:rPr>
        <w:t xml:space="preserve"> dispersal</w:t>
      </w:r>
      <w:r w:rsidR="004C2AB5">
        <w:rPr>
          <w:rFonts w:ascii="Times New Roman" w:hAnsi="Times New Roman" w:cs="Times New Roman"/>
          <w:sz w:val="24"/>
          <w:szCs w:val="24"/>
        </w:rPr>
        <w:t xml:space="preserve"> distances</w:t>
      </w:r>
      <w:r w:rsidR="007800D5">
        <w:rPr>
          <w:rFonts w:ascii="Times New Roman" w:hAnsi="Times New Roman" w:cs="Times New Roman"/>
          <w:sz w:val="24"/>
          <w:szCs w:val="24"/>
        </w:rPr>
        <w:t xml:space="preserve">, though for invasive species </w:t>
      </w:r>
      <w:r w:rsidR="009D5E60">
        <w:rPr>
          <w:rFonts w:ascii="Times New Roman" w:hAnsi="Times New Roman" w:cs="Times New Roman"/>
          <w:sz w:val="24"/>
          <w:szCs w:val="24"/>
        </w:rPr>
        <w:t xml:space="preserve">such as </w:t>
      </w:r>
      <w:r w:rsidR="009D5E60">
        <w:rPr>
          <w:rFonts w:ascii="Times New Roman" w:hAnsi="Times New Roman" w:cs="Times New Roman"/>
          <w:i/>
          <w:iCs/>
          <w:sz w:val="24"/>
          <w:szCs w:val="24"/>
        </w:rPr>
        <w:t>C. nutans</w:t>
      </w:r>
      <w:r w:rsidR="009D5E60">
        <w:rPr>
          <w:rFonts w:ascii="Times New Roman" w:hAnsi="Times New Roman" w:cs="Times New Roman"/>
          <w:sz w:val="24"/>
          <w:szCs w:val="24"/>
        </w:rPr>
        <w:t xml:space="preserve"> </w:t>
      </w:r>
      <w:r w:rsidR="004C2AB5">
        <w:rPr>
          <w:rFonts w:ascii="Times New Roman" w:hAnsi="Times New Roman" w:cs="Times New Roman"/>
          <w:sz w:val="24"/>
          <w:szCs w:val="24"/>
        </w:rPr>
        <w:t>and</w:t>
      </w:r>
      <w:r w:rsidR="009D5E60">
        <w:rPr>
          <w:rFonts w:ascii="Times New Roman" w:hAnsi="Times New Roman" w:cs="Times New Roman"/>
          <w:sz w:val="24"/>
          <w:szCs w:val="24"/>
        </w:rPr>
        <w:t xml:space="preserve"> </w:t>
      </w:r>
      <w:r w:rsidR="009D5E60">
        <w:rPr>
          <w:rFonts w:ascii="Times New Roman" w:hAnsi="Times New Roman" w:cs="Times New Roman"/>
          <w:i/>
          <w:iCs/>
          <w:sz w:val="24"/>
          <w:szCs w:val="24"/>
        </w:rPr>
        <w:t xml:space="preserve">C. </w:t>
      </w:r>
      <w:proofErr w:type="spellStart"/>
      <w:r w:rsidR="009D5E60">
        <w:rPr>
          <w:rFonts w:ascii="Times New Roman" w:hAnsi="Times New Roman" w:cs="Times New Roman"/>
          <w:i/>
          <w:iCs/>
          <w:sz w:val="24"/>
          <w:szCs w:val="24"/>
        </w:rPr>
        <w:t>acanthoides</w:t>
      </w:r>
      <w:proofErr w:type="spellEnd"/>
      <w:ins w:id="259" w:author="Drees, Trevor" w:date="2023-05-17T15:04:00Z">
        <w:r w:rsidR="006A22B1">
          <w:rPr>
            <w:rFonts w:ascii="Times New Roman" w:hAnsi="Times New Roman" w:cs="Times New Roman"/>
            <w:i/>
            <w:iCs/>
            <w:sz w:val="24"/>
            <w:szCs w:val="24"/>
          </w:rPr>
          <w:t>,</w:t>
        </w:r>
      </w:ins>
      <w:r w:rsidR="009D5E60">
        <w:rPr>
          <w:rFonts w:ascii="Times New Roman" w:hAnsi="Times New Roman" w:cs="Times New Roman"/>
          <w:sz w:val="24"/>
          <w:szCs w:val="24"/>
        </w:rPr>
        <w:t xml:space="preserve"> there are ethical concerns about allowing dispersal of</w:t>
      </w:r>
      <w:r w:rsidR="004C2AB5">
        <w:rPr>
          <w:rFonts w:ascii="Times New Roman" w:hAnsi="Times New Roman" w:cs="Times New Roman"/>
          <w:sz w:val="24"/>
          <w:szCs w:val="24"/>
        </w:rPr>
        <w:t xml:space="preserve"> viable</w:t>
      </w:r>
      <w:r w:rsidR="009D5E60">
        <w:rPr>
          <w:rFonts w:ascii="Times New Roman" w:hAnsi="Times New Roman" w:cs="Times New Roman"/>
          <w:sz w:val="24"/>
          <w:szCs w:val="24"/>
        </w:rPr>
        <w:t xml:space="preserve"> seeds from an experiment into the environment (</w:t>
      </w:r>
      <w:proofErr w:type="spellStart"/>
      <w:r w:rsidR="009D5E60">
        <w:rPr>
          <w:rFonts w:ascii="Times New Roman" w:hAnsi="Times New Roman" w:cs="Times New Roman"/>
          <w:sz w:val="24"/>
          <w:szCs w:val="24"/>
        </w:rPr>
        <w:t>Jongejans</w:t>
      </w:r>
      <w:proofErr w:type="spellEnd"/>
      <w:r w:rsidR="009D5E60">
        <w:rPr>
          <w:rFonts w:ascii="Times New Roman" w:hAnsi="Times New Roman" w:cs="Times New Roman"/>
          <w:sz w:val="24"/>
          <w:szCs w:val="24"/>
        </w:rPr>
        <w:t xml:space="preserve"> </w:t>
      </w:r>
      <w:r w:rsidR="009D5E60" w:rsidRPr="005C7EE5">
        <w:rPr>
          <w:rFonts w:ascii="Times New Roman" w:hAnsi="Times New Roman" w:cs="Times New Roman"/>
          <w:i/>
          <w:iCs/>
          <w:sz w:val="24"/>
          <w:szCs w:val="24"/>
        </w:rPr>
        <w:t>et al</w:t>
      </w:r>
      <w:r w:rsidR="009D5E60">
        <w:rPr>
          <w:rFonts w:ascii="Times New Roman" w:hAnsi="Times New Roman" w:cs="Times New Roman"/>
          <w:sz w:val="24"/>
          <w:szCs w:val="24"/>
        </w:rPr>
        <w:t xml:space="preserve">. </w:t>
      </w:r>
      <w:r w:rsidR="00EC15D4">
        <w:rPr>
          <w:rFonts w:ascii="Times New Roman" w:hAnsi="Times New Roman" w:cs="Times New Roman"/>
          <w:sz w:val="24"/>
          <w:szCs w:val="24"/>
        </w:rPr>
        <w:t>2015b</w:t>
      </w:r>
      <w:del w:id="260" w:author="Drees, Trevor" w:date="2023-05-17T15:04:00Z">
        <w:r w:rsidR="00D92BE8">
          <w:rPr>
            <w:rFonts w:ascii="Times New Roman" w:hAnsi="Times New Roman" w:cs="Times New Roman"/>
            <w:sz w:val="24"/>
            <w:szCs w:val="24"/>
          </w:rPr>
          <w:delText>);</w:delText>
        </w:r>
      </w:del>
      <w:ins w:id="261" w:author="Drees, Trevor" w:date="2023-05-17T15:04:00Z">
        <w:r w:rsidR="00D92BE8">
          <w:rPr>
            <w:rFonts w:ascii="Times New Roman" w:hAnsi="Times New Roman" w:cs="Times New Roman"/>
            <w:sz w:val="24"/>
            <w:szCs w:val="24"/>
          </w:rPr>
          <w:t>)</w:t>
        </w:r>
        <w:r w:rsidR="006A22B1">
          <w:rPr>
            <w:rFonts w:ascii="Times New Roman" w:hAnsi="Times New Roman" w:cs="Times New Roman"/>
            <w:sz w:val="24"/>
            <w:szCs w:val="24"/>
          </w:rPr>
          <w:t>,</w:t>
        </w:r>
      </w:ins>
      <w:r w:rsidR="00D92BE8">
        <w:rPr>
          <w:rFonts w:ascii="Times New Roman" w:hAnsi="Times New Roman" w:cs="Times New Roman"/>
          <w:sz w:val="24"/>
          <w:szCs w:val="24"/>
        </w:rPr>
        <w:t xml:space="preserve"> </w:t>
      </w:r>
      <w:r w:rsidR="005F3411">
        <w:rPr>
          <w:rFonts w:ascii="Times New Roman" w:hAnsi="Times New Roman" w:cs="Times New Roman"/>
          <w:sz w:val="24"/>
          <w:szCs w:val="24"/>
        </w:rPr>
        <w:t>hence our use of gamma irradiation to render the seeds unviable</w:t>
      </w:r>
      <w:r w:rsidR="009D5E60">
        <w:rPr>
          <w:rFonts w:ascii="Times New Roman" w:hAnsi="Times New Roman" w:cs="Times New Roman"/>
          <w:sz w:val="24"/>
          <w:szCs w:val="24"/>
        </w:rPr>
        <w:t>. Also, this method would only provide dispersal</w:t>
      </w:r>
      <w:r w:rsidR="004C2AB5">
        <w:rPr>
          <w:rFonts w:ascii="Times New Roman" w:hAnsi="Times New Roman" w:cs="Times New Roman"/>
          <w:sz w:val="24"/>
          <w:szCs w:val="24"/>
        </w:rPr>
        <w:t xml:space="preserve"> </w:t>
      </w:r>
      <w:del w:id="262" w:author="Drees, Trevor" w:date="2023-05-17T15:04:00Z">
        <w:r w:rsidR="004C2AB5">
          <w:rPr>
            <w:rFonts w:ascii="Times New Roman" w:hAnsi="Times New Roman" w:cs="Times New Roman"/>
            <w:sz w:val="24"/>
            <w:szCs w:val="24"/>
          </w:rPr>
          <w:delText>distance</w:delText>
        </w:r>
        <w:r w:rsidR="009D5E60">
          <w:rPr>
            <w:rFonts w:ascii="Times New Roman" w:hAnsi="Times New Roman" w:cs="Times New Roman"/>
            <w:sz w:val="24"/>
            <w:szCs w:val="24"/>
          </w:rPr>
          <w:delText xml:space="preserve"> information</w:delText>
        </w:r>
      </w:del>
      <w:ins w:id="263" w:author="Drees, Trevor" w:date="2023-05-17T15:04:00Z">
        <w:r w:rsidR="004C2AB5">
          <w:rPr>
            <w:rFonts w:ascii="Times New Roman" w:hAnsi="Times New Roman" w:cs="Times New Roman"/>
            <w:sz w:val="24"/>
            <w:szCs w:val="24"/>
          </w:rPr>
          <w:t>distance</w:t>
        </w:r>
        <w:r w:rsidR="006A22B1">
          <w:rPr>
            <w:rFonts w:ascii="Times New Roman" w:hAnsi="Times New Roman" w:cs="Times New Roman"/>
            <w:sz w:val="24"/>
            <w:szCs w:val="24"/>
          </w:rPr>
          <w:t>s</w:t>
        </w:r>
      </w:ins>
      <w:r w:rsidR="006A22B1">
        <w:rPr>
          <w:rFonts w:ascii="Times New Roman" w:hAnsi="Times New Roman" w:cs="Times New Roman"/>
          <w:sz w:val="24"/>
          <w:szCs w:val="24"/>
        </w:rPr>
        <w:t xml:space="preserve"> </w:t>
      </w:r>
      <w:r w:rsidR="004C2AB5">
        <w:rPr>
          <w:rFonts w:ascii="Times New Roman" w:hAnsi="Times New Roman" w:cs="Times New Roman"/>
          <w:sz w:val="24"/>
          <w:szCs w:val="24"/>
        </w:rPr>
        <w:t>for</w:t>
      </w:r>
      <w:r w:rsidR="009D5E60">
        <w:rPr>
          <w:rFonts w:ascii="Times New Roman" w:hAnsi="Times New Roman" w:cs="Times New Roman"/>
          <w:sz w:val="24"/>
          <w:szCs w:val="24"/>
        </w:rPr>
        <w:t xml:space="preserve"> a fraction of dispersed seeds </w:t>
      </w:r>
      <w:r w:rsidR="004C2AB5">
        <w:rPr>
          <w:rFonts w:ascii="Times New Roman" w:hAnsi="Times New Roman" w:cs="Times New Roman"/>
          <w:sz w:val="24"/>
          <w:szCs w:val="24"/>
        </w:rPr>
        <w:t>because it only examines</w:t>
      </w:r>
      <w:del w:id="264" w:author="Drees, Trevor" w:date="2023-05-17T15:04:00Z">
        <w:r w:rsidR="004C2AB5">
          <w:rPr>
            <w:rFonts w:ascii="Times New Roman" w:hAnsi="Times New Roman" w:cs="Times New Roman"/>
            <w:sz w:val="24"/>
            <w:szCs w:val="24"/>
          </w:rPr>
          <w:delText xml:space="preserve"> the</w:delText>
        </w:r>
      </w:del>
      <w:r w:rsidR="004C2AB5">
        <w:rPr>
          <w:rFonts w:ascii="Times New Roman" w:hAnsi="Times New Roman" w:cs="Times New Roman"/>
          <w:sz w:val="24"/>
          <w:szCs w:val="24"/>
        </w:rPr>
        <w:t xml:space="preserve"> seeds </w:t>
      </w:r>
      <w:r w:rsidR="004C2AB5">
        <w:rPr>
          <w:rFonts w:ascii="Times New Roman" w:hAnsi="Times New Roman" w:cs="Times New Roman"/>
          <w:sz w:val="24"/>
          <w:szCs w:val="24"/>
        </w:rPr>
        <w:lastRenderedPageBreak/>
        <w:t xml:space="preserve">that </w:t>
      </w:r>
      <w:proofErr w:type="gramStart"/>
      <w:r w:rsidR="004C2AB5">
        <w:rPr>
          <w:rFonts w:ascii="Times New Roman" w:hAnsi="Times New Roman" w:cs="Times New Roman"/>
          <w:sz w:val="24"/>
          <w:szCs w:val="24"/>
        </w:rPr>
        <w:t>germinate</w:t>
      </w:r>
      <w:r w:rsidR="009D5E60">
        <w:rPr>
          <w:rFonts w:ascii="Times New Roman" w:hAnsi="Times New Roman" w:cs="Times New Roman"/>
          <w:sz w:val="24"/>
          <w:szCs w:val="24"/>
        </w:rPr>
        <w:t>, and</w:t>
      </w:r>
      <w:proofErr w:type="gramEnd"/>
      <w:r w:rsidR="009D5E60">
        <w:rPr>
          <w:rFonts w:ascii="Times New Roman" w:hAnsi="Times New Roman" w:cs="Times New Roman"/>
          <w:sz w:val="24"/>
          <w:szCs w:val="24"/>
        </w:rPr>
        <w:t xml:space="preserve"> would present the added challenge of ensuring that a</w:t>
      </w:r>
      <w:r w:rsidR="004C2AB5">
        <w:rPr>
          <w:rFonts w:ascii="Times New Roman" w:hAnsi="Times New Roman" w:cs="Times New Roman"/>
          <w:sz w:val="24"/>
          <w:szCs w:val="24"/>
        </w:rPr>
        <w:t xml:space="preserve"> particular</w:t>
      </w:r>
      <w:r w:rsidR="009D5E60">
        <w:rPr>
          <w:rFonts w:ascii="Times New Roman" w:hAnsi="Times New Roman" w:cs="Times New Roman"/>
          <w:sz w:val="24"/>
          <w:szCs w:val="24"/>
        </w:rPr>
        <w:t xml:space="preserve"> seedling can be </w:t>
      </w:r>
      <w:r w:rsidR="004C2AB5">
        <w:rPr>
          <w:rFonts w:ascii="Times New Roman" w:hAnsi="Times New Roman" w:cs="Times New Roman"/>
          <w:sz w:val="24"/>
          <w:szCs w:val="24"/>
        </w:rPr>
        <w:t>traced</w:t>
      </w:r>
      <w:r w:rsidR="009D5E60">
        <w:rPr>
          <w:rFonts w:ascii="Times New Roman" w:hAnsi="Times New Roman" w:cs="Times New Roman"/>
          <w:sz w:val="24"/>
          <w:szCs w:val="24"/>
        </w:rPr>
        <w:t xml:space="preserve"> back to its source so that dispersal distance can be accurately quantified.</w:t>
      </w:r>
    </w:p>
    <w:p w14:paraId="1D1CBAB5" w14:textId="5402F5DB" w:rsidR="003A1447" w:rsidRDefault="00713078" w:rsidP="00B35E53">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Given the difficulties with tracking small seeds such as those from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sidR="00196CCD">
        <w:rPr>
          <w:rFonts w:ascii="Times New Roman" w:hAnsi="Times New Roman" w:cs="Times New Roman"/>
          <w:sz w:val="24"/>
          <w:szCs w:val="24"/>
        </w:rPr>
        <w:t>, while</w:t>
      </w:r>
      <w:r w:rsidR="005F553C">
        <w:rPr>
          <w:rFonts w:ascii="Times New Roman" w:hAnsi="Times New Roman" w:cs="Times New Roman"/>
          <w:sz w:val="24"/>
          <w:szCs w:val="24"/>
        </w:rPr>
        <w:t xml:space="preserve"> our study </w:t>
      </w:r>
      <w:del w:id="265" w:author="Drees, Trevor" w:date="2023-05-17T15:04:00Z">
        <w:r w:rsidR="005F553C">
          <w:rPr>
            <w:rFonts w:ascii="Times New Roman" w:hAnsi="Times New Roman" w:cs="Times New Roman"/>
            <w:sz w:val="24"/>
            <w:szCs w:val="24"/>
          </w:rPr>
          <w:delText>helps shed</w:delText>
        </w:r>
      </w:del>
      <w:ins w:id="266" w:author="Drees, Trevor" w:date="2023-05-17T15:04:00Z">
        <w:r w:rsidR="000B57A4">
          <w:rPr>
            <w:rFonts w:ascii="Times New Roman" w:hAnsi="Times New Roman" w:cs="Times New Roman"/>
            <w:sz w:val="24"/>
            <w:szCs w:val="24"/>
          </w:rPr>
          <w:t>sheds</w:t>
        </w:r>
      </w:ins>
      <w:r w:rsidR="000B57A4">
        <w:rPr>
          <w:rFonts w:ascii="Times New Roman" w:hAnsi="Times New Roman" w:cs="Times New Roman"/>
          <w:sz w:val="24"/>
          <w:szCs w:val="24"/>
        </w:rPr>
        <w:t xml:space="preserve"> light on</w:t>
      </w:r>
      <w:r>
        <w:rPr>
          <w:rFonts w:ascii="Times New Roman" w:hAnsi="Times New Roman" w:cs="Times New Roman"/>
          <w:sz w:val="24"/>
          <w:szCs w:val="24"/>
        </w:rPr>
        <w:t xml:space="preserve"> the </w:t>
      </w:r>
      <w:del w:id="267" w:author="Drees, Trevor" w:date="2023-05-17T15:04:00Z">
        <w:r>
          <w:rPr>
            <w:rFonts w:ascii="Times New Roman" w:hAnsi="Times New Roman" w:cs="Times New Roman"/>
            <w:sz w:val="24"/>
            <w:szCs w:val="24"/>
          </w:rPr>
          <w:delText>first part</w:delText>
        </w:r>
      </w:del>
      <w:ins w:id="268" w:author="Drees, Trevor" w:date="2023-05-17T15:04:00Z">
        <w:r w:rsidR="000B57A4">
          <w:rPr>
            <w:rFonts w:ascii="Times New Roman" w:hAnsi="Times New Roman" w:cs="Times New Roman"/>
            <w:sz w:val="24"/>
            <w:szCs w:val="24"/>
          </w:rPr>
          <w:t>initiation</w:t>
        </w:r>
      </w:ins>
      <w:r w:rsidR="000B57A4">
        <w:rPr>
          <w:rFonts w:ascii="Times New Roman" w:hAnsi="Times New Roman" w:cs="Times New Roman"/>
          <w:sz w:val="24"/>
          <w:szCs w:val="24"/>
        </w:rPr>
        <w:t xml:space="preserve"> of</w:t>
      </w:r>
      <w:del w:id="269" w:author="Drees, Trevor" w:date="2023-05-17T15:04:00Z">
        <w:r>
          <w:rPr>
            <w:rFonts w:ascii="Times New Roman" w:hAnsi="Times New Roman" w:cs="Times New Roman"/>
            <w:sz w:val="24"/>
            <w:szCs w:val="24"/>
          </w:rPr>
          <w:delText xml:space="preserve"> the</w:delText>
        </w:r>
      </w:del>
      <w:r w:rsidR="005F553C">
        <w:rPr>
          <w:rFonts w:ascii="Times New Roman" w:hAnsi="Times New Roman" w:cs="Times New Roman"/>
          <w:sz w:val="24"/>
          <w:szCs w:val="24"/>
        </w:rPr>
        <w:t xml:space="preserve"> secondary dispersal by quantifying seed removal</w:t>
      </w:r>
      <w:r>
        <w:rPr>
          <w:rFonts w:ascii="Times New Roman" w:hAnsi="Times New Roman" w:cs="Times New Roman"/>
          <w:sz w:val="24"/>
          <w:szCs w:val="24"/>
        </w:rPr>
        <w:t xml:space="preserve"> after primary dispersal</w:t>
      </w:r>
      <w:r w:rsidR="005F553C">
        <w:rPr>
          <w:rFonts w:ascii="Times New Roman" w:hAnsi="Times New Roman" w:cs="Times New Roman"/>
          <w:sz w:val="24"/>
          <w:szCs w:val="24"/>
        </w:rPr>
        <w:t>, it does not document the fate of the seeds after they have been removed.</w:t>
      </w:r>
      <w:r>
        <w:rPr>
          <w:rFonts w:ascii="Times New Roman" w:hAnsi="Times New Roman" w:cs="Times New Roman"/>
          <w:sz w:val="24"/>
          <w:szCs w:val="24"/>
        </w:rPr>
        <w:t xml:space="preserve"> Accurately assessing </w:t>
      </w:r>
      <w:del w:id="270" w:author="Drees, Trevor" w:date="2023-05-17T15:04:00Z">
        <w:r>
          <w:rPr>
            <w:rFonts w:ascii="Times New Roman" w:hAnsi="Times New Roman" w:cs="Times New Roman"/>
            <w:sz w:val="24"/>
            <w:szCs w:val="24"/>
          </w:rPr>
          <w:delText>the</w:delText>
        </w:r>
      </w:del>
      <w:ins w:id="271" w:author="Drees, Trevor" w:date="2023-05-17T15:04:00Z">
        <w:r w:rsidR="000B57A4">
          <w:rPr>
            <w:rFonts w:ascii="Times New Roman" w:hAnsi="Times New Roman" w:cs="Times New Roman"/>
            <w:sz w:val="24"/>
            <w:szCs w:val="24"/>
          </w:rPr>
          <w:t>seed</w:t>
        </w:r>
      </w:ins>
      <w:r w:rsidR="000B57A4">
        <w:rPr>
          <w:rFonts w:ascii="Times New Roman" w:hAnsi="Times New Roman" w:cs="Times New Roman"/>
          <w:sz w:val="24"/>
          <w:szCs w:val="24"/>
        </w:rPr>
        <w:t xml:space="preserve"> fate </w:t>
      </w:r>
      <w:del w:id="272" w:author="Drees, Trevor" w:date="2023-05-17T15:04:00Z">
        <w:r>
          <w:rPr>
            <w:rFonts w:ascii="Times New Roman" w:hAnsi="Times New Roman" w:cs="Times New Roman"/>
            <w:sz w:val="24"/>
            <w:szCs w:val="24"/>
          </w:rPr>
          <w:delText xml:space="preserve">of seeds </w:delText>
        </w:r>
      </w:del>
      <w:r w:rsidR="000B57A4">
        <w:rPr>
          <w:rFonts w:ascii="Times New Roman" w:hAnsi="Times New Roman" w:cs="Times New Roman"/>
          <w:sz w:val="24"/>
          <w:szCs w:val="24"/>
        </w:rPr>
        <w:t xml:space="preserve">after </w:t>
      </w:r>
      <w:del w:id="273" w:author="Drees, Trevor" w:date="2023-05-17T15:04:00Z">
        <w:r>
          <w:rPr>
            <w:rFonts w:ascii="Times New Roman" w:hAnsi="Times New Roman" w:cs="Times New Roman"/>
            <w:sz w:val="24"/>
            <w:szCs w:val="24"/>
          </w:rPr>
          <w:delText>they are removed</w:delText>
        </w:r>
      </w:del>
      <w:ins w:id="274" w:author="Drees, Trevor" w:date="2023-05-17T15:04:00Z">
        <w:r w:rsidR="000B57A4">
          <w:rPr>
            <w:rFonts w:ascii="Times New Roman" w:hAnsi="Times New Roman" w:cs="Times New Roman"/>
            <w:sz w:val="24"/>
            <w:szCs w:val="24"/>
          </w:rPr>
          <w:t>removal</w:t>
        </w:r>
      </w:ins>
      <w:r>
        <w:rPr>
          <w:rFonts w:ascii="Times New Roman" w:hAnsi="Times New Roman" w:cs="Times New Roman"/>
          <w:sz w:val="24"/>
          <w:szCs w:val="24"/>
        </w:rPr>
        <w:t xml:space="preserve"> can be quite challenging</w:t>
      </w:r>
      <w:r w:rsidR="00B9494F">
        <w:rPr>
          <w:rFonts w:ascii="Times New Roman" w:hAnsi="Times New Roman" w:cs="Times New Roman"/>
          <w:sz w:val="24"/>
          <w:szCs w:val="24"/>
        </w:rPr>
        <w:t xml:space="preserve">, as removed seeds are typically exposed to some mixture of dispersal and predation; </w:t>
      </w:r>
      <w:del w:id="275" w:author="Drees, Trevor" w:date="2023-05-17T15:04:00Z">
        <w:r w:rsidR="00B9494F">
          <w:rPr>
            <w:rFonts w:ascii="Times New Roman" w:hAnsi="Times New Roman" w:cs="Times New Roman"/>
            <w:sz w:val="24"/>
            <w:szCs w:val="24"/>
          </w:rPr>
          <w:delText xml:space="preserve">for example, </w:delText>
        </w:r>
      </w:del>
      <w:r w:rsidR="00B9494F">
        <w:rPr>
          <w:rFonts w:ascii="Times New Roman" w:hAnsi="Times New Roman" w:cs="Times New Roman"/>
          <w:sz w:val="24"/>
          <w:szCs w:val="24"/>
        </w:rPr>
        <w:t>w</w:t>
      </w:r>
      <w:r w:rsidR="008B2AE6">
        <w:rPr>
          <w:rFonts w:ascii="Times New Roman" w:hAnsi="Times New Roman" w:cs="Times New Roman"/>
          <w:sz w:val="24"/>
          <w:szCs w:val="24"/>
        </w:rPr>
        <w:t>hile some seeds are consumed</w:t>
      </w:r>
      <w:r w:rsidR="00B9494F">
        <w:rPr>
          <w:rFonts w:ascii="Times New Roman" w:hAnsi="Times New Roman" w:cs="Times New Roman"/>
          <w:sz w:val="24"/>
          <w:szCs w:val="24"/>
        </w:rPr>
        <w:t xml:space="preserve"> in a destructive manner </w:t>
      </w:r>
      <w:del w:id="276" w:author="Drees, Trevor" w:date="2023-05-17T15:04:00Z">
        <w:r w:rsidR="008B2AE6">
          <w:rPr>
            <w:rFonts w:ascii="Times New Roman" w:hAnsi="Times New Roman" w:cs="Times New Roman"/>
            <w:sz w:val="24"/>
            <w:szCs w:val="24"/>
          </w:rPr>
          <w:delText>after removal</w:delText>
        </w:r>
        <w:r w:rsidR="00B9494F">
          <w:rPr>
            <w:rFonts w:ascii="Times New Roman" w:hAnsi="Times New Roman" w:cs="Times New Roman"/>
            <w:sz w:val="24"/>
            <w:szCs w:val="24"/>
          </w:rPr>
          <w:delText xml:space="preserve"> or are otherwise</w:delText>
        </w:r>
      </w:del>
      <w:ins w:id="277" w:author="Drees, Trevor" w:date="2023-05-17T15:04:00Z">
        <w:r w:rsidR="00B9494F">
          <w:rPr>
            <w:rFonts w:ascii="Times New Roman" w:hAnsi="Times New Roman" w:cs="Times New Roman"/>
            <w:sz w:val="24"/>
            <w:szCs w:val="24"/>
          </w:rPr>
          <w:t>or</w:t>
        </w:r>
      </w:ins>
      <w:r w:rsidR="00B9494F">
        <w:rPr>
          <w:rFonts w:ascii="Times New Roman" w:hAnsi="Times New Roman" w:cs="Times New Roman"/>
          <w:sz w:val="24"/>
          <w:szCs w:val="24"/>
        </w:rPr>
        <w:t xml:space="preserve"> rendered inviable</w:t>
      </w:r>
      <w:ins w:id="278" w:author="Drees, Trevor" w:date="2023-05-17T15:04:00Z">
        <w:r w:rsidR="000B57A4">
          <w:rPr>
            <w:rFonts w:ascii="Times New Roman" w:hAnsi="Times New Roman" w:cs="Times New Roman"/>
            <w:sz w:val="24"/>
            <w:szCs w:val="24"/>
          </w:rPr>
          <w:t xml:space="preserve"> post-removal</w:t>
        </w:r>
      </w:ins>
      <w:r w:rsidR="008B2AE6">
        <w:rPr>
          <w:rFonts w:ascii="Times New Roman" w:hAnsi="Times New Roman" w:cs="Times New Roman"/>
          <w:sz w:val="24"/>
          <w:szCs w:val="24"/>
        </w:rPr>
        <w:t>, others can be left intact by ants and scatter-hoarding animals (</w:t>
      </w:r>
      <w:r w:rsidR="00EF5383">
        <w:rPr>
          <w:rFonts w:ascii="Times New Roman" w:hAnsi="Times New Roman" w:cs="Times New Roman"/>
          <w:sz w:val="24"/>
          <w:szCs w:val="24"/>
        </w:rPr>
        <w:t xml:space="preserve">Hulme 1998, </w:t>
      </w:r>
      <w:r w:rsidR="00286EBE">
        <w:rPr>
          <w:rFonts w:ascii="Times New Roman" w:hAnsi="Times New Roman" w:cs="Times New Roman"/>
          <w:sz w:val="24"/>
          <w:szCs w:val="24"/>
        </w:rPr>
        <w:t xml:space="preserve">Vander Wall </w:t>
      </w:r>
      <w:r w:rsidR="00286EBE">
        <w:rPr>
          <w:rFonts w:ascii="Times New Roman" w:hAnsi="Times New Roman" w:cs="Times New Roman"/>
          <w:i/>
          <w:iCs/>
          <w:sz w:val="24"/>
          <w:szCs w:val="24"/>
        </w:rPr>
        <w:t>et al</w:t>
      </w:r>
      <w:r w:rsidR="00286EBE">
        <w:rPr>
          <w:rFonts w:ascii="Times New Roman" w:hAnsi="Times New Roman" w:cs="Times New Roman"/>
          <w:sz w:val="24"/>
          <w:szCs w:val="24"/>
        </w:rPr>
        <w:t>. 2005a</w:t>
      </w:r>
      <w:r w:rsidR="00EF5383">
        <w:rPr>
          <w:rFonts w:ascii="Times New Roman" w:hAnsi="Times New Roman" w:cs="Times New Roman"/>
          <w:sz w:val="24"/>
          <w:szCs w:val="24"/>
        </w:rPr>
        <w:t xml:space="preserve">, Penn and </w:t>
      </w:r>
      <w:proofErr w:type="spellStart"/>
      <w:r w:rsidR="00EF5383">
        <w:rPr>
          <w:rFonts w:ascii="Times New Roman" w:hAnsi="Times New Roman" w:cs="Times New Roman"/>
          <w:sz w:val="24"/>
          <w:szCs w:val="24"/>
        </w:rPr>
        <w:t>Crist</w:t>
      </w:r>
      <w:proofErr w:type="spellEnd"/>
      <w:r w:rsidR="00EF5383">
        <w:rPr>
          <w:rFonts w:ascii="Times New Roman" w:hAnsi="Times New Roman" w:cs="Times New Roman"/>
          <w:sz w:val="24"/>
          <w:szCs w:val="24"/>
        </w:rPr>
        <w:t xml:space="preserve"> 2018</w:t>
      </w:r>
      <w:r w:rsidR="008B2AE6">
        <w:rPr>
          <w:rFonts w:ascii="Times New Roman" w:hAnsi="Times New Roman" w:cs="Times New Roman"/>
          <w:sz w:val="24"/>
          <w:szCs w:val="24"/>
        </w:rPr>
        <w:t>).</w:t>
      </w:r>
      <w:r w:rsidR="00B9494F">
        <w:rPr>
          <w:rFonts w:ascii="Times New Roman" w:hAnsi="Times New Roman" w:cs="Times New Roman"/>
          <w:sz w:val="24"/>
          <w:szCs w:val="24"/>
        </w:rPr>
        <w:t xml:space="preserve"> </w:t>
      </w:r>
      <w:commentRangeStart w:id="279"/>
      <w:r w:rsidR="00B9494F" w:rsidRPr="003C7677">
        <w:rPr>
          <w:rFonts w:ascii="Times New Roman" w:hAnsi="Times New Roman"/>
          <w:sz w:val="24"/>
          <w:highlight w:val="yellow"/>
          <w:rPrChange w:id="280" w:author="Drees, Trevor" w:date="2023-05-17T15:04:00Z">
            <w:rPr>
              <w:rFonts w:ascii="Times New Roman" w:hAnsi="Times New Roman"/>
              <w:sz w:val="24"/>
            </w:rPr>
          </w:rPrChange>
        </w:rPr>
        <w:t>Often</w:t>
      </w:r>
      <w:commentRangeEnd w:id="279"/>
      <w:del w:id="281" w:author="Drees, Trevor" w:date="2023-05-17T15:04:00Z">
        <w:r w:rsidR="00B9494F">
          <w:rPr>
            <w:rFonts w:ascii="Times New Roman" w:hAnsi="Times New Roman" w:cs="Times New Roman"/>
            <w:sz w:val="24"/>
            <w:szCs w:val="24"/>
          </w:rPr>
          <w:delText>, such</w:delText>
        </w:r>
      </w:del>
      <w:ins w:id="282" w:author="Drees, Trevor" w:date="2023-05-17T15:04:00Z">
        <w:r w:rsidR="00D478F3">
          <w:rPr>
            <w:rStyle w:val="CommentReference"/>
          </w:rPr>
          <w:commentReference w:id="279"/>
        </w:r>
        <w:r w:rsidR="00B9494F" w:rsidRPr="003C7677">
          <w:rPr>
            <w:rFonts w:ascii="Times New Roman" w:hAnsi="Times New Roman" w:cs="Times New Roman"/>
            <w:sz w:val="24"/>
            <w:szCs w:val="24"/>
            <w:highlight w:val="yellow"/>
          </w:rPr>
          <w:t>,</w:t>
        </w:r>
      </w:ins>
      <w:r w:rsidR="00B9494F" w:rsidRPr="003C7677">
        <w:rPr>
          <w:rFonts w:ascii="Times New Roman" w:hAnsi="Times New Roman"/>
          <w:sz w:val="24"/>
          <w:highlight w:val="yellow"/>
          <w:rPrChange w:id="283" w:author="Drees, Trevor" w:date="2023-05-17T15:04:00Z">
            <w:rPr>
              <w:rFonts w:ascii="Times New Roman" w:hAnsi="Times New Roman"/>
              <w:sz w:val="24"/>
            </w:rPr>
          </w:rPrChange>
        </w:rPr>
        <w:t xml:space="preserve"> caching</w:t>
      </w:r>
      <w:r w:rsidR="003C2041" w:rsidRPr="003C7677">
        <w:rPr>
          <w:rFonts w:ascii="Times New Roman" w:hAnsi="Times New Roman"/>
          <w:sz w:val="24"/>
          <w:highlight w:val="yellow"/>
          <w:rPrChange w:id="284" w:author="Drees, Trevor" w:date="2023-05-17T15:04:00Z">
            <w:rPr>
              <w:rFonts w:ascii="Times New Roman" w:hAnsi="Times New Roman"/>
              <w:sz w:val="24"/>
            </w:rPr>
          </w:rPrChange>
        </w:rPr>
        <w:t xml:space="preserve"> and burial</w:t>
      </w:r>
      <w:r w:rsidR="00B9494F" w:rsidRPr="003C7677">
        <w:rPr>
          <w:rFonts w:ascii="Times New Roman" w:hAnsi="Times New Roman"/>
          <w:sz w:val="24"/>
          <w:highlight w:val="yellow"/>
          <w:rPrChange w:id="285" w:author="Drees, Trevor" w:date="2023-05-17T15:04:00Z">
            <w:rPr>
              <w:rFonts w:ascii="Times New Roman" w:hAnsi="Times New Roman"/>
              <w:sz w:val="24"/>
            </w:rPr>
          </w:rPrChange>
        </w:rPr>
        <w:t xml:space="preserve"> </w:t>
      </w:r>
      <w:del w:id="286" w:author="Drees, Trevor" w:date="2023-05-17T15:04:00Z">
        <w:r w:rsidR="00B9494F">
          <w:rPr>
            <w:rFonts w:ascii="Times New Roman" w:hAnsi="Times New Roman" w:cs="Times New Roman"/>
            <w:sz w:val="24"/>
            <w:szCs w:val="24"/>
          </w:rPr>
          <w:delText xml:space="preserve">can </w:delText>
        </w:r>
        <w:r w:rsidR="003C2041">
          <w:rPr>
            <w:rFonts w:ascii="Times New Roman" w:hAnsi="Times New Roman" w:cs="Times New Roman"/>
            <w:sz w:val="24"/>
            <w:szCs w:val="24"/>
          </w:rPr>
          <w:delText>improve chances of</w:delText>
        </w:r>
      </w:del>
      <w:ins w:id="287" w:author="Drees, Trevor" w:date="2023-05-17T15:04:00Z">
        <w:r w:rsidR="003C2041" w:rsidRPr="003C7677">
          <w:rPr>
            <w:rFonts w:ascii="Times New Roman" w:hAnsi="Times New Roman" w:cs="Times New Roman"/>
            <w:sz w:val="24"/>
            <w:szCs w:val="24"/>
            <w:highlight w:val="yellow"/>
          </w:rPr>
          <w:t>improve</w:t>
        </w:r>
        <w:r w:rsidR="000B57A4" w:rsidRPr="003C7677">
          <w:rPr>
            <w:rFonts w:ascii="Times New Roman" w:hAnsi="Times New Roman" w:cs="Times New Roman"/>
            <w:sz w:val="24"/>
            <w:szCs w:val="24"/>
            <w:highlight w:val="yellow"/>
          </w:rPr>
          <w:t>s</w:t>
        </w:r>
      </w:ins>
      <w:r w:rsidR="003C2041" w:rsidRPr="003C7677">
        <w:rPr>
          <w:rFonts w:ascii="Times New Roman" w:hAnsi="Times New Roman"/>
          <w:sz w:val="24"/>
          <w:highlight w:val="yellow"/>
          <w:rPrChange w:id="288" w:author="Drees, Trevor" w:date="2023-05-17T15:04:00Z">
            <w:rPr>
              <w:rFonts w:ascii="Times New Roman" w:hAnsi="Times New Roman"/>
              <w:sz w:val="24"/>
            </w:rPr>
          </w:rPrChange>
        </w:rPr>
        <w:t xml:space="preserve"> </w:t>
      </w:r>
      <w:r w:rsidR="000B57A4" w:rsidRPr="003C7677">
        <w:rPr>
          <w:rFonts w:ascii="Times New Roman" w:hAnsi="Times New Roman"/>
          <w:sz w:val="24"/>
          <w:highlight w:val="yellow"/>
          <w:rPrChange w:id="289" w:author="Drees, Trevor" w:date="2023-05-17T15:04:00Z">
            <w:rPr>
              <w:rFonts w:ascii="Times New Roman" w:hAnsi="Times New Roman"/>
              <w:sz w:val="24"/>
            </w:rPr>
          </w:rPrChange>
        </w:rPr>
        <w:t>germination</w:t>
      </w:r>
      <w:ins w:id="290" w:author="Drees, Trevor" w:date="2023-05-17T15:04:00Z">
        <w:r w:rsidR="000B57A4" w:rsidRPr="003C7677">
          <w:rPr>
            <w:rFonts w:ascii="Times New Roman" w:hAnsi="Times New Roman" w:cs="Times New Roman"/>
            <w:sz w:val="24"/>
            <w:szCs w:val="24"/>
            <w:highlight w:val="yellow"/>
          </w:rPr>
          <w:t xml:space="preserve"> rates</w:t>
        </w:r>
      </w:ins>
      <w:r w:rsidR="003C2041" w:rsidRPr="003C7677">
        <w:rPr>
          <w:rFonts w:ascii="Times New Roman" w:hAnsi="Times New Roman"/>
          <w:sz w:val="24"/>
          <w:highlight w:val="yellow"/>
          <w:rPrChange w:id="291" w:author="Drees, Trevor" w:date="2023-05-17T15:04:00Z">
            <w:rPr>
              <w:rFonts w:ascii="Times New Roman" w:hAnsi="Times New Roman"/>
              <w:sz w:val="24"/>
            </w:rPr>
          </w:rPrChange>
        </w:rPr>
        <w:t xml:space="preserve"> by protecting seeds from predation after secondary dispersal, though seeds </w:t>
      </w:r>
      <w:r w:rsidR="008C6725" w:rsidRPr="003C7677">
        <w:rPr>
          <w:rFonts w:ascii="Times New Roman" w:hAnsi="Times New Roman"/>
          <w:sz w:val="24"/>
          <w:highlight w:val="yellow"/>
          <w:rPrChange w:id="292" w:author="Drees, Trevor" w:date="2023-05-17T15:04:00Z">
            <w:rPr>
              <w:rFonts w:ascii="Times New Roman" w:hAnsi="Times New Roman"/>
              <w:sz w:val="24"/>
            </w:rPr>
          </w:rPrChange>
        </w:rPr>
        <w:t xml:space="preserve">germinating after </w:t>
      </w:r>
      <w:r w:rsidR="00D92BE8" w:rsidRPr="003C7677">
        <w:rPr>
          <w:rFonts w:ascii="Times New Roman" w:hAnsi="Times New Roman"/>
          <w:sz w:val="24"/>
          <w:highlight w:val="yellow"/>
          <w:rPrChange w:id="293" w:author="Drees, Trevor" w:date="2023-05-17T15:04:00Z">
            <w:rPr>
              <w:rFonts w:ascii="Times New Roman" w:hAnsi="Times New Roman"/>
              <w:sz w:val="24"/>
            </w:rPr>
          </w:rPrChange>
        </w:rPr>
        <w:t xml:space="preserve">being </w:t>
      </w:r>
      <w:r w:rsidR="003C2041" w:rsidRPr="003C7677">
        <w:rPr>
          <w:rFonts w:ascii="Times New Roman" w:hAnsi="Times New Roman"/>
          <w:sz w:val="24"/>
          <w:highlight w:val="yellow"/>
          <w:rPrChange w:id="294" w:author="Drees, Trevor" w:date="2023-05-17T15:04:00Z">
            <w:rPr>
              <w:rFonts w:ascii="Times New Roman" w:hAnsi="Times New Roman"/>
              <w:sz w:val="24"/>
            </w:rPr>
          </w:rPrChange>
        </w:rPr>
        <w:t xml:space="preserve">cached at high densities may compete </w:t>
      </w:r>
      <w:r w:rsidR="008C6725" w:rsidRPr="003C7677">
        <w:rPr>
          <w:rFonts w:ascii="Times New Roman" w:hAnsi="Times New Roman"/>
          <w:sz w:val="24"/>
          <w:highlight w:val="yellow"/>
          <w:rPrChange w:id="295" w:author="Drees, Trevor" w:date="2023-05-17T15:04:00Z">
            <w:rPr>
              <w:rFonts w:ascii="Times New Roman" w:hAnsi="Times New Roman"/>
              <w:sz w:val="24"/>
            </w:rPr>
          </w:rPrChange>
        </w:rPr>
        <w:t>as seedlings</w:t>
      </w:r>
      <w:r w:rsidR="00B9494F" w:rsidRPr="003C7677">
        <w:rPr>
          <w:rFonts w:ascii="Times New Roman" w:hAnsi="Times New Roman"/>
          <w:sz w:val="24"/>
          <w:highlight w:val="yellow"/>
          <w:rPrChange w:id="296" w:author="Drees, Trevor" w:date="2023-05-17T15:04:00Z">
            <w:rPr>
              <w:rFonts w:ascii="Times New Roman" w:hAnsi="Times New Roman"/>
              <w:sz w:val="24"/>
            </w:rPr>
          </w:rPrChange>
        </w:rPr>
        <w:t xml:space="preserve"> (</w:t>
      </w:r>
      <w:r w:rsidR="003C2041" w:rsidRPr="003C7677">
        <w:rPr>
          <w:rFonts w:ascii="Times New Roman" w:hAnsi="Times New Roman"/>
          <w:sz w:val="24"/>
          <w:highlight w:val="yellow"/>
          <w:rPrChange w:id="297" w:author="Drees, Trevor" w:date="2023-05-17T15:04:00Z">
            <w:rPr>
              <w:rFonts w:ascii="Times New Roman" w:hAnsi="Times New Roman"/>
              <w:sz w:val="24"/>
            </w:rPr>
          </w:rPrChange>
        </w:rPr>
        <w:t xml:space="preserve">Hulme and </w:t>
      </w:r>
      <w:proofErr w:type="spellStart"/>
      <w:r w:rsidR="003C2041" w:rsidRPr="003C7677">
        <w:rPr>
          <w:rFonts w:ascii="Times New Roman" w:hAnsi="Times New Roman"/>
          <w:sz w:val="24"/>
          <w:highlight w:val="yellow"/>
          <w:rPrChange w:id="298" w:author="Drees, Trevor" w:date="2023-05-17T15:04:00Z">
            <w:rPr>
              <w:rFonts w:ascii="Times New Roman" w:hAnsi="Times New Roman"/>
              <w:sz w:val="24"/>
            </w:rPr>
          </w:rPrChange>
        </w:rPr>
        <w:t>Kollmann</w:t>
      </w:r>
      <w:proofErr w:type="spellEnd"/>
      <w:r w:rsidR="003C2041" w:rsidRPr="003C7677">
        <w:rPr>
          <w:rFonts w:ascii="Times New Roman" w:hAnsi="Times New Roman"/>
          <w:sz w:val="24"/>
          <w:highlight w:val="yellow"/>
          <w:rPrChange w:id="299" w:author="Drees, Trevor" w:date="2023-05-17T15:04:00Z">
            <w:rPr>
              <w:rFonts w:ascii="Times New Roman" w:hAnsi="Times New Roman"/>
              <w:sz w:val="24"/>
            </w:rPr>
          </w:rPrChange>
        </w:rPr>
        <w:t xml:space="preserve"> 2005</w:t>
      </w:r>
      <w:r w:rsidR="00B9494F" w:rsidRPr="003C7677">
        <w:rPr>
          <w:rFonts w:ascii="Times New Roman" w:hAnsi="Times New Roman"/>
          <w:sz w:val="24"/>
          <w:highlight w:val="yellow"/>
          <w:rPrChange w:id="300" w:author="Drees, Trevor" w:date="2023-05-17T15:04:00Z">
            <w:rPr>
              <w:rFonts w:ascii="Times New Roman" w:hAnsi="Times New Roman"/>
              <w:sz w:val="24"/>
            </w:rPr>
          </w:rPrChange>
        </w:rPr>
        <w:t>).</w:t>
      </w:r>
      <w:r w:rsidR="008B2AE6">
        <w:rPr>
          <w:rFonts w:ascii="Times New Roman" w:hAnsi="Times New Roman" w:cs="Times New Roman"/>
          <w:sz w:val="24"/>
          <w:szCs w:val="24"/>
        </w:rPr>
        <w:t xml:space="preserve"> </w:t>
      </w:r>
      <w:r w:rsidR="001543AE">
        <w:rPr>
          <w:rFonts w:ascii="Times New Roman" w:hAnsi="Times New Roman" w:cs="Times New Roman"/>
          <w:sz w:val="24"/>
          <w:szCs w:val="24"/>
        </w:rPr>
        <w:t xml:space="preserve">However, it is rarely known </w:t>
      </w:r>
      <w:del w:id="301" w:author="Drees, Trevor" w:date="2023-05-17T15:04:00Z">
        <w:r w:rsidR="001543AE">
          <w:rPr>
            <w:rFonts w:ascii="Times New Roman" w:hAnsi="Times New Roman" w:cs="Times New Roman"/>
            <w:sz w:val="24"/>
            <w:szCs w:val="24"/>
          </w:rPr>
          <w:delText xml:space="preserve">exactly </w:delText>
        </w:r>
      </w:del>
      <w:r w:rsidR="001543AE">
        <w:rPr>
          <w:rFonts w:ascii="Times New Roman" w:hAnsi="Times New Roman" w:cs="Times New Roman"/>
          <w:sz w:val="24"/>
          <w:szCs w:val="24"/>
        </w:rPr>
        <w:t xml:space="preserve">what proportion of seeds are dispersed or cached </w:t>
      </w:r>
      <w:del w:id="302" w:author="Drees, Trevor" w:date="2023-05-17T15:04:00Z">
        <w:r w:rsidR="001543AE">
          <w:rPr>
            <w:rFonts w:ascii="Times New Roman" w:hAnsi="Times New Roman" w:cs="Times New Roman"/>
            <w:sz w:val="24"/>
            <w:szCs w:val="24"/>
          </w:rPr>
          <w:delText>without harm and what proportion experience</w:delText>
        </w:r>
      </w:del>
      <w:ins w:id="303" w:author="Drees, Trevor" w:date="2023-05-17T15:04:00Z">
        <w:r w:rsidR="000B57A4">
          <w:rPr>
            <w:rFonts w:ascii="Times New Roman" w:hAnsi="Times New Roman" w:cs="Times New Roman"/>
            <w:sz w:val="24"/>
            <w:szCs w:val="24"/>
          </w:rPr>
          <w:t>unharmed</w:t>
        </w:r>
        <w:r w:rsidR="001543AE">
          <w:rPr>
            <w:rFonts w:ascii="Times New Roman" w:hAnsi="Times New Roman" w:cs="Times New Roman"/>
            <w:sz w:val="24"/>
            <w:szCs w:val="24"/>
          </w:rPr>
          <w:t xml:space="preserve"> </w:t>
        </w:r>
        <w:r w:rsidR="000B57A4">
          <w:rPr>
            <w:rFonts w:ascii="Times New Roman" w:hAnsi="Times New Roman" w:cs="Times New Roman"/>
            <w:sz w:val="24"/>
            <w:szCs w:val="24"/>
          </w:rPr>
          <w:t>versus that</w:t>
        </w:r>
        <w:r w:rsidR="001543AE">
          <w:rPr>
            <w:rFonts w:ascii="Times New Roman" w:hAnsi="Times New Roman" w:cs="Times New Roman"/>
            <w:sz w:val="24"/>
            <w:szCs w:val="24"/>
          </w:rPr>
          <w:t xml:space="preserve"> experienc</w:t>
        </w:r>
        <w:r w:rsidR="000B57A4">
          <w:rPr>
            <w:rFonts w:ascii="Times New Roman" w:hAnsi="Times New Roman" w:cs="Times New Roman"/>
            <w:sz w:val="24"/>
            <w:szCs w:val="24"/>
          </w:rPr>
          <w:t>ing</w:t>
        </w:r>
      </w:ins>
      <w:r w:rsidR="001543AE">
        <w:rPr>
          <w:rFonts w:ascii="Times New Roman" w:hAnsi="Times New Roman" w:cs="Times New Roman"/>
          <w:sz w:val="24"/>
          <w:szCs w:val="24"/>
        </w:rPr>
        <w:t xml:space="preserve"> predation. Despite this uncertainty in seed fate</w:t>
      </w:r>
      <w:r w:rsidR="008B2AE6">
        <w:rPr>
          <w:rFonts w:ascii="Times New Roman" w:hAnsi="Times New Roman" w:cs="Times New Roman"/>
          <w:sz w:val="24"/>
          <w:szCs w:val="24"/>
        </w:rPr>
        <w:t xml:space="preserve">, many studies </w:t>
      </w:r>
      <w:r w:rsidR="001543AE">
        <w:rPr>
          <w:rFonts w:ascii="Times New Roman" w:hAnsi="Times New Roman" w:cs="Times New Roman"/>
          <w:sz w:val="24"/>
          <w:szCs w:val="24"/>
        </w:rPr>
        <w:t xml:space="preserve">have </w:t>
      </w:r>
      <w:r w:rsidR="008B2AE6">
        <w:rPr>
          <w:rFonts w:ascii="Times New Roman" w:hAnsi="Times New Roman" w:cs="Times New Roman"/>
          <w:sz w:val="24"/>
          <w:szCs w:val="24"/>
        </w:rPr>
        <w:t>conflate</w:t>
      </w:r>
      <w:r w:rsidR="001543AE">
        <w:rPr>
          <w:rFonts w:ascii="Times New Roman" w:hAnsi="Times New Roman" w:cs="Times New Roman"/>
          <w:sz w:val="24"/>
          <w:szCs w:val="24"/>
        </w:rPr>
        <w:t>d</w:t>
      </w:r>
      <w:r w:rsidR="008B2AE6">
        <w:rPr>
          <w:rFonts w:ascii="Times New Roman" w:hAnsi="Times New Roman" w:cs="Times New Roman"/>
          <w:sz w:val="24"/>
          <w:szCs w:val="24"/>
        </w:rPr>
        <w:t xml:space="preserve"> seed removal with predation, and often treat removed seeds as if they are consumed without </w:t>
      </w:r>
      <w:r w:rsidR="00845B59">
        <w:rPr>
          <w:rFonts w:ascii="Times New Roman" w:hAnsi="Times New Roman" w:cs="Times New Roman"/>
          <w:sz w:val="24"/>
          <w:szCs w:val="24"/>
        </w:rPr>
        <w:t>substantial</w:t>
      </w:r>
      <w:r w:rsidR="008B2AE6">
        <w:rPr>
          <w:rFonts w:ascii="Times New Roman" w:hAnsi="Times New Roman" w:cs="Times New Roman"/>
          <w:sz w:val="24"/>
          <w:szCs w:val="24"/>
        </w:rPr>
        <w:t xml:space="preserve"> evidence </w:t>
      </w:r>
      <w:r w:rsidR="00D92BE8">
        <w:rPr>
          <w:rFonts w:ascii="Times New Roman" w:hAnsi="Times New Roman" w:cs="Times New Roman"/>
          <w:sz w:val="24"/>
          <w:szCs w:val="24"/>
        </w:rPr>
        <w:t>to support this assumption</w:t>
      </w:r>
      <w:r w:rsidR="008B2AE6">
        <w:rPr>
          <w:rFonts w:ascii="Times New Roman" w:hAnsi="Times New Roman" w:cs="Times New Roman"/>
          <w:sz w:val="24"/>
          <w:szCs w:val="24"/>
        </w:rPr>
        <w:t xml:space="preserve"> (Vander Wall </w:t>
      </w:r>
      <w:r w:rsidR="008B2AE6">
        <w:rPr>
          <w:rFonts w:ascii="Times New Roman" w:hAnsi="Times New Roman" w:cs="Times New Roman"/>
          <w:i/>
          <w:iCs/>
          <w:sz w:val="24"/>
          <w:szCs w:val="24"/>
        </w:rPr>
        <w:t>et al</w:t>
      </w:r>
      <w:r w:rsidR="008B2AE6">
        <w:rPr>
          <w:rFonts w:ascii="Times New Roman" w:hAnsi="Times New Roman" w:cs="Times New Roman"/>
          <w:sz w:val="24"/>
          <w:szCs w:val="24"/>
        </w:rPr>
        <w:t>. 2005</w:t>
      </w:r>
      <w:r w:rsidR="00286EBE">
        <w:rPr>
          <w:rFonts w:ascii="Times New Roman" w:hAnsi="Times New Roman" w:cs="Times New Roman"/>
          <w:sz w:val="24"/>
          <w:szCs w:val="24"/>
        </w:rPr>
        <w:t>b</w:t>
      </w:r>
      <w:r w:rsidR="008B2AE6">
        <w:rPr>
          <w:rFonts w:ascii="Times New Roman" w:hAnsi="Times New Roman" w:cs="Times New Roman"/>
          <w:sz w:val="24"/>
          <w:szCs w:val="24"/>
        </w:rPr>
        <w:t>)</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 xml:space="preserve">Such an assumption </w:t>
      </w:r>
      <w:del w:id="304" w:author="Drees, Trevor" w:date="2023-05-17T15:04:00Z">
        <w:r w:rsidR="00845B59">
          <w:rPr>
            <w:rFonts w:ascii="Times New Roman" w:hAnsi="Times New Roman" w:cs="Times New Roman"/>
            <w:sz w:val="24"/>
            <w:szCs w:val="24"/>
          </w:rPr>
          <w:delText xml:space="preserve">of seed fate </w:delText>
        </w:r>
      </w:del>
      <w:r w:rsidR="00845B59">
        <w:rPr>
          <w:rFonts w:ascii="Times New Roman" w:hAnsi="Times New Roman" w:cs="Times New Roman"/>
          <w:sz w:val="24"/>
          <w:szCs w:val="24"/>
        </w:rPr>
        <w:t>may</w:t>
      </w:r>
      <w:r w:rsidR="00D17587">
        <w:rPr>
          <w:rFonts w:ascii="Times New Roman" w:hAnsi="Times New Roman" w:cs="Times New Roman"/>
          <w:sz w:val="24"/>
          <w:szCs w:val="24"/>
        </w:rPr>
        <w:t xml:space="preserve"> not only overestimate actual rates of seed predation, but also</w:t>
      </w:r>
      <w:del w:id="305" w:author="Drees, Trevor" w:date="2023-05-17T15:04:00Z">
        <w:r w:rsidR="00D17587">
          <w:rPr>
            <w:rFonts w:ascii="Times New Roman" w:hAnsi="Times New Roman" w:cs="Times New Roman"/>
            <w:sz w:val="24"/>
            <w:szCs w:val="24"/>
          </w:rPr>
          <w:delText xml:space="preserve"> vastly</w:delText>
        </w:r>
      </w:del>
      <w:r w:rsidR="00D17587">
        <w:rPr>
          <w:rFonts w:ascii="Times New Roman" w:hAnsi="Times New Roman" w:cs="Times New Roman"/>
          <w:sz w:val="24"/>
          <w:szCs w:val="24"/>
        </w:rPr>
        <w:t xml:space="preserve"> underestimate secondary dispersal of seeds, as seed removal may not necessarily entail destruction but could instead </w:t>
      </w:r>
      <w:del w:id="306" w:author="Drees, Trevor" w:date="2023-05-17T15:04:00Z">
        <w:r w:rsidR="00D17587">
          <w:rPr>
            <w:rFonts w:ascii="Times New Roman" w:hAnsi="Times New Roman" w:cs="Times New Roman"/>
            <w:sz w:val="24"/>
            <w:szCs w:val="24"/>
          </w:rPr>
          <w:delText>be the first part of</w:delText>
        </w:r>
      </w:del>
      <w:ins w:id="307" w:author="Drees, Trevor" w:date="2023-05-17T15:04:00Z">
        <w:r w:rsidR="000B57A4">
          <w:rPr>
            <w:rFonts w:ascii="Times New Roman" w:hAnsi="Times New Roman" w:cs="Times New Roman"/>
            <w:sz w:val="24"/>
            <w:szCs w:val="24"/>
          </w:rPr>
          <w:t>initiate</w:t>
        </w:r>
      </w:ins>
      <w:r w:rsidR="000B57A4">
        <w:rPr>
          <w:rFonts w:ascii="Times New Roman" w:hAnsi="Times New Roman" w:cs="Times New Roman"/>
          <w:sz w:val="24"/>
          <w:szCs w:val="24"/>
        </w:rPr>
        <w:t xml:space="preserve"> a</w:t>
      </w:r>
      <w:r w:rsidR="00D17587">
        <w:rPr>
          <w:rFonts w:ascii="Times New Roman" w:hAnsi="Times New Roman" w:cs="Times New Roman"/>
          <w:sz w:val="24"/>
          <w:szCs w:val="24"/>
        </w:rPr>
        <w:t xml:space="preserve"> </w:t>
      </w:r>
      <w:r w:rsidR="00845B59">
        <w:rPr>
          <w:rFonts w:ascii="Times New Roman" w:hAnsi="Times New Roman" w:cs="Times New Roman"/>
          <w:sz w:val="24"/>
          <w:szCs w:val="24"/>
        </w:rPr>
        <w:t>series of</w:t>
      </w:r>
      <w:r w:rsidR="00D17587">
        <w:rPr>
          <w:rFonts w:ascii="Times New Roman" w:hAnsi="Times New Roman" w:cs="Times New Roman"/>
          <w:sz w:val="24"/>
          <w:szCs w:val="24"/>
        </w:rPr>
        <w:t xml:space="preserve"> secondary dispersal </w:t>
      </w:r>
      <w:r w:rsidR="00845B59">
        <w:rPr>
          <w:rFonts w:ascii="Times New Roman" w:hAnsi="Times New Roman" w:cs="Times New Roman"/>
          <w:sz w:val="24"/>
          <w:szCs w:val="24"/>
        </w:rPr>
        <w:t>events</w:t>
      </w:r>
      <w:r w:rsidR="00A02EDA">
        <w:rPr>
          <w:rFonts w:ascii="Times New Roman" w:hAnsi="Times New Roman" w:cs="Times New Roman"/>
          <w:sz w:val="24"/>
          <w:szCs w:val="24"/>
        </w:rPr>
        <w:t xml:space="preserve"> (</w:t>
      </w:r>
      <w:r w:rsidR="00845B59">
        <w:rPr>
          <w:rFonts w:ascii="Times New Roman" w:hAnsi="Times New Roman" w:cs="Times New Roman"/>
          <w:sz w:val="24"/>
          <w:szCs w:val="24"/>
        </w:rPr>
        <w:t xml:space="preserve">Vander Wall </w:t>
      </w:r>
      <w:r w:rsidR="00845B59">
        <w:rPr>
          <w:rFonts w:ascii="Times New Roman" w:hAnsi="Times New Roman" w:cs="Times New Roman"/>
          <w:i/>
          <w:iCs/>
          <w:sz w:val="24"/>
          <w:szCs w:val="24"/>
        </w:rPr>
        <w:t>et al</w:t>
      </w:r>
      <w:r w:rsidR="00845B59">
        <w:rPr>
          <w:rFonts w:ascii="Times New Roman" w:hAnsi="Times New Roman" w:cs="Times New Roman"/>
          <w:sz w:val="24"/>
          <w:szCs w:val="24"/>
        </w:rPr>
        <w:t>. 2005b</w:t>
      </w:r>
      <w:r w:rsidR="00A02EDA">
        <w:rPr>
          <w:rFonts w:ascii="Times New Roman" w:hAnsi="Times New Roman" w:cs="Times New Roman"/>
          <w:sz w:val="24"/>
          <w:szCs w:val="24"/>
        </w:rPr>
        <w:t>)</w:t>
      </w:r>
      <w:r w:rsidR="00D17587">
        <w:rPr>
          <w:rFonts w:ascii="Times New Roman" w:hAnsi="Times New Roman" w:cs="Times New Roman"/>
          <w:sz w:val="24"/>
          <w:szCs w:val="24"/>
        </w:rPr>
        <w:t>.</w:t>
      </w:r>
      <w:r w:rsidR="00D1188E">
        <w:rPr>
          <w:rFonts w:ascii="Times New Roman" w:hAnsi="Times New Roman" w:cs="Times New Roman"/>
          <w:sz w:val="24"/>
          <w:szCs w:val="24"/>
        </w:rPr>
        <w:t xml:space="preserve"> For </w:t>
      </w:r>
      <w:r w:rsidR="00D1188E">
        <w:rPr>
          <w:rFonts w:ascii="Times New Roman" w:hAnsi="Times New Roman" w:cs="Times New Roman"/>
          <w:i/>
          <w:iCs/>
          <w:sz w:val="24"/>
          <w:szCs w:val="24"/>
        </w:rPr>
        <w:t>C. nutans</w:t>
      </w:r>
      <w:r w:rsidR="00D1188E">
        <w:rPr>
          <w:rFonts w:ascii="Times New Roman" w:hAnsi="Times New Roman" w:cs="Times New Roman"/>
          <w:sz w:val="24"/>
          <w:szCs w:val="24"/>
        </w:rPr>
        <w:t xml:space="preserve"> and </w:t>
      </w:r>
      <w:r w:rsidR="00D1188E">
        <w:rPr>
          <w:rFonts w:ascii="Times New Roman" w:hAnsi="Times New Roman" w:cs="Times New Roman"/>
          <w:i/>
          <w:iCs/>
          <w:sz w:val="24"/>
          <w:szCs w:val="24"/>
        </w:rPr>
        <w:t xml:space="preserve">C. </w:t>
      </w:r>
      <w:proofErr w:type="spellStart"/>
      <w:r w:rsidR="00D1188E">
        <w:rPr>
          <w:rFonts w:ascii="Times New Roman" w:hAnsi="Times New Roman" w:cs="Times New Roman"/>
          <w:i/>
          <w:iCs/>
          <w:sz w:val="24"/>
          <w:szCs w:val="24"/>
        </w:rPr>
        <w:t>acanthoides</w:t>
      </w:r>
      <w:proofErr w:type="spellEnd"/>
      <w:r w:rsidR="00D1188E">
        <w:rPr>
          <w:rFonts w:ascii="Times New Roman" w:hAnsi="Times New Roman" w:cs="Times New Roman"/>
          <w:sz w:val="24"/>
          <w:szCs w:val="24"/>
        </w:rPr>
        <w:t>, the likely case is that some proportion of removed seeds are destroyed while others are dispersed, with a fraction of the dispersed seeds successfully germinating.</w:t>
      </w:r>
      <w:r w:rsidR="00D17587">
        <w:rPr>
          <w:rFonts w:ascii="Times New Roman" w:hAnsi="Times New Roman" w:cs="Times New Roman"/>
          <w:sz w:val="24"/>
          <w:szCs w:val="24"/>
        </w:rPr>
        <w:t xml:space="preserve"> </w:t>
      </w:r>
      <w:r w:rsidR="00D92BE8">
        <w:rPr>
          <w:rFonts w:ascii="Times New Roman" w:hAnsi="Times New Roman" w:cs="Times New Roman"/>
          <w:sz w:val="24"/>
          <w:szCs w:val="24"/>
        </w:rPr>
        <w:t>For this reason</w:t>
      </w:r>
      <w:r w:rsidR="00D17587">
        <w:rPr>
          <w:rFonts w:ascii="Times New Roman" w:hAnsi="Times New Roman" w:cs="Times New Roman"/>
          <w:sz w:val="24"/>
          <w:szCs w:val="24"/>
        </w:rPr>
        <w:t xml:space="preserve">, we </w:t>
      </w:r>
      <w:r w:rsidR="00845B59">
        <w:rPr>
          <w:rFonts w:ascii="Times New Roman" w:hAnsi="Times New Roman" w:cs="Times New Roman"/>
          <w:sz w:val="24"/>
          <w:szCs w:val="24"/>
        </w:rPr>
        <w:t>have framed our</w:t>
      </w:r>
      <w:r w:rsidR="00D17587">
        <w:rPr>
          <w:rFonts w:ascii="Times New Roman" w:hAnsi="Times New Roman" w:cs="Times New Roman"/>
          <w:sz w:val="24"/>
          <w:szCs w:val="24"/>
        </w:rPr>
        <w:t xml:space="preserve"> results in terms of seed removal, </w:t>
      </w:r>
      <w:r w:rsidR="00845B59">
        <w:rPr>
          <w:rFonts w:ascii="Times New Roman" w:hAnsi="Times New Roman" w:cs="Times New Roman"/>
          <w:sz w:val="24"/>
          <w:szCs w:val="24"/>
        </w:rPr>
        <w:t>since</w:t>
      </w:r>
      <w:r w:rsidR="00D17587">
        <w:rPr>
          <w:rFonts w:ascii="Times New Roman" w:hAnsi="Times New Roman" w:cs="Times New Roman"/>
          <w:sz w:val="24"/>
          <w:szCs w:val="24"/>
        </w:rPr>
        <w:t xml:space="preserve"> our uncertainty </w:t>
      </w:r>
      <w:r w:rsidR="00D92BE8">
        <w:rPr>
          <w:rFonts w:ascii="Times New Roman" w:hAnsi="Times New Roman" w:cs="Times New Roman"/>
          <w:sz w:val="24"/>
          <w:szCs w:val="24"/>
        </w:rPr>
        <w:t xml:space="preserve">about </w:t>
      </w:r>
      <w:r w:rsidR="00D17587">
        <w:rPr>
          <w:rFonts w:ascii="Times New Roman" w:hAnsi="Times New Roman" w:cs="Times New Roman"/>
          <w:sz w:val="24"/>
          <w:szCs w:val="24"/>
        </w:rPr>
        <w:t xml:space="preserve">the proportions of removed seeds that are consumed or dispersed limits us from making any claims </w:t>
      </w:r>
      <w:r w:rsidR="00D17587">
        <w:rPr>
          <w:rFonts w:ascii="Times New Roman" w:hAnsi="Times New Roman" w:cs="Times New Roman"/>
          <w:sz w:val="24"/>
          <w:szCs w:val="24"/>
        </w:rPr>
        <w:lastRenderedPageBreak/>
        <w:t>about post-removal seed fate.</w:t>
      </w:r>
      <w:r w:rsidR="00D92BE8">
        <w:rPr>
          <w:rFonts w:ascii="Times New Roman" w:hAnsi="Times New Roman" w:cs="Times New Roman"/>
          <w:sz w:val="24"/>
          <w:szCs w:val="24"/>
        </w:rPr>
        <w:t xml:space="preserve"> Modelling of possible outcomes to assess their potential impacts would be a fruitful way to explore the importance of different fates (</w:t>
      </w:r>
      <w:proofErr w:type="spellStart"/>
      <w:r w:rsidR="003F49E8">
        <w:rPr>
          <w:rFonts w:ascii="Times New Roman" w:hAnsi="Times New Roman" w:cs="Times New Roman"/>
          <w:sz w:val="24"/>
          <w:szCs w:val="24"/>
        </w:rPr>
        <w:t>Vellend</w:t>
      </w:r>
      <w:proofErr w:type="spellEnd"/>
      <w:r w:rsidR="003F49E8">
        <w:rPr>
          <w:rFonts w:ascii="Times New Roman" w:hAnsi="Times New Roman" w:cs="Times New Roman"/>
          <w:sz w:val="24"/>
          <w:szCs w:val="24"/>
        </w:rPr>
        <w:t xml:space="preserve"> </w:t>
      </w:r>
      <w:r w:rsidR="003F49E8">
        <w:rPr>
          <w:rFonts w:ascii="Times New Roman" w:hAnsi="Times New Roman" w:cs="Times New Roman"/>
          <w:i/>
          <w:iCs/>
          <w:sz w:val="24"/>
          <w:szCs w:val="24"/>
        </w:rPr>
        <w:t>et al</w:t>
      </w:r>
      <w:r w:rsidR="003F49E8">
        <w:rPr>
          <w:rFonts w:ascii="Times New Roman" w:hAnsi="Times New Roman" w:cs="Times New Roman"/>
          <w:sz w:val="24"/>
          <w:szCs w:val="24"/>
        </w:rPr>
        <w:t>. 2006</w:t>
      </w:r>
      <w:r w:rsidR="00D92BE8">
        <w:rPr>
          <w:rFonts w:ascii="Times New Roman" w:hAnsi="Times New Roman" w:cs="Times New Roman"/>
          <w:sz w:val="24"/>
          <w:szCs w:val="24"/>
        </w:rPr>
        <w:t>).</w:t>
      </w:r>
    </w:p>
    <w:p w14:paraId="5DA0413E" w14:textId="5278ABA6" w:rsidR="00AE7BB7" w:rsidRPr="00F018BE" w:rsidRDefault="00DC45D5" w:rsidP="003D3A49">
      <w:pPr>
        <w:spacing w:line="480" w:lineRule="auto"/>
        <w:ind w:firstLine="284"/>
        <w:jc w:val="both"/>
        <w:rPr>
          <w:rFonts w:ascii="Times New Roman" w:hAnsi="Times New Roman" w:cs="Times New Roman"/>
          <w:sz w:val="24"/>
          <w:szCs w:val="24"/>
        </w:rPr>
      </w:pPr>
      <w:r>
        <w:rPr>
          <w:rFonts w:ascii="Times New Roman" w:hAnsi="Times New Roman" w:cs="Times New Roman"/>
          <w:sz w:val="24"/>
          <w:szCs w:val="24"/>
        </w:rPr>
        <w:t>A better understanding of seed removal rates also has implications for spatial</w:t>
      </w:r>
      <w:r w:rsidR="00B80641">
        <w:rPr>
          <w:rFonts w:ascii="Times New Roman" w:hAnsi="Times New Roman" w:cs="Times New Roman"/>
          <w:sz w:val="24"/>
          <w:szCs w:val="24"/>
        </w:rPr>
        <w:t xml:space="preserve"> plant</w:t>
      </w:r>
      <w:r>
        <w:rPr>
          <w:rFonts w:ascii="Times New Roman" w:hAnsi="Times New Roman" w:cs="Times New Roman"/>
          <w:sz w:val="24"/>
          <w:szCs w:val="24"/>
        </w:rPr>
        <w:t xml:space="preserve"> population dynamics</w:t>
      </w:r>
      <w:r w:rsidR="007C5D67">
        <w:rPr>
          <w:rFonts w:ascii="Times New Roman" w:hAnsi="Times New Roman" w:cs="Times New Roman"/>
          <w:sz w:val="24"/>
          <w:szCs w:val="24"/>
        </w:rPr>
        <w:t xml:space="preserve">. </w:t>
      </w:r>
      <w:del w:id="308" w:author="Drees, Trevor" w:date="2023-05-17T15:04:00Z">
        <w:r>
          <w:rPr>
            <w:rFonts w:ascii="Times New Roman" w:hAnsi="Times New Roman" w:cs="Times New Roman"/>
            <w:sz w:val="24"/>
            <w:szCs w:val="24"/>
          </w:rPr>
          <w:delText>For example, we demonstrate</w:delText>
        </w:r>
      </w:del>
      <w:ins w:id="309" w:author="Drees, Trevor" w:date="2023-05-17T15:04:00Z">
        <w:r w:rsidR="007C5D67">
          <w:rPr>
            <w:rFonts w:ascii="Times New Roman" w:hAnsi="Times New Roman" w:cs="Times New Roman"/>
            <w:sz w:val="24"/>
            <w:szCs w:val="24"/>
          </w:rPr>
          <w:t>Given</w:t>
        </w:r>
      </w:ins>
      <w:r w:rsidR="007C5D67">
        <w:rPr>
          <w:rFonts w:ascii="Times New Roman" w:hAnsi="Times New Roman" w:cs="Times New Roman"/>
          <w:sz w:val="24"/>
          <w:szCs w:val="24"/>
        </w:rPr>
        <w:t xml:space="preserve"> that </w:t>
      </w:r>
      <w:del w:id="310" w:author="Drees, Trevor" w:date="2023-05-17T15:04:00Z">
        <w:r>
          <w:rPr>
            <w:rFonts w:ascii="Times New Roman" w:hAnsi="Times New Roman" w:cs="Times New Roman"/>
            <w:sz w:val="24"/>
            <w:szCs w:val="24"/>
          </w:rPr>
          <w:delText>the overwhelming majority of</w:delText>
        </w:r>
      </w:del>
      <w:ins w:id="311" w:author="Drees, Trevor" w:date="2023-05-17T15:04:00Z">
        <w:r w:rsidR="007C5D67">
          <w:rPr>
            <w:rFonts w:ascii="Times New Roman" w:hAnsi="Times New Roman" w:cs="Times New Roman"/>
            <w:sz w:val="24"/>
            <w:szCs w:val="24"/>
          </w:rPr>
          <w:t>most</w:t>
        </w:r>
      </w:ins>
      <w:r w:rsidR="007C5D67">
        <w:rPr>
          <w:rFonts w:ascii="Times New Roman" w:hAnsi="Times New Roman" w:cs="Times New Roman"/>
          <w:sz w:val="24"/>
          <w:szCs w:val="24"/>
        </w:rPr>
        <w:t xml:space="preserve"> </w:t>
      </w:r>
      <w:r w:rsidR="007C5D67">
        <w:rPr>
          <w:rFonts w:ascii="Times New Roman" w:hAnsi="Times New Roman" w:cs="Times New Roman"/>
          <w:i/>
          <w:iCs/>
          <w:sz w:val="24"/>
          <w:szCs w:val="24"/>
        </w:rPr>
        <w:t>C. nutans</w:t>
      </w:r>
      <w:r w:rsidR="007C5D67">
        <w:rPr>
          <w:rFonts w:ascii="Times New Roman" w:hAnsi="Times New Roman" w:cs="Times New Roman"/>
          <w:sz w:val="24"/>
          <w:szCs w:val="24"/>
        </w:rPr>
        <w:t xml:space="preserve"> and </w:t>
      </w:r>
      <w:r w:rsidR="007C5D67">
        <w:rPr>
          <w:rFonts w:ascii="Times New Roman" w:hAnsi="Times New Roman" w:cs="Times New Roman"/>
          <w:i/>
          <w:iCs/>
          <w:sz w:val="24"/>
          <w:szCs w:val="24"/>
        </w:rPr>
        <w:t xml:space="preserve">C. </w:t>
      </w:r>
      <w:proofErr w:type="spellStart"/>
      <w:r w:rsidR="007C5D67">
        <w:rPr>
          <w:rFonts w:ascii="Times New Roman" w:hAnsi="Times New Roman" w:cs="Times New Roman"/>
          <w:i/>
          <w:iCs/>
          <w:sz w:val="24"/>
          <w:szCs w:val="24"/>
        </w:rPr>
        <w:t>acanthoides</w:t>
      </w:r>
      <w:proofErr w:type="spellEnd"/>
      <w:r w:rsidR="007C5D67" w:rsidRPr="00F018BE">
        <w:rPr>
          <w:rFonts w:ascii="Times New Roman" w:hAnsi="Times New Roman" w:cs="Times New Roman"/>
          <w:sz w:val="24"/>
          <w:szCs w:val="24"/>
        </w:rPr>
        <w:t xml:space="preserve"> </w:t>
      </w:r>
      <w:r w:rsidR="007C5D67">
        <w:rPr>
          <w:rFonts w:ascii="Times New Roman" w:hAnsi="Times New Roman" w:cs="Times New Roman"/>
          <w:sz w:val="24"/>
          <w:szCs w:val="24"/>
        </w:rPr>
        <w:t xml:space="preserve">seeds were removed after only 48 hours, </w:t>
      </w:r>
      <w:del w:id="312" w:author="Drees, Trevor" w:date="2023-05-17T15:04:00Z">
        <w:r>
          <w:rPr>
            <w:rFonts w:ascii="Times New Roman" w:hAnsi="Times New Roman" w:cs="Times New Roman"/>
            <w:sz w:val="24"/>
            <w:szCs w:val="24"/>
          </w:rPr>
          <w:delText xml:space="preserve">indicating that </w:delText>
        </w:r>
      </w:del>
      <w:r w:rsidR="007C5D67">
        <w:rPr>
          <w:rFonts w:ascii="Times New Roman" w:hAnsi="Times New Roman" w:cs="Times New Roman"/>
          <w:sz w:val="24"/>
          <w:szCs w:val="24"/>
        </w:rPr>
        <w:t xml:space="preserve">almost all seeds </w:t>
      </w:r>
      <w:del w:id="313" w:author="Drees, Trevor" w:date="2023-05-17T15:04:00Z">
        <w:r>
          <w:rPr>
            <w:rFonts w:ascii="Times New Roman" w:hAnsi="Times New Roman" w:cs="Times New Roman"/>
            <w:sz w:val="24"/>
            <w:szCs w:val="24"/>
          </w:rPr>
          <w:delText xml:space="preserve">that undergo primary dispersal have the possibility to </w:delText>
        </w:r>
      </w:del>
      <w:ins w:id="314" w:author="Drees, Trevor" w:date="2023-05-17T15:04:00Z">
        <w:r w:rsidR="007C5D67">
          <w:rPr>
            <w:rFonts w:ascii="Times New Roman" w:hAnsi="Times New Roman" w:cs="Times New Roman"/>
            <w:sz w:val="24"/>
            <w:szCs w:val="24"/>
          </w:rPr>
          <w:t xml:space="preserve">already dispersed by wind may </w:t>
        </w:r>
      </w:ins>
      <w:r w:rsidR="007C5D67">
        <w:rPr>
          <w:rFonts w:ascii="Times New Roman" w:hAnsi="Times New Roman" w:cs="Times New Roman"/>
          <w:sz w:val="24"/>
          <w:szCs w:val="24"/>
        </w:rPr>
        <w:t xml:space="preserve">travel even further </w:t>
      </w:r>
      <w:del w:id="315" w:author="Drees, Trevor" w:date="2023-05-17T15:04:00Z">
        <w:r>
          <w:rPr>
            <w:rFonts w:ascii="Times New Roman" w:hAnsi="Times New Roman" w:cs="Times New Roman"/>
            <w:sz w:val="24"/>
            <w:szCs w:val="24"/>
          </w:rPr>
          <w:delText xml:space="preserve">from the parent plant than they already have, </w:delText>
        </w:r>
      </w:del>
      <w:r w:rsidR="007C5D67">
        <w:rPr>
          <w:rFonts w:ascii="Times New Roman" w:hAnsi="Times New Roman" w:cs="Times New Roman"/>
          <w:sz w:val="24"/>
          <w:szCs w:val="24"/>
        </w:rPr>
        <w:t>provided they are not subject to predation</w:t>
      </w:r>
      <w:del w:id="316" w:author="Drees, Trevor" w:date="2023-05-17T15:04:00Z">
        <w:r>
          <w:rPr>
            <w:rFonts w:ascii="Times New Roman" w:hAnsi="Times New Roman" w:cs="Times New Roman"/>
            <w:sz w:val="24"/>
            <w:szCs w:val="24"/>
          </w:rPr>
          <w:delText xml:space="preserve">. This may mean that our </w:delText>
        </w:r>
      </w:del>
      <w:ins w:id="317" w:author="Drees, Trevor" w:date="2023-05-17T15:04:00Z">
        <w:r w:rsidR="007C5D67">
          <w:rPr>
            <w:rFonts w:ascii="Times New Roman" w:hAnsi="Times New Roman" w:cs="Times New Roman"/>
            <w:sz w:val="24"/>
            <w:szCs w:val="24"/>
          </w:rPr>
          <w:t xml:space="preserve">, and </w:t>
        </w:r>
      </w:ins>
      <w:r w:rsidR="007C5D67">
        <w:rPr>
          <w:rFonts w:ascii="Times New Roman" w:hAnsi="Times New Roman" w:cs="Times New Roman"/>
          <w:sz w:val="24"/>
          <w:szCs w:val="24"/>
        </w:rPr>
        <w:t xml:space="preserve">current estimates of how quickly </w:t>
      </w:r>
      <w:del w:id="318" w:author="Drees, Trevor" w:date="2023-05-17T15:04:00Z">
        <w:r>
          <w:rPr>
            <w:rFonts w:ascii="Times New Roman" w:hAnsi="Times New Roman" w:cs="Times New Roman"/>
            <w:sz w:val="24"/>
            <w:szCs w:val="24"/>
          </w:rPr>
          <w:delText>invasive</w:delText>
        </w:r>
      </w:del>
      <w:ins w:id="319" w:author="Drees, Trevor" w:date="2023-05-17T15:04:00Z">
        <w:r w:rsidR="007C5D67" w:rsidRPr="007C5D67">
          <w:rPr>
            <w:rFonts w:ascii="Times New Roman" w:hAnsi="Times New Roman" w:cs="Times New Roman"/>
            <w:sz w:val="24"/>
            <w:szCs w:val="24"/>
          </w:rPr>
          <w:t>these</w:t>
        </w:r>
      </w:ins>
      <w:r w:rsidR="007C5D67" w:rsidRPr="007C5D67">
        <w:rPr>
          <w:rFonts w:ascii="Times New Roman" w:hAnsi="Times New Roman" w:cs="Times New Roman"/>
          <w:sz w:val="24"/>
          <w:szCs w:val="24"/>
        </w:rPr>
        <w:t xml:space="preserve"> species</w:t>
      </w:r>
      <w:r w:rsidR="007C5D67" w:rsidRPr="00F018BE">
        <w:rPr>
          <w:rFonts w:ascii="Times New Roman" w:hAnsi="Times New Roman" w:cs="Times New Roman"/>
          <w:sz w:val="24"/>
          <w:szCs w:val="24"/>
        </w:rPr>
        <w:t xml:space="preserve"> </w:t>
      </w:r>
      <w:del w:id="320" w:author="Drees, Trevor" w:date="2023-05-17T15:04:00Z">
        <w:r>
          <w:rPr>
            <w:rFonts w:ascii="Times New Roman" w:hAnsi="Times New Roman" w:cs="Times New Roman"/>
            <w:sz w:val="24"/>
            <w:szCs w:val="24"/>
          </w:rPr>
          <w:delText xml:space="preserve">like </w:delText>
        </w:r>
        <w:r>
          <w:rPr>
            <w:rFonts w:ascii="Times New Roman" w:hAnsi="Times New Roman" w:cs="Times New Roman"/>
            <w:i/>
            <w:iCs/>
            <w:sz w:val="24"/>
            <w:szCs w:val="24"/>
          </w:rPr>
          <w:delText>C. nutans</w:delText>
        </w:r>
        <w:r>
          <w:rPr>
            <w:rFonts w:ascii="Times New Roman" w:hAnsi="Times New Roman" w:cs="Times New Roman"/>
            <w:sz w:val="24"/>
            <w:szCs w:val="24"/>
          </w:rPr>
          <w:delText xml:space="preserve"> and </w:delText>
        </w:r>
        <w:r>
          <w:rPr>
            <w:rFonts w:ascii="Times New Roman" w:hAnsi="Times New Roman" w:cs="Times New Roman"/>
            <w:i/>
            <w:iCs/>
            <w:sz w:val="24"/>
            <w:szCs w:val="24"/>
          </w:rPr>
          <w:delText>C. acanthoides</w:delText>
        </w:r>
        <w:r w:rsidRPr="00F018BE">
          <w:rPr>
            <w:rFonts w:ascii="Times New Roman" w:hAnsi="Times New Roman" w:cs="Times New Roman"/>
            <w:sz w:val="24"/>
            <w:szCs w:val="24"/>
          </w:rPr>
          <w:delText xml:space="preserve"> </w:delText>
        </w:r>
      </w:del>
      <w:r w:rsidR="007C5D67">
        <w:rPr>
          <w:rFonts w:ascii="Times New Roman" w:hAnsi="Times New Roman" w:cs="Times New Roman"/>
          <w:sz w:val="24"/>
          <w:szCs w:val="24"/>
        </w:rPr>
        <w:t>spread might be conservative</w:t>
      </w:r>
      <w:del w:id="321" w:author="Drees, Trevor" w:date="2023-05-17T15:04:00Z">
        <w:r w:rsidR="00D92BE8">
          <w:rPr>
            <w:rFonts w:ascii="Times New Roman" w:hAnsi="Times New Roman" w:cs="Times New Roman"/>
            <w:sz w:val="24"/>
            <w:szCs w:val="24"/>
          </w:rPr>
          <w:delText>,</w:delText>
        </w:r>
        <w:r>
          <w:rPr>
            <w:rFonts w:ascii="Times New Roman" w:hAnsi="Times New Roman" w:cs="Times New Roman"/>
            <w:sz w:val="24"/>
            <w:szCs w:val="24"/>
          </w:rPr>
          <w:delText xml:space="preserve"> </w:delText>
        </w:r>
        <w:r w:rsidR="00301B99">
          <w:rPr>
            <w:rFonts w:ascii="Times New Roman" w:hAnsi="Times New Roman" w:cs="Times New Roman"/>
            <w:sz w:val="24"/>
            <w:szCs w:val="24"/>
          </w:rPr>
          <w:delText>depending on the extent of seed predation, as</w:delText>
        </w:r>
      </w:del>
      <w:ins w:id="322" w:author="Drees, Trevor" w:date="2023-05-17T15:04:00Z">
        <w:r w:rsidR="007C5D67">
          <w:rPr>
            <w:rFonts w:ascii="Times New Roman" w:hAnsi="Times New Roman" w:cs="Times New Roman"/>
            <w:sz w:val="24"/>
            <w:szCs w:val="24"/>
          </w:rPr>
          <w:t>;</w:t>
        </w:r>
      </w:ins>
      <w:r w:rsidR="007C5D67">
        <w:rPr>
          <w:rFonts w:ascii="Times New Roman" w:hAnsi="Times New Roman" w:cs="Times New Roman"/>
          <w:sz w:val="24"/>
          <w:szCs w:val="24"/>
        </w:rPr>
        <w:t xml:space="preserve"> current estimates of spatial spread (e.g., </w:t>
      </w:r>
      <w:proofErr w:type="spellStart"/>
      <w:r w:rsidR="007C5D67">
        <w:rPr>
          <w:rFonts w:ascii="Times New Roman" w:hAnsi="Times New Roman" w:cs="Times New Roman"/>
          <w:sz w:val="24"/>
          <w:szCs w:val="24"/>
        </w:rPr>
        <w:t>Skarpaas</w:t>
      </w:r>
      <w:proofErr w:type="spellEnd"/>
      <w:r w:rsidR="007C5D67">
        <w:rPr>
          <w:rFonts w:ascii="Times New Roman" w:hAnsi="Times New Roman" w:cs="Times New Roman"/>
          <w:sz w:val="24"/>
          <w:szCs w:val="24"/>
        </w:rPr>
        <w:t xml:space="preserve"> and Shea 2007, </w:t>
      </w:r>
      <w:proofErr w:type="spellStart"/>
      <w:r w:rsidR="007C5D67">
        <w:rPr>
          <w:rFonts w:ascii="Times New Roman" w:hAnsi="Times New Roman" w:cs="Times New Roman"/>
          <w:sz w:val="24"/>
          <w:szCs w:val="24"/>
        </w:rPr>
        <w:t>Jongejans</w:t>
      </w:r>
      <w:proofErr w:type="spellEnd"/>
      <w:r w:rsidR="007C5D67">
        <w:rPr>
          <w:rFonts w:ascii="Times New Roman" w:hAnsi="Times New Roman" w:cs="Times New Roman"/>
          <w:sz w:val="24"/>
          <w:szCs w:val="24"/>
        </w:rPr>
        <w:t xml:space="preserve"> </w:t>
      </w:r>
      <w:r w:rsidR="007C5D67">
        <w:rPr>
          <w:rFonts w:ascii="Times New Roman" w:hAnsi="Times New Roman" w:cs="Times New Roman"/>
          <w:i/>
          <w:iCs/>
          <w:sz w:val="24"/>
          <w:szCs w:val="24"/>
        </w:rPr>
        <w:t>et al</w:t>
      </w:r>
      <w:r w:rsidR="007C5D67">
        <w:rPr>
          <w:rFonts w:ascii="Times New Roman" w:hAnsi="Times New Roman" w:cs="Times New Roman"/>
          <w:sz w:val="24"/>
          <w:szCs w:val="24"/>
        </w:rPr>
        <w:t xml:space="preserve">. 2011, Zhang </w:t>
      </w:r>
      <w:r w:rsidR="007C5D67">
        <w:rPr>
          <w:rFonts w:ascii="Times New Roman" w:hAnsi="Times New Roman" w:cs="Times New Roman"/>
          <w:i/>
          <w:iCs/>
          <w:sz w:val="24"/>
          <w:szCs w:val="24"/>
        </w:rPr>
        <w:t>et al</w:t>
      </w:r>
      <w:r w:rsidR="007C5D67">
        <w:rPr>
          <w:rFonts w:ascii="Times New Roman" w:hAnsi="Times New Roman" w:cs="Times New Roman"/>
          <w:sz w:val="24"/>
          <w:szCs w:val="24"/>
        </w:rPr>
        <w:t xml:space="preserve">. 2011, Teller </w:t>
      </w:r>
      <w:r w:rsidR="007C5D67">
        <w:rPr>
          <w:rFonts w:ascii="Times New Roman" w:hAnsi="Times New Roman" w:cs="Times New Roman"/>
          <w:i/>
          <w:iCs/>
          <w:sz w:val="24"/>
          <w:szCs w:val="24"/>
        </w:rPr>
        <w:t>et al</w:t>
      </w:r>
      <w:r w:rsidR="007C5D67">
        <w:rPr>
          <w:rFonts w:ascii="Times New Roman" w:hAnsi="Times New Roman" w:cs="Times New Roman"/>
          <w:sz w:val="24"/>
          <w:szCs w:val="24"/>
        </w:rPr>
        <w:t>. 2016) only account for primary dispersal by wind.</w:t>
      </w:r>
      <w:r>
        <w:rPr>
          <w:rFonts w:ascii="Times New Roman" w:hAnsi="Times New Roman" w:cs="Times New Roman"/>
          <w:sz w:val="24"/>
          <w:szCs w:val="24"/>
        </w:rPr>
        <w:t xml:space="preserve"> </w:t>
      </w:r>
      <w:commentRangeStart w:id="323"/>
      <w:r w:rsidR="00B80641" w:rsidRPr="00A561D5">
        <w:rPr>
          <w:rFonts w:ascii="Times New Roman" w:hAnsi="Times New Roman"/>
          <w:sz w:val="24"/>
          <w:highlight w:val="yellow"/>
          <w:rPrChange w:id="324" w:author="Drees, Trevor" w:date="2023-05-17T15:04:00Z">
            <w:rPr>
              <w:rFonts w:ascii="Times New Roman" w:hAnsi="Times New Roman"/>
              <w:sz w:val="24"/>
            </w:rPr>
          </w:rPrChange>
        </w:rPr>
        <w:t xml:space="preserve">Secondary dispersal </w:t>
      </w:r>
      <w:commentRangeEnd w:id="323"/>
      <w:r w:rsidR="00D478F3">
        <w:rPr>
          <w:rStyle w:val="CommentReference"/>
        </w:rPr>
        <w:commentReference w:id="323"/>
      </w:r>
      <w:r w:rsidR="00B80641" w:rsidRPr="00A561D5">
        <w:rPr>
          <w:rFonts w:ascii="Times New Roman" w:hAnsi="Times New Roman"/>
          <w:sz w:val="24"/>
          <w:highlight w:val="yellow"/>
          <w:rPrChange w:id="325" w:author="Drees, Trevor" w:date="2023-05-17T15:04:00Z">
            <w:rPr>
              <w:rFonts w:ascii="Times New Roman" w:hAnsi="Times New Roman"/>
              <w:sz w:val="24"/>
            </w:rPr>
          </w:rPrChange>
        </w:rPr>
        <w:t>may also affect the germination and recruitment of new individuals by moving seeds to locations that may be more favourable to germination than their original location</w:t>
      </w:r>
      <w:del w:id="326" w:author="Drees, Trevor" w:date="2023-05-17T15:04:00Z">
        <w:r w:rsidR="00174098">
          <w:rPr>
            <w:rFonts w:ascii="Times New Roman" w:hAnsi="Times New Roman" w:cs="Times New Roman"/>
            <w:sz w:val="24"/>
            <w:szCs w:val="24"/>
          </w:rPr>
          <w:delText>.  As</w:delText>
        </w:r>
        <w:r w:rsidR="009E31A2">
          <w:rPr>
            <w:rFonts w:ascii="Times New Roman" w:hAnsi="Times New Roman" w:cs="Times New Roman"/>
            <w:sz w:val="24"/>
            <w:szCs w:val="24"/>
          </w:rPr>
          <w:delText xml:space="preserve"> with primary dispersal, the</w:delText>
        </w:r>
        <w:r w:rsidR="00B55BAD">
          <w:rPr>
            <w:rFonts w:ascii="Times New Roman" w:hAnsi="Times New Roman" w:cs="Times New Roman"/>
            <w:sz w:val="24"/>
            <w:szCs w:val="24"/>
          </w:rPr>
          <w:delText xml:space="preserve"> additional dispersal distance</w:delText>
        </w:r>
        <w:r w:rsidR="004C4CE7">
          <w:rPr>
            <w:rFonts w:ascii="Times New Roman" w:hAnsi="Times New Roman" w:cs="Times New Roman"/>
            <w:sz w:val="24"/>
            <w:szCs w:val="24"/>
          </w:rPr>
          <w:delText xml:space="preserve"> from the parent plant</w:delText>
        </w:r>
        <w:r w:rsidR="00B55BAD">
          <w:rPr>
            <w:rFonts w:ascii="Times New Roman" w:hAnsi="Times New Roman" w:cs="Times New Roman"/>
            <w:sz w:val="24"/>
            <w:szCs w:val="24"/>
          </w:rPr>
          <w:delText xml:space="preserve"> </w:delText>
        </w:r>
        <w:r w:rsidR="009E31A2">
          <w:rPr>
            <w:rFonts w:ascii="Times New Roman" w:hAnsi="Times New Roman" w:cs="Times New Roman"/>
            <w:sz w:val="24"/>
            <w:szCs w:val="24"/>
          </w:rPr>
          <w:delText xml:space="preserve">may </w:delText>
        </w:r>
        <w:r w:rsidR="00B55BAD">
          <w:rPr>
            <w:rFonts w:ascii="Times New Roman" w:hAnsi="Times New Roman" w:cs="Times New Roman"/>
            <w:sz w:val="24"/>
            <w:szCs w:val="24"/>
          </w:rPr>
          <w:delText>reduc</w:delText>
        </w:r>
        <w:r w:rsidR="009E31A2">
          <w:rPr>
            <w:rFonts w:ascii="Times New Roman" w:hAnsi="Times New Roman" w:cs="Times New Roman"/>
            <w:sz w:val="24"/>
            <w:szCs w:val="24"/>
          </w:rPr>
          <w:delText>e</w:delText>
        </w:r>
      </w:del>
      <w:ins w:id="327" w:author="Drees, Trevor" w:date="2023-05-17T15:04:00Z">
        <w:r w:rsidR="00737BC2" w:rsidRPr="00A561D5">
          <w:rPr>
            <w:rFonts w:ascii="Times New Roman" w:hAnsi="Times New Roman" w:cs="Times New Roman"/>
            <w:sz w:val="24"/>
            <w:szCs w:val="24"/>
            <w:highlight w:val="yellow"/>
          </w:rPr>
          <w:t>, or helping them escape</w:t>
        </w:r>
      </w:ins>
      <w:r w:rsidR="00737BC2" w:rsidRPr="00A561D5">
        <w:rPr>
          <w:rFonts w:ascii="Times New Roman" w:hAnsi="Times New Roman"/>
          <w:sz w:val="24"/>
          <w:highlight w:val="yellow"/>
          <w:rPrChange w:id="328" w:author="Drees, Trevor" w:date="2023-05-17T15:04:00Z">
            <w:rPr>
              <w:rFonts w:ascii="Times New Roman" w:hAnsi="Times New Roman"/>
              <w:sz w:val="24"/>
            </w:rPr>
          </w:rPrChange>
        </w:rPr>
        <w:t xml:space="preserve"> density-dependent mortality </w:t>
      </w:r>
      <w:del w:id="329" w:author="Drees, Trevor" w:date="2023-05-17T15:04:00Z">
        <w:r w:rsidR="004C4CE7">
          <w:rPr>
            <w:rFonts w:ascii="Times New Roman" w:hAnsi="Times New Roman" w:cs="Times New Roman"/>
            <w:sz w:val="24"/>
            <w:szCs w:val="24"/>
          </w:rPr>
          <w:delText>associated with</w:delText>
        </w:r>
      </w:del>
      <w:ins w:id="330" w:author="Drees, Trevor" w:date="2023-05-17T15:04:00Z">
        <w:r w:rsidR="00737BC2" w:rsidRPr="00A561D5">
          <w:rPr>
            <w:rFonts w:ascii="Times New Roman" w:hAnsi="Times New Roman" w:cs="Times New Roman"/>
            <w:sz w:val="24"/>
            <w:szCs w:val="24"/>
            <w:highlight w:val="yellow"/>
          </w:rPr>
          <w:t>from</w:t>
        </w:r>
      </w:ins>
      <w:r w:rsidR="00737BC2" w:rsidRPr="00A561D5">
        <w:rPr>
          <w:rFonts w:ascii="Times New Roman" w:hAnsi="Times New Roman"/>
          <w:sz w:val="24"/>
          <w:highlight w:val="yellow"/>
          <w:rPrChange w:id="331" w:author="Drees, Trevor" w:date="2023-05-17T15:04:00Z">
            <w:rPr>
              <w:rFonts w:ascii="Times New Roman" w:hAnsi="Times New Roman"/>
              <w:sz w:val="24"/>
            </w:rPr>
          </w:rPrChange>
        </w:rPr>
        <w:t xml:space="preserve"> predation or parent-offspring competition (Janzen 1970, Connell 1971)</w:t>
      </w:r>
      <w:r w:rsidR="00174098" w:rsidRPr="00A561D5">
        <w:rPr>
          <w:rFonts w:ascii="Times New Roman" w:hAnsi="Times New Roman"/>
          <w:sz w:val="24"/>
          <w:highlight w:val="yellow"/>
          <w:rPrChange w:id="332" w:author="Drees, Trevor" w:date="2023-05-17T15:04:00Z">
            <w:rPr>
              <w:rFonts w:ascii="Times New Roman" w:hAnsi="Times New Roman"/>
              <w:sz w:val="24"/>
            </w:rPr>
          </w:rPrChange>
        </w:rPr>
        <w:t>.</w:t>
      </w:r>
      <w:r w:rsidR="00174098">
        <w:rPr>
          <w:rFonts w:ascii="Times New Roman" w:hAnsi="Times New Roman" w:cs="Times New Roman"/>
          <w:sz w:val="24"/>
          <w:szCs w:val="24"/>
        </w:rPr>
        <w:t xml:space="preserve"> </w:t>
      </w:r>
      <w:r w:rsidR="009024E3">
        <w:rPr>
          <w:rFonts w:ascii="Times New Roman" w:hAnsi="Times New Roman" w:cs="Times New Roman"/>
          <w:sz w:val="24"/>
          <w:szCs w:val="24"/>
        </w:rPr>
        <w:t xml:space="preserve">Ultimately, while seed removal may result in the destruction of otherwise viable seeds, it also serves as the initiation </w:t>
      </w:r>
      <w:r w:rsidR="00DF2A76">
        <w:rPr>
          <w:rFonts w:ascii="Times New Roman" w:hAnsi="Times New Roman" w:cs="Times New Roman"/>
          <w:sz w:val="24"/>
          <w:szCs w:val="24"/>
        </w:rPr>
        <w:t>of the</w:t>
      </w:r>
      <w:r w:rsidR="009024E3">
        <w:rPr>
          <w:rFonts w:ascii="Times New Roman" w:hAnsi="Times New Roman" w:cs="Times New Roman"/>
          <w:sz w:val="24"/>
          <w:szCs w:val="24"/>
        </w:rPr>
        <w:t xml:space="preserve"> secondary dispersal processes</w:t>
      </w:r>
      <w:r w:rsidR="00694466">
        <w:rPr>
          <w:rFonts w:ascii="Times New Roman" w:hAnsi="Times New Roman" w:cs="Times New Roman"/>
          <w:sz w:val="24"/>
          <w:szCs w:val="24"/>
        </w:rPr>
        <w:t xml:space="preserve"> </w:t>
      </w:r>
      <w:r w:rsidR="009024E3">
        <w:rPr>
          <w:rFonts w:ascii="Times New Roman" w:hAnsi="Times New Roman" w:cs="Times New Roman"/>
          <w:sz w:val="24"/>
          <w:szCs w:val="24"/>
        </w:rPr>
        <w:t xml:space="preserve">and </w:t>
      </w:r>
      <w:r w:rsidR="00A90605">
        <w:rPr>
          <w:rFonts w:ascii="Times New Roman" w:hAnsi="Times New Roman" w:cs="Times New Roman"/>
          <w:sz w:val="24"/>
          <w:szCs w:val="24"/>
        </w:rPr>
        <w:t xml:space="preserve">thus </w:t>
      </w:r>
      <w:r w:rsidR="009024E3">
        <w:rPr>
          <w:rFonts w:ascii="Times New Roman" w:hAnsi="Times New Roman" w:cs="Times New Roman"/>
          <w:sz w:val="24"/>
          <w:szCs w:val="24"/>
        </w:rPr>
        <w:t xml:space="preserve">plays a critical role </w:t>
      </w:r>
      <w:r w:rsidR="00313C1E">
        <w:rPr>
          <w:rFonts w:ascii="Times New Roman" w:hAnsi="Times New Roman" w:cs="Times New Roman"/>
          <w:sz w:val="24"/>
          <w:szCs w:val="24"/>
        </w:rPr>
        <w:t>in the movement of propagules</w:t>
      </w:r>
      <w:r w:rsidR="00A90605">
        <w:rPr>
          <w:rFonts w:ascii="Times New Roman" w:hAnsi="Times New Roman" w:cs="Times New Roman"/>
          <w:sz w:val="24"/>
          <w:szCs w:val="24"/>
        </w:rPr>
        <w:t xml:space="preserve">. </w:t>
      </w:r>
      <w:del w:id="333" w:author="Drees, Trevor" w:date="2023-05-17T15:04:00Z">
        <w:r w:rsidR="00A90605">
          <w:rPr>
            <w:rFonts w:ascii="Times New Roman" w:hAnsi="Times New Roman" w:cs="Times New Roman"/>
            <w:sz w:val="24"/>
            <w:szCs w:val="24"/>
          </w:rPr>
          <w:delText>While</w:delText>
        </w:r>
      </w:del>
      <w:ins w:id="334" w:author="Drees, Trevor" w:date="2023-05-17T15:04:00Z">
        <w:r w:rsidR="007C5D67">
          <w:rPr>
            <w:rFonts w:ascii="Times New Roman" w:hAnsi="Times New Roman" w:cs="Times New Roman"/>
            <w:sz w:val="24"/>
            <w:szCs w:val="24"/>
          </w:rPr>
          <w:t>Though</w:t>
        </w:r>
      </w:ins>
      <w:r w:rsidR="00290B07">
        <w:rPr>
          <w:rFonts w:ascii="Times New Roman" w:hAnsi="Times New Roman" w:cs="Times New Roman"/>
          <w:sz w:val="24"/>
          <w:szCs w:val="24"/>
        </w:rPr>
        <w:t xml:space="preserve"> </w:t>
      </w:r>
      <w:r w:rsidR="00313C1E">
        <w:rPr>
          <w:rFonts w:ascii="Times New Roman" w:hAnsi="Times New Roman" w:cs="Times New Roman"/>
          <w:sz w:val="24"/>
          <w:szCs w:val="24"/>
        </w:rPr>
        <w:t xml:space="preserve">further </w:t>
      </w:r>
      <w:r w:rsidR="00A90605">
        <w:rPr>
          <w:rFonts w:ascii="Times New Roman" w:hAnsi="Times New Roman" w:cs="Times New Roman"/>
          <w:sz w:val="24"/>
          <w:szCs w:val="24"/>
        </w:rPr>
        <w:t xml:space="preserve">research </w:t>
      </w:r>
      <w:r w:rsidR="00313C1E">
        <w:rPr>
          <w:rFonts w:ascii="Times New Roman" w:hAnsi="Times New Roman" w:cs="Times New Roman"/>
          <w:sz w:val="24"/>
          <w:szCs w:val="24"/>
        </w:rPr>
        <w:t>is needed</w:t>
      </w:r>
      <w:r w:rsidR="00A90605">
        <w:rPr>
          <w:rFonts w:ascii="Times New Roman" w:hAnsi="Times New Roman" w:cs="Times New Roman"/>
          <w:sz w:val="24"/>
          <w:szCs w:val="24"/>
        </w:rPr>
        <w:t>, o</w:t>
      </w:r>
      <w:r w:rsidR="00700742">
        <w:rPr>
          <w:rFonts w:ascii="Times New Roman" w:hAnsi="Times New Roman" w:cs="Times New Roman"/>
          <w:sz w:val="24"/>
          <w:szCs w:val="24"/>
        </w:rPr>
        <w:t>u</w:t>
      </w:r>
      <w:r w:rsidR="00A90605">
        <w:rPr>
          <w:rFonts w:ascii="Times New Roman" w:hAnsi="Times New Roman" w:cs="Times New Roman"/>
          <w:sz w:val="24"/>
          <w:szCs w:val="24"/>
        </w:rPr>
        <w:t>r study is a first step</w:t>
      </w:r>
      <w:r w:rsidR="00313C1E">
        <w:rPr>
          <w:rFonts w:ascii="Times New Roman" w:hAnsi="Times New Roman" w:cs="Times New Roman"/>
          <w:sz w:val="24"/>
          <w:szCs w:val="24"/>
        </w:rPr>
        <w:t xml:space="preserve"> to fully understand</w:t>
      </w:r>
      <w:r w:rsidR="00A90605">
        <w:rPr>
          <w:rFonts w:ascii="Times New Roman" w:hAnsi="Times New Roman" w:cs="Times New Roman"/>
          <w:sz w:val="24"/>
          <w:szCs w:val="24"/>
        </w:rPr>
        <w:t>ing</w:t>
      </w:r>
      <w:r w:rsidR="00313C1E">
        <w:rPr>
          <w:rFonts w:ascii="Times New Roman" w:hAnsi="Times New Roman" w:cs="Times New Roman"/>
          <w:sz w:val="24"/>
          <w:szCs w:val="24"/>
        </w:rPr>
        <w:t xml:space="preserve"> </w:t>
      </w:r>
      <w:r w:rsidR="00A90605">
        <w:rPr>
          <w:rFonts w:ascii="Times New Roman" w:hAnsi="Times New Roman" w:cs="Times New Roman"/>
          <w:sz w:val="24"/>
          <w:szCs w:val="24"/>
        </w:rPr>
        <w:t>the potential for climate warming to increase secondary seed dispersal</w:t>
      </w:r>
      <w:r w:rsidR="005526FD">
        <w:rPr>
          <w:rFonts w:ascii="Times New Roman" w:hAnsi="Times New Roman" w:cs="Times New Roman"/>
          <w:sz w:val="24"/>
          <w:szCs w:val="24"/>
        </w:rPr>
        <w:t>,</w:t>
      </w:r>
      <w:r w:rsidR="00A90605">
        <w:rPr>
          <w:rFonts w:ascii="Times New Roman" w:hAnsi="Times New Roman" w:cs="Times New Roman"/>
          <w:sz w:val="24"/>
          <w:szCs w:val="24"/>
        </w:rPr>
        <w:t xml:space="preserve"> and the resultant rate of </w:t>
      </w:r>
      <w:r w:rsidR="00313C1E">
        <w:rPr>
          <w:rFonts w:ascii="Times New Roman" w:hAnsi="Times New Roman" w:cs="Times New Roman"/>
          <w:sz w:val="24"/>
          <w:szCs w:val="24"/>
        </w:rPr>
        <w:t xml:space="preserve">population </w:t>
      </w:r>
      <w:r w:rsidR="000231CC">
        <w:rPr>
          <w:rFonts w:ascii="Times New Roman" w:hAnsi="Times New Roman" w:cs="Times New Roman"/>
          <w:sz w:val="24"/>
          <w:szCs w:val="24"/>
        </w:rPr>
        <w:t xml:space="preserve">infilling and </w:t>
      </w:r>
      <w:r w:rsidR="00313C1E">
        <w:rPr>
          <w:rFonts w:ascii="Times New Roman" w:hAnsi="Times New Roman" w:cs="Times New Roman"/>
          <w:sz w:val="24"/>
          <w:szCs w:val="24"/>
        </w:rPr>
        <w:t>spread</w:t>
      </w:r>
      <w:r w:rsidR="009024E3">
        <w:rPr>
          <w:rFonts w:ascii="Times New Roman" w:hAnsi="Times New Roman" w:cs="Times New Roman"/>
          <w:sz w:val="24"/>
          <w:szCs w:val="24"/>
        </w:rPr>
        <w:t>.</w:t>
      </w:r>
      <w:ins w:id="335" w:author="Drees, Trevor" w:date="2023-05-17T15:04:00Z">
        <w:r w:rsidR="007F36D5">
          <w:rPr>
            <w:rFonts w:ascii="Times New Roman" w:hAnsi="Times New Roman" w:cs="Times New Roman"/>
            <w:sz w:val="24"/>
            <w:szCs w:val="24"/>
          </w:rPr>
          <w:t xml:space="preserve"> </w:t>
        </w:r>
        <w:r w:rsidR="007F36D5" w:rsidRPr="004F17BA">
          <w:rPr>
            <w:rFonts w:ascii="Times New Roman" w:hAnsi="Times New Roman" w:cs="Times New Roman"/>
            <w:sz w:val="24"/>
            <w:szCs w:val="24"/>
            <w:highlight w:val="green"/>
          </w:rPr>
          <w:t xml:space="preserve">Given that many plant families have </w:t>
        </w:r>
        <w:proofErr w:type="spellStart"/>
        <w:r w:rsidR="007F36D5" w:rsidRPr="004F17BA">
          <w:rPr>
            <w:rFonts w:ascii="Times New Roman" w:hAnsi="Times New Roman" w:cs="Times New Roman"/>
            <w:sz w:val="24"/>
            <w:szCs w:val="24"/>
            <w:highlight w:val="green"/>
          </w:rPr>
          <w:t>elaiosome</w:t>
        </w:r>
        <w:proofErr w:type="spellEnd"/>
        <w:r w:rsidR="007F36D5" w:rsidRPr="004F17BA">
          <w:rPr>
            <w:rFonts w:ascii="Times New Roman" w:hAnsi="Times New Roman" w:cs="Times New Roman"/>
            <w:sz w:val="24"/>
            <w:szCs w:val="24"/>
            <w:highlight w:val="green"/>
          </w:rPr>
          <w:t>-bearing species and will be subject to increased growing temperatures, potential warming-induced shifts in secondary dispersal may be seen on a global scale.</w:t>
        </w:r>
      </w:ins>
    </w:p>
    <w:p w14:paraId="1DA7EFF7" w14:textId="0CD86030" w:rsidR="003E2536" w:rsidRPr="00CC7A12" w:rsidRDefault="003E2536"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Acknowledgments</w:t>
      </w:r>
    </w:p>
    <w:p w14:paraId="1A82CEAC" w14:textId="4758BB6E" w:rsidR="00AB39EF" w:rsidRDefault="00AE26CE" w:rsidP="006932EE">
      <w:pPr>
        <w:spacing w:line="480" w:lineRule="auto"/>
        <w:ind w:firstLine="284"/>
        <w:jc w:val="both"/>
        <w:rPr>
          <w:rFonts w:ascii="Times New Roman" w:hAnsi="Times New Roman" w:cs="Times New Roman"/>
          <w:sz w:val="24"/>
          <w:szCs w:val="24"/>
        </w:rPr>
        <w:pPrChange w:id="336" w:author="Drees, Trevor" w:date="2023-05-17T15:04:00Z">
          <w:pPr>
            <w:spacing w:line="480" w:lineRule="auto"/>
            <w:jc w:val="both"/>
          </w:pPr>
        </w:pPrChange>
      </w:pPr>
      <w:r>
        <w:rPr>
          <w:rFonts w:ascii="Times New Roman" w:hAnsi="Times New Roman" w:cs="Times New Roman"/>
          <w:sz w:val="24"/>
          <w:szCs w:val="24"/>
        </w:rPr>
        <w:t xml:space="preserve">The authors </w:t>
      </w:r>
      <w:del w:id="337" w:author="Drees, Trevor" w:date="2023-05-17T15:04:00Z">
        <w:r>
          <w:rPr>
            <w:rFonts w:ascii="Times New Roman" w:hAnsi="Times New Roman" w:cs="Times New Roman"/>
            <w:sz w:val="24"/>
            <w:szCs w:val="24"/>
          </w:rPr>
          <w:delText xml:space="preserve">would like to </w:delText>
        </w:r>
      </w:del>
      <w:r>
        <w:rPr>
          <w:rFonts w:ascii="Times New Roman" w:hAnsi="Times New Roman" w:cs="Times New Roman"/>
          <w:sz w:val="24"/>
          <w:szCs w:val="24"/>
        </w:rPr>
        <w:t>thank</w:t>
      </w:r>
      <w:r w:rsidR="008455BF">
        <w:rPr>
          <w:rFonts w:ascii="Times New Roman" w:hAnsi="Times New Roman" w:cs="Times New Roman"/>
          <w:sz w:val="24"/>
          <w:szCs w:val="24"/>
        </w:rPr>
        <w:t xml:space="preserve"> </w:t>
      </w:r>
      <w:del w:id="338" w:author="Drees, Trevor" w:date="2023-05-17T15:04:00Z">
        <w:r w:rsidR="001B58CB">
          <w:rPr>
            <w:rFonts w:ascii="Times New Roman" w:hAnsi="Times New Roman" w:cs="Times New Roman"/>
            <w:sz w:val="24"/>
            <w:szCs w:val="24"/>
          </w:rPr>
          <w:delText>I.</w:delText>
        </w:r>
      </w:del>
      <w:ins w:id="339" w:author="Drees, Trevor" w:date="2023-05-17T15:04:00Z">
        <w:r w:rsidR="008455BF">
          <w:rPr>
            <w:rFonts w:ascii="Times New Roman" w:hAnsi="Times New Roman" w:cs="Times New Roman"/>
            <w:sz w:val="24"/>
            <w:szCs w:val="24"/>
          </w:rPr>
          <w:t xml:space="preserve">C.S. </w:t>
        </w:r>
        <w:proofErr w:type="spellStart"/>
        <w:r w:rsidR="008455BF">
          <w:rPr>
            <w:rFonts w:ascii="Times New Roman" w:hAnsi="Times New Roman" w:cs="Times New Roman"/>
            <w:sz w:val="24"/>
            <w:szCs w:val="24"/>
          </w:rPr>
          <w:t>Bjorå</w:t>
        </w:r>
        <w:proofErr w:type="spellEnd"/>
        <w:r w:rsidR="008455BF">
          <w:rPr>
            <w:rFonts w:ascii="Times New Roman" w:hAnsi="Times New Roman" w:cs="Times New Roman"/>
            <w:sz w:val="24"/>
            <w:szCs w:val="24"/>
          </w:rPr>
          <w:t>, O. Pedersen, and</w:t>
        </w:r>
        <w:r w:rsidR="003E2536">
          <w:rPr>
            <w:rFonts w:ascii="Times New Roman" w:hAnsi="Times New Roman" w:cs="Times New Roman"/>
            <w:sz w:val="24"/>
            <w:szCs w:val="24"/>
          </w:rPr>
          <w:t xml:space="preserve"> </w:t>
        </w:r>
        <w:r w:rsidR="001B58CB">
          <w:rPr>
            <w:rFonts w:ascii="Times New Roman" w:hAnsi="Times New Roman" w:cs="Times New Roman"/>
            <w:sz w:val="24"/>
            <w:szCs w:val="24"/>
          </w:rPr>
          <w:t>I.</w:t>
        </w:r>
      </w:ins>
      <w:r w:rsidR="003E2536">
        <w:rPr>
          <w:rFonts w:ascii="Times New Roman" w:hAnsi="Times New Roman" w:cs="Times New Roman"/>
          <w:sz w:val="24"/>
          <w:szCs w:val="24"/>
        </w:rPr>
        <w:t xml:space="preserve"> </w:t>
      </w:r>
      <w:proofErr w:type="spellStart"/>
      <w:r w:rsidR="003E2536">
        <w:rPr>
          <w:rFonts w:ascii="Times New Roman" w:hAnsi="Times New Roman" w:cs="Times New Roman"/>
          <w:sz w:val="24"/>
          <w:szCs w:val="24"/>
        </w:rPr>
        <w:t>Nordal</w:t>
      </w:r>
      <w:proofErr w:type="spellEnd"/>
      <w:r w:rsidR="003E2536">
        <w:rPr>
          <w:rFonts w:ascii="Times New Roman" w:hAnsi="Times New Roman" w:cs="Times New Roman"/>
          <w:sz w:val="24"/>
          <w:szCs w:val="24"/>
        </w:rPr>
        <w:t xml:space="preserve"> for helpful discussions</w:t>
      </w:r>
      <w:r w:rsidR="009F3B69">
        <w:rPr>
          <w:rFonts w:ascii="Times New Roman" w:hAnsi="Times New Roman" w:cs="Times New Roman"/>
          <w:sz w:val="24"/>
          <w:szCs w:val="24"/>
        </w:rPr>
        <w:t xml:space="preserve"> on </w:t>
      </w:r>
      <w:ins w:id="340" w:author="Drees, Trevor" w:date="2023-05-17T15:04:00Z">
        <w:r w:rsidR="008455BF">
          <w:rPr>
            <w:rFonts w:ascii="Times New Roman" w:hAnsi="Times New Roman" w:cs="Times New Roman"/>
            <w:sz w:val="24"/>
            <w:szCs w:val="24"/>
          </w:rPr>
          <w:t xml:space="preserve">relevant </w:t>
        </w:r>
      </w:ins>
      <w:r w:rsidR="006932EE">
        <w:rPr>
          <w:rFonts w:ascii="Times New Roman" w:hAnsi="Times New Roman" w:cs="Times New Roman"/>
          <w:sz w:val="24"/>
          <w:szCs w:val="24"/>
        </w:rPr>
        <w:t>myrmecochory</w:t>
      </w:r>
      <w:ins w:id="341" w:author="Drees, Trevor" w:date="2023-05-17T15:04:00Z">
        <w:r w:rsidR="006932EE">
          <w:rPr>
            <w:rFonts w:ascii="Times New Roman" w:hAnsi="Times New Roman" w:cs="Times New Roman"/>
            <w:sz w:val="24"/>
            <w:szCs w:val="24"/>
          </w:rPr>
          <w:t xml:space="preserve"> </w:t>
        </w:r>
        <w:r w:rsidR="008455BF">
          <w:rPr>
            <w:rFonts w:ascii="Times New Roman" w:hAnsi="Times New Roman" w:cs="Times New Roman"/>
            <w:sz w:val="24"/>
            <w:szCs w:val="24"/>
          </w:rPr>
          <w:t>literature</w:t>
        </w:r>
      </w:ins>
      <w:r w:rsidR="00147A50">
        <w:rPr>
          <w:rFonts w:ascii="Times New Roman" w:hAnsi="Times New Roman" w:cs="Times New Roman"/>
          <w:sz w:val="24"/>
          <w:szCs w:val="24"/>
        </w:rPr>
        <w:t xml:space="preserve">, </w:t>
      </w:r>
      <w:r w:rsidR="001B58CB">
        <w:rPr>
          <w:rFonts w:ascii="Times New Roman" w:hAnsi="Times New Roman" w:cs="Times New Roman"/>
          <w:sz w:val="24"/>
          <w:szCs w:val="24"/>
        </w:rPr>
        <w:t>C.</w:t>
      </w:r>
      <w:r w:rsidR="00147A50">
        <w:rPr>
          <w:rFonts w:ascii="Times New Roman" w:hAnsi="Times New Roman" w:cs="Times New Roman"/>
          <w:sz w:val="24"/>
          <w:szCs w:val="24"/>
        </w:rPr>
        <w:t xml:space="preserve"> Davison for assisting in </w:t>
      </w:r>
      <w:del w:id="342" w:author="Drees, Trevor" w:date="2023-05-17T15:04:00Z">
        <w:r w:rsidR="00147A50">
          <w:rPr>
            <w:rFonts w:ascii="Times New Roman" w:hAnsi="Times New Roman" w:cs="Times New Roman"/>
            <w:sz w:val="24"/>
            <w:szCs w:val="24"/>
          </w:rPr>
          <w:delText xml:space="preserve">the </w:delText>
        </w:r>
      </w:del>
      <w:r w:rsidR="00147A50">
        <w:rPr>
          <w:rFonts w:ascii="Times New Roman" w:hAnsi="Times New Roman" w:cs="Times New Roman"/>
          <w:sz w:val="24"/>
          <w:szCs w:val="24"/>
        </w:rPr>
        <w:t>gamma irradiation of</w:t>
      </w:r>
      <w:r w:rsidR="00240665">
        <w:rPr>
          <w:rFonts w:ascii="Times New Roman" w:hAnsi="Times New Roman" w:cs="Times New Roman"/>
          <w:sz w:val="24"/>
          <w:szCs w:val="24"/>
        </w:rPr>
        <w:t xml:space="preserve"> </w:t>
      </w:r>
      <w:del w:id="343" w:author="Drees, Trevor" w:date="2023-05-17T15:04:00Z">
        <w:r w:rsidR="00FD6839">
          <w:rPr>
            <w:rFonts w:ascii="Times New Roman" w:hAnsi="Times New Roman" w:cs="Times New Roman"/>
            <w:i/>
            <w:iCs/>
            <w:sz w:val="24"/>
            <w:szCs w:val="24"/>
          </w:rPr>
          <w:delText>C. nutans</w:delText>
        </w:r>
        <w:r w:rsidR="00FD6839">
          <w:rPr>
            <w:rFonts w:ascii="Times New Roman" w:hAnsi="Times New Roman" w:cs="Times New Roman"/>
            <w:sz w:val="24"/>
            <w:szCs w:val="24"/>
          </w:rPr>
          <w:delText xml:space="preserve"> and </w:delText>
        </w:r>
        <w:r w:rsidR="00FD6839">
          <w:rPr>
            <w:rFonts w:ascii="Times New Roman" w:hAnsi="Times New Roman" w:cs="Times New Roman"/>
            <w:i/>
            <w:iCs/>
            <w:sz w:val="24"/>
            <w:szCs w:val="24"/>
          </w:rPr>
          <w:delText>C. acanthoides</w:delText>
        </w:r>
      </w:del>
      <w:ins w:id="344" w:author="Drees, Trevor" w:date="2023-05-17T15:04:00Z">
        <w:r w:rsidR="00240665">
          <w:rPr>
            <w:rFonts w:ascii="Times New Roman" w:hAnsi="Times New Roman" w:cs="Times New Roman"/>
            <w:sz w:val="24"/>
            <w:szCs w:val="24"/>
          </w:rPr>
          <w:t>thistle</w:t>
        </w:r>
      </w:ins>
      <w:r w:rsidR="00147A50">
        <w:rPr>
          <w:rFonts w:ascii="Times New Roman" w:hAnsi="Times New Roman" w:cs="Times New Roman"/>
          <w:sz w:val="24"/>
          <w:szCs w:val="24"/>
        </w:rPr>
        <w:t xml:space="preserve"> seeds at the </w:t>
      </w:r>
      <w:r w:rsidR="00FD6839">
        <w:rPr>
          <w:rFonts w:ascii="Times New Roman" w:hAnsi="Times New Roman" w:cs="Times New Roman"/>
          <w:sz w:val="24"/>
          <w:szCs w:val="24"/>
        </w:rPr>
        <w:t xml:space="preserve">Penn State </w:t>
      </w:r>
      <w:proofErr w:type="spellStart"/>
      <w:r w:rsidR="00FD6839">
        <w:rPr>
          <w:rFonts w:ascii="Times New Roman" w:hAnsi="Times New Roman" w:cs="Times New Roman"/>
          <w:sz w:val="24"/>
          <w:szCs w:val="24"/>
        </w:rPr>
        <w:t>Breazeale</w:t>
      </w:r>
      <w:proofErr w:type="spellEnd"/>
      <w:r w:rsidR="00FD6839">
        <w:rPr>
          <w:rFonts w:ascii="Times New Roman" w:hAnsi="Times New Roman" w:cs="Times New Roman"/>
          <w:sz w:val="24"/>
          <w:szCs w:val="24"/>
        </w:rPr>
        <w:t xml:space="preserve"> Reactor</w:t>
      </w:r>
      <w:r w:rsidR="001B58CB">
        <w:rPr>
          <w:rFonts w:ascii="Times New Roman" w:hAnsi="Times New Roman" w:cs="Times New Roman"/>
          <w:sz w:val="24"/>
          <w:szCs w:val="24"/>
        </w:rPr>
        <w:t>, and E. Hanks for advice on statistical analyses</w:t>
      </w:r>
      <w:r w:rsidR="00FD6839">
        <w:rPr>
          <w:rFonts w:ascii="Times New Roman" w:hAnsi="Times New Roman" w:cs="Times New Roman"/>
          <w:sz w:val="24"/>
          <w:szCs w:val="24"/>
        </w:rPr>
        <w:t>.</w:t>
      </w:r>
      <w:r w:rsidR="00AE18B2">
        <w:rPr>
          <w:rFonts w:ascii="Times New Roman" w:hAnsi="Times New Roman" w:cs="Times New Roman"/>
          <w:sz w:val="24"/>
          <w:szCs w:val="24"/>
        </w:rPr>
        <w:t xml:space="preserve"> J. Darlington, M. Dwyer, and other </w:t>
      </w:r>
      <w:r w:rsidR="00AE18B2" w:rsidRPr="00B65D15">
        <w:rPr>
          <w:rFonts w:ascii="Times New Roman" w:hAnsi="Times New Roman" w:cs="Times New Roman"/>
          <w:sz w:val="24"/>
          <w:szCs w:val="24"/>
          <w:lang w:val="en-US"/>
        </w:rPr>
        <w:t>personnel at the Russell E. Larson Agricultural Research Center</w:t>
      </w:r>
      <w:r w:rsidR="00AE18B2">
        <w:rPr>
          <w:rFonts w:ascii="Times New Roman" w:hAnsi="Times New Roman" w:cs="Times New Roman"/>
          <w:sz w:val="24"/>
          <w:szCs w:val="24"/>
          <w:lang w:val="en-US"/>
        </w:rPr>
        <w:t xml:space="preserve"> helped provide logistical </w:t>
      </w:r>
      <w:r w:rsidR="00AE18B2">
        <w:rPr>
          <w:rFonts w:ascii="Times New Roman" w:hAnsi="Times New Roman" w:cs="Times New Roman"/>
          <w:sz w:val="24"/>
          <w:szCs w:val="24"/>
          <w:lang w:val="en-US"/>
        </w:rPr>
        <w:lastRenderedPageBreak/>
        <w:t>support for the field site where</w:t>
      </w:r>
      <w:r w:rsidR="006932EE">
        <w:rPr>
          <w:rFonts w:ascii="Times New Roman" w:hAnsi="Times New Roman" w:cs="Times New Roman"/>
          <w:sz w:val="24"/>
          <w:szCs w:val="24"/>
          <w:lang w:val="en-US"/>
        </w:rPr>
        <w:t xml:space="preserve"> </w:t>
      </w:r>
      <w:del w:id="345" w:author="Drees, Trevor" w:date="2023-05-17T15:04:00Z">
        <w:r w:rsidR="00AE18B2">
          <w:rPr>
            <w:rFonts w:ascii="Times New Roman" w:hAnsi="Times New Roman" w:cs="Times New Roman"/>
            <w:sz w:val="24"/>
            <w:szCs w:val="24"/>
            <w:lang w:val="en-US"/>
          </w:rPr>
          <w:delText>our</w:delText>
        </w:r>
      </w:del>
      <w:ins w:id="346" w:author="Drees, Trevor" w:date="2023-05-17T15:04:00Z">
        <w:r w:rsidR="006932EE">
          <w:rPr>
            <w:rFonts w:ascii="Times New Roman" w:hAnsi="Times New Roman" w:cs="Times New Roman"/>
            <w:sz w:val="24"/>
            <w:szCs w:val="24"/>
            <w:lang w:val="en-US"/>
          </w:rPr>
          <w:t>seed removal</w:t>
        </w:r>
      </w:ins>
      <w:r w:rsidR="00AE18B2">
        <w:rPr>
          <w:rFonts w:ascii="Times New Roman" w:hAnsi="Times New Roman" w:cs="Times New Roman"/>
          <w:sz w:val="24"/>
          <w:szCs w:val="24"/>
          <w:lang w:val="en-US"/>
        </w:rPr>
        <w:t xml:space="preserve"> experiments were conducted.</w:t>
      </w:r>
      <w:r w:rsidR="00AB39EF">
        <w:rPr>
          <w:rFonts w:ascii="Times New Roman" w:hAnsi="Times New Roman" w:cs="Times New Roman"/>
          <w:sz w:val="24"/>
          <w:szCs w:val="24"/>
        </w:rPr>
        <w:t xml:space="preserve"> </w:t>
      </w:r>
      <w:r w:rsidR="00AB39EF" w:rsidRPr="00AB39EF">
        <w:rPr>
          <w:rFonts w:ascii="Times New Roman" w:hAnsi="Times New Roman" w:cs="Times New Roman"/>
          <w:sz w:val="24"/>
          <w:szCs w:val="24"/>
        </w:rPr>
        <w:t>T.H.D. was supported by the Alumni Professor in the Biological Sciences endowment to K.S.</w:t>
      </w:r>
    </w:p>
    <w:p w14:paraId="321B361D" w14:textId="77777777" w:rsidR="00AB39EF" w:rsidRDefault="00AB39EF" w:rsidP="00B35E53">
      <w:pPr>
        <w:spacing w:line="480" w:lineRule="auto"/>
        <w:jc w:val="both"/>
        <w:rPr>
          <w:del w:id="347" w:author="Drees, Trevor" w:date="2023-05-17T15:04:00Z"/>
          <w:rFonts w:ascii="Times New Roman" w:hAnsi="Times New Roman" w:cs="Times New Roman"/>
          <w:sz w:val="24"/>
          <w:szCs w:val="24"/>
        </w:rPr>
      </w:pPr>
    </w:p>
    <w:p w14:paraId="0DC1C271" w14:textId="5B4919E9" w:rsidR="00AB39EF" w:rsidRPr="00CC7A12" w:rsidRDefault="00AB39EF" w:rsidP="00B35E53">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Author Contributions</w:t>
      </w:r>
    </w:p>
    <w:p w14:paraId="50DC32B0" w14:textId="1BADFBEB" w:rsidR="00AB39EF" w:rsidRPr="00E27A5E" w:rsidRDefault="00AB39EF" w:rsidP="006932EE">
      <w:pPr>
        <w:spacing w:line="480" w:lineRule="auto"/>
        <w:ind w:firstLine="284"/>
        <w:jc w:val="both"/>
        <w:rPr>
          <w:rFonts w:ascii="Times New Roman" w:hAnsi="Times New Roman" w:cs="Times New Roman"/>
          <w:b/>
          <w:bCs/>
          <w:sz w:val="32"/>
          <w:szCs w:val="32"/>
        </w:rPr>
        <w:pPrChange w:id="348" w:author="Drees, Trevor" w:date="2023-05-17T15:04:00Z">
          <w:pPr>
            <w:spacing w:line="480" w:lineRule="auto"/>
            <w:jc w:val="both"/>
          </w:pPr>
        </w:pPrChange>
      </w:pPr>
      <w:r w:rsidRPr="00AB39EF">
        <w:rPr>
          <w:rFonts w:ascii="Times New Roman" w:hAnsi="Times New Roman" w:cs="Times New Roman"/>
          <w:sz w:val="24"/>
          <w:szCs w:val="24"/>
        </w:rPr>
        <w:t>T.H.D and K.S. designed the field experiment. T.H.D. conducted the field experiment</w:t>
      </w:r>
      <w:r>
        <w:rPr>
          <w:rFonts w:ascii="Times New Roman" w:hAnsi="Times New Roman" w:cs="Times New Roman"/>
          <w:sz w:val="24"/>
          <w:szCs w:val="24"/>
        </w:rPr>
        <w:t>, collected data, performed analyses</w:t>
      </w:r>
      <w:r w:rsidRPr="00AB39EF">
        <w:rPr>
          <w:rFonts w:ascii="Times New Roman" w:hAnsi="Times New Roman" w:cs="Times New Roman"/>
          <w:sz w:val="24"/>
          <w:szCs w:val="24"/>
        </w:rPr>
        <w:t>, and led writing of the initial manuscript. T.H.D. and K.S. made contributions to subsequent versions of the manuscript.</w:t>
      </w:r>
    </w:p>
    <w:p w14:paraId="58F7D77E" w14:textId="77777777" w:rsidR="00AB39EF" w:rsidRDefault="00AB39EF" w:rsidP="00B35E53">
      <w:pPr>
        <w:spacing w:line="480" w:lineRule="auto"/>
        <w:jc w:val="both"/>
        <w:rPr>
          <w:del w:id="349" w:author="Drees, Trevor" w:date="2023-05-17T15:04:00Z"/>
          <w:rFonts w:ascii="Times New Roman" w:hAnsi="Times New Roman" w:cs="Times New Roman"/>
          <w:b/>
          <w:bCs/>
          <w:sz w:val="24"/>
          <w:szCs w:val="24"/>
        </w:rPr>
      </w:pPr>
    </w:p>
    <w:p w14:paraId="3712D843" w14:textId="77777777" w:rsidR="00AB39EF" w:rsidRPr="00CC7A12" w:rsidRDefault="00AB39EF" w:rsidP="00B35E53">
      <w:pPr>
        <w:spacing w:line="480" w:lineRule="auto"/>
        <w:jc w:val="both"/>
        <w:rPr>
          <w:del w:id="350" w:author="Drees, Trevor" w:date="2023-05-17T15:04:00Z"/>
          <w:rFonts w:ascii="Times New Roman" w:hAnsi="Times New Roman" w:cs="Times New Roman"/>
          <w:b/>
          <w:bCs/>
          <w:sz w:val="24"/>
          <w:szCs w:val="24"/>
        </w:rPr>
      </w:pPr>
      <w:del w:id="351" w:author="Drees, Trevor" w:date="2023-05-17T15:04:00Z">
        <w:r w:rsidRPr="00CC7A12">
          <w:rPr>
            <w:rFonts w:ascii="Times New Roman" w:hAnsi="Times New Roman" w:cs="Times New Roman"/>
            <w:b/>
            <w:bCs/>
            <w:sz w:val="24"/>
            <w:szCs w:val="24"/>
          </w:rPr>
          <w:delText>Conflicts of Interest</w:delText>
        </w:r>
      </w:del>
    </w:p>
    <w:p w14:paraId="68FF53DC" w14:textId="77777777" w:rsidR="00AB39EF" w:rsidRDefault="00AB39EF" w:rsidP="00B35E53">
      <w:pPr>
        <w:spacing w:line="480" w:lineRule="auto"/>
        <w:jc w:val="both"/>
        <w:rPr>
          <w:del w:id="352" w:author="Drees, Trevor" w:date="2023-05-17T15:04:00Z"/>
          <w:rFonts w:ascii="Times New Roman" w:hAnsi="Times New Roman" w:cs="Times New Roman"/>
          <w:b/>
          <w:bCs/>
          <w:sz w:val="32"/>
          <w:szCs w:val="32"/>
        </w:rPr>
      </w:pPr>
      <w:del w:id="353" w:author="Drees, Trevor" w:date="2023-05-17T15:04:00Z">
        <w:r>
          <w:rPr>
            <w:rFonts w:ascii="Times New Roman" w:hAnsi="Times New Roman" w:cs="Times New Roman"/>
            <w:sz w:val="24"/>
            <w:szCs w:val="24"/>
          </w:rPr>
          <w:delText>The authors have no conflicts of interest to declare.</w:delText>
        </w:r>
      </w:del>
    </w:p>
    <w:p w14:paraId="264110BD" w14:textId="77777777" w:rsidR="00CC7A12" w:rsidRDefault="00CC7A12" w:rsidP="00B35E53">
      <w:pPr>
        <w:spacing w:line="480" w:lineRule="auto"/>
        <w:jc w:val="both"/>
        <w:rPr>
          <w:del w:id="354" w:author="Drees, Trevor" w:date="2023-05-17T15:04:00Z"/>
          <w:rFonts w:ascii="Times New Roman" w:hAnsi="Times New Roman" w:cs="Times New Roman"/>
          <w:b/>
          <w:bCs/>
          <w:sz w:val="24"/>
          <w:szCs w:val="24"/>
        </w:rPr>
      </w:pPr>
    </w:p>
    <w:p w14:paraId="292BF921" w14:textId="77777777" w:rsidR="00AB39EF" w:rsidRPr="00CC7A12" w:rsidRDefault="00AB39EF" w:rsidP="00B35E53">
      <w:pPr>
        <w:spacing w:line="480" w:lineRule="auto"/>
        <w:jc w:val="both"/>
        <w:rPr>
          <w:del w:id="355" w:author="Drees, Trevor" w:date="2023-05-17T15:04:00Z"/>
          <w:rFonts w:ascii="Times New Roman" w:hAnsi="Times New Roman" w:cs="Times New Roman"/>
          <w:b/>
          <w:bCs/>
          <w:sz w:val="24"/>
          <w:szCs w:val="24"/>
        </w:rPr>
      </w:pPr>
      <w:del w:id="356" w:author="Drees, Trevor" w:date="2023-05-17T15:04:00Z">
        <w:r w:rsidRPr="00CC7A12">
          <w:rPr>
            <w:rFonts w:ascii="Times New Roman" w:hAnsi="Times New Roman" w:cs="Times New Roman"/>
            <w:b/>
            <w:bCs/>
            <w:sz w:val="24"/>
            <w:szCs w:val="24"/>
          </w:rPr>
          <w:delText>Data Availability</w:delText>
        </w:r>
      </w:del>
    </w:p>
    <w:p w14:paraId="170131FF" w14:textId="77777777" w:rsidR="00AB39EF" w:rsidRDefault="00AB39EF" w:rsidP="00B35E53">
      <w:pPr>
        <w:spacing w:line="480" w:lineRule="auto"/>
        <w:jc w:val="both"/>
        <w:rPr>
          <w:del w:id="357" w:author="Drees, Trevor" w:date="2023-05-17T15:04:00Z"/>
          <w:rFonts w:ascii="Times New Roman" w:hAnsi="Times New Roman" w:cs="Times New Roman"/>
          <w:b/>
          <w:bCs/>
          <w:sz w:val="32"/>
          <w:szCs w:val="32"/>
        </w:rPr>
      </w:pPr>
      <w:del w:id="358" w:author="Drees, Trevor" w:date="2023-05-17T15:04:00Z">
        <w:r w:rsidRPr="00AB39EF">
          <w:rPr>
            <w:rFonts w:ascii="Times New Roman" w:hAnsi="Times New Roman" w:cs="Times New Roman"/>
            <w:sz w:val="24"/>
            <w:szCs w:val="24"/>
          </w:rPr>
          <w:delText xml:space="preserve">All data and code are on GitHub at </w:delText>
        </w:r>
        <w:r w:rsidR="00000000">
          <w:fldChar w:fldCharType="begin"/>
        </w:r>
        <w:r w:rsidR="00000000">
          <w:delInstrText>HYPERLINK "https://github.com/TrevorHD/InsectSeedRemoval"</w:delInstrText>
        </w:r>
        <w:r w:rsidR="00000000">
          <w:fldChar w:fldCharType="separate"/>
        </w:r>
        <w:r w:rsidRPr="00AB39EF">
          <w:rPr>
            <w:rStyle w:val="Hyperlink"/>
            <w:rFonts w:ascii="Times New Roman" w:hAnsi="Times New Roman" w:cs="Times New Roman"/>
            <w:sz w:val="24"/>
            <w:szCs w:val="24"/>
          </w:rPr>
          <w:delText>https://github.com/TrevorHD/InsectSeedRemoval</w:delText>
        </w:r>
        <w:r w:rsidR="00000000">
          <w:rPr>
            <w:rStyle w:val="Hyperlink"/>
            <w:rFonts w:ascii="Times New Roman" w:hAnsi="Times New Roman" w:cs="Times New Roman"/>
            <w:sz w:val="24"/>
            <w:szCs w:val="24"/>
          </w:rPr>
          <w:fldChar w:fldCharType="end"/>
        </w:r>
        <w:r w:rsidRPr="00AB39EF">
          <w:rPr>
            <w:rFonts w:ascii="Times New Roman" w:hAnsi="Times New Roman" w:cs="Times New Roman"/>
            <w:sz w:val="24"/>
            <w:szCs w:val="24"/>
          </w:rPr>
          <w:delText xml:space="preserve"> and will be made public upon acceptance for publication.</w:delText>
        </w:r>
      </w:del>
    </w:p>
    <w:p w14:paraId="23E7B04C" w14:textId="77777777" w:rsidR="003E2536" w:rsidRPr="00C45936" w:rsidRDefault="003E2536" w:rsidP="00B35E53">
      <w:pPr>
        <w:spacing w:line="480" w:lineRule="auto"/>
        <w:jc w:val="both"/>
        <w:rPr>
          <w:del w:id="359" w:author="Drees, Trevor" w:date="2023-05-17T15:04:00Z"/>
          <w:rFonts w:ascii="Times New Roman" w:hAnsi="Times New Roman" w:cs="Times New Roman"/>
          <w:b/>
          <w:bCs/>
          <w:sz w:val="24"/>
          <w:szCs w:val="24"/>
        </w:rPr>
      </w:pPr>
    </w:p>
    <w:p w14:paraId="6BAACA7C" w14:textId="3BD44B78" w:rsidR="00204FAB" w:rsidRPr="00CC7A12" w:rsidRDefault="00204FAB" w:rsidP="00CC7A12">
      <w:pPr>
        <w:spacing w:line="480" w:lineRule="auto"/>
        <w:jc w:val="both"/>
        <w:rPr>
          <w:rFonts w:ascii="Times New Roman" w:hAnsi="Times New Roman" w:cs="Times New Roman"/>
          <w:b/>
          <w:bCs/>
          <w:sz w:val="24"/>
          <w:szCs w:val="24"/>
        </w:rPr>
      </w:pPr>
      <w:r w:rsidRPr="00CC7A12">
        <w:rPr>
          <w:rFonts w:ascii="Times New Roman" w:hAnsi="Times New Roman" w:cs="Times New Roman"/>
          <w:b/>
          <w:bCs/>
          <w:sz w:val="24"/>
          <w:szCs w:val="24"/>
        </w:rPr>
        <w:t>References</w:t>
      </w:r>
    </w:p>
    <w:p w14:paraId="579AAB1A" w14:textId="278E8185" w:rsidR="00B705D6" w:rsidRDefault="00A02EDA" w:rsidP="00CC7A12">
      <w:pPr>
        <w:spacing w:after="120" w:line="480" w:lineRule="auto"/>
        <w:ind w:left="284" w:hanging="284"/>
        <w:jc w:val="both"/>
        <w:rPr>
          <w:rFonts w:ascii="Times New Roman" w:hAnsi="Times New Roman" w:cs="Times New Roman"/>
          <w:sz w:val="24"/>
          <w:szCs w:val="24"/>
        </w:rPr>
      </w:pPr>
      <w:bookmarkStart w:id="360" w:name="_Hlk133475245"/>
      <w:r w:rsidRPr="00A02EDA">
        <w:rPr>
          <w:rFonts w:ascii="Times New Roman" w:hAnsi="Times New Roman" w:cs="Times New Roman"/>
          <w:sz w:val="24"/>
          <w:szCs w:val="24"/>
        </w:rPr>
        <w:t>Alba-Lynn, C.</w:t>
      </w:r>
      <w:r w:rsidR="00E06D47">
        <w:rPr>
          <w:rFonts w:ascii="Times New Roman" w:hAnsi="Times New Roman" w:cs="Times New Roman"/>
          <w:sz w:val="24"/>
          <w:szCs w:val="24"/>
        </w:rPr>
        <w:t xml:space="preserve"> &amp;</w:t>
      </w:r>
      <w:r w:rsidRPr="00A02EDA">
        <w:rPr>
          <w:rFonts w:ascii="Times New Roman" w:hAnsi="Times New Roman" w:cs="Times New Roman"/>
          <w:sz w:val="24"/>
          <w:szCs w:val="24"/>
        </w:rPr>
        <w:t xml:space="preserve"> Henk, S.</w:t>
      </w:r>
      <w:r w:rsidR="00992F36">
        <w:rPr>
          <w:rFonts w:ascii="Times New Roman" w:hAnsi="Times New Roman" w:cs="Times New Roman"/>
          <w:sz w:val="24"/>
          <w:szCs w:val="24"/>
        </w:rPr>
        <w:t xml:space="preserve"> (</w:t>
      </w:r>
      <w:r w:rsidRPr="00A02EDA">
        <w:rPr>
          <w:rFonts w:ascii="Times New Roman" w:hAnsi="Times New Roman" w:cs="Times New Roman"/>
          <w:sz w:val="24"/>
          <w:szCs w:val="24"/>
        </w:rPr>
        <w:t>2010</w:t>
      </w:r>
      <w:r w:rsidR="00992F36">
        <w:rPr>
          <w:rFonts w:ascii="Times New Roman" w:hAnsi="Times New Roman" w:cs="Times New Roman"/>
          <w:sz w:val="24"/>
          <w:szCs w:val="24"/>
        </w:rPr>
        <w:t>)</w:t>
      </w:r>
      <w:r w:rsidRPr="00A02EDA">
        <w:rPr>
          <w:rFonts w:ascii="Times New Roman" w:hAnsi="Times New Roman" w:cs="Times New Roman"/>
          <w:sz w:val="24"/>
          <w:szCs w:val="24"/>
        </w:rPr>
        <w:t xml:space="preserve">. Potential for ants and vertebrate predators to shape seed-dispersal dynamics of the invasive thistles Cirsium </w:t>
      </w:r>
      <w:proofErr w:type="spellStart"/>
      <w:r w:rsidRPr="00A02EDA">
        <w:rPr>
          <w:rFonts w:ascii="Times New Roman" w:hAnsi="Times New Roman" w:cs="Times New Roman"/>
          <w:sz w:val="24"/>
          <w:szCs w:val="24"/>
        </w:rPr>
        <w:t>arvense</w:t>
      </w:r>
      <w:proofErr w:type="spellEnd"/>
      <w:r w:rsidRPr="00A02EDA">
        <w:rPr>
          <w:rFonts w:ascii="Times New Roman" w:hAnsi="Times New Roman" w:cs="Times New Roman"/>
          <w:sz w:val="24"/>
          <w:szCs w:val="24"/>
        </w:rPr>
        <w:t xml:space="preserve"> and Carduus nutans in their introduced range (North America). </w:t>
      </w:r>
      <w:r w:rsidRPr="00BE38E8">
        <w:rPr>
          <w:rFonts w:ascii="Times New Roman" w:hAnsi="Times New Roman" w:cs="Times New Roman"/>
          <w:i/>
          <w:iCs/>
          <w:sz w:val="24"/>
          <w:szCs w:val="24"/>
        </w:rPr>
        <w:t>Plant Ecology</w:t>
      </w:r>
      <w:r w:rsidRPr="00A02EDA">
        <w:rPr>
          <w:rFonts w:ascii="Times New Roman" w:hAnsi="Times New Roman" w:cs="Times New Roman"/>
          <w:sz w:val="24"/>
          <w:szCs w:val="24"/>
        </w:rPr>
        <w:t>, 210(2), 291-301.</w:t>
      </w:r>
    </w:p>
    <w:p w14:paraId="308E3AAB" w14:textId="23FCBD48" w:rsidR="004B3E3D" w:rsidRDefault="004B3E3D" w:rsidP="00CC7A12">
      <w:pPr>
        <w:spacing w:after="120" w:line="480" w:lineRule="auto"/>
        <w:ind w:left="284" w:hanging="284"/>
        <w:jc w:val="both"/>
        <w:rPr>
          <w:rFonts w:ascii="Times New Roman" w:hAnsi="Times New Roman" w:cs="Times New Roman"/>
          <w:sz w:val="24"/>
          <w:szCs w:val="24"/>
        </w:rPr>
      </w:pPr>
      <w:r w:rsidRPr="004B3E3D">
        <w:rPr>
          <w:rFonts w:ascii="Times New Roman" w:hAnsi="Times New Roman" w:cs="Times New Roman"/>
          <w:sz w:val="24"/>
          <w:szCs w:val="24"/>
        </w:rPr>
        <w:t xml:space="preserve">Anjos, D. V., Leal, L. C., </w:t>
      </w:r>
      <w:proofErr w:type="spellStart"/>
      <w:r w:rsidRPr="004B3E3D">
        <w:rPr>
          <w:rFonts w:ascii="Times New Roman" w:hAnsi="Times New Roman" w:cs="Times New Roman"/>
          <w:sz w:val="24"/>
          <w:szCs w:val="24"/>
        </w:rPr>
        <w:t>Jordano</w:t>
      </w:r>
      <w:proofErr w:type="spellEnd"/>
      <w:r w:rsidRPr="004B3E3D">
        <w:rPr>
          <w:rFonts w:ascii="Times New Roman" w:hAnsi="Times New Roman" w:cs="Times New Roman"/>
          <w:sz w:val="24"/>
          <w:szCs w:val="24"/>
        </w:rPr>
        <w:t>, P., &amp; Del‐Claro, K. (2020</w:t>
      </w:r>
      <w:r>
        <w:rPr>
          <w:rFonts w:ascii="Times New Roman" w:hAnsi="Times New Roman" w:cs="Times New Roman"/>
          <w:sz w:val="24"/>
          <w:szCs w:val="24"/>
        </w:rPr>
        <w:t>a</w:t>
      </w:r>
      <w:r w:rsidRPr="004B3E3D">
        <w:rPr>
          <w:rFonts w:ascii="Times New Roman" w:hAnsi="Times New Roman" w:cs="Times New Roman"/>
          <w:sz w:val="24"/>
          <w:szCs w:val="24"/>
        </w:rPr>
        <w:t>). Ants as diaspore removers of non‐</w:t>
      </w:r>
      <w:proofErr w:type="spellStart"/>
      <w:r w:rsidRPr="004B3E3D">
        <w:rPr>
          <w:rFonts w:ascii="Times New Roman" w:hAnsi="Times New Roman" w:cs="Times New Roman"/>
          <w:sz w:val="24"/>
          <w:szCs w:val="24"/>
        </w:rPr>
        <w:t>myrmecochorous</w:t>
      </w:r>
      <w:proofErr w:type="spellEnd"/>
      <w:r w:rsidRPr="004B3E3D">
        <w:rPr>
          <w:rFonts w:ascii="Times New Roman" w:hAnsi="Times New Roman" w:cs="Times New Roman"/>
          <w:sz w:val="24"/>
          <w:szCs w:val="24"/>
        </w:rPr>
        <w:t xml:space="preserve"> plants: a meta‐analysis. </w:t>
      </w:r>
      <w:r w:rsidRPr="00E44350">
        <w:rPr>
          <w:rFonts w:ascii="Times New Roman" w:hAnsi="Times New Roman" w:cs="Times New Roman"/>
          <w:i/>
          <w:iCs/>
          <w:sz w:val="24"/>
          <w:szCs w:val="24"/>
        </w:rPr>
        <w:t>Oikos</w:t>
      </w:r>
      <w:r w:rsidRPr="004B3E3D">
        <w:rPr>
          <w:rFonts w:ascii="Times New Roman" w:hAnsi="Times New Roman" w:cs="Times New Roman"/>
          <w:sz w:val="24"/>
          <w:szCs w:val="24"/>
        </w:rPr>
        <w:t>, 129(6), 775-786.</w:t>
      </w:r>
    </w:p>
    <w:p w14:paraId="047F44C3" w14:textId="7AB8FD31" w:rsidR="00E84E41" w:rsidRDefault="00E84E41" w:rsidP="00CC7A12">
      <w:pPr>
        <w:spacing w:after="120" w:line="480" w:lineRule="auto"/>
        <w:ind w:left="284" w:hanging="284"/>
        <w:jc w:val="both"/>
        <w:rPr>
          <w:rFonts w:ascii="Times New Roman" w:hAnsi="Times New Roman" w:cs="Times New Roman"/>
          <w:sz w:val="24"/>
          <w:szCs w:val="24"/>
        </w:rPr>
      </w:pPr>
      <w:r w:rsidRPr="00E84E41">
        <w:rPr>
          <w:rFonts w:ascii="Times New Roman" w:hAnsi="Times New Roman" w:cs="Times New Roman"/>
          <w:sz w:val="24"/>
          <w:szCs w:val="24"/>
        </w:rPr>
        <w:t>Anjos, D.V., Andersen, A.N., Carvalho, R.L., Sousa, R.M., &amp; Del‐Claro, K. (2020</w:t>
      </w:r>
      <w:r w:rsidR="004B3E3D">
        <w:rPr>
          <w:rFonts w:ascii="Times New Roman" w:hAnsi="Times New Roman" w:cs="Times New Roman"/>
          <w:sz w:val="24"/>
          <w:szCs w:val="24"/>
        </w:rPr>
        <w:t>b</w:t>
      </w:r>
      <w:r w:rsidRPr="00E84E41">
        <w:rPr>
          <w:rFonts w:ascii="Times New Roman" w:hAnsi="Times New Roman" w:cs="Times New Roman"/>
          <w:sz w:val="24"/>
          <w:szCs w:val="24"/>
        </w:rPr>
        <w:t xml:space="preserve">). Switching roles from antagonist to mutualist: a harvester ant as a key seed disperser of a </w:t>
      </w:r>
      <w:proofErr w:type="spellStart"/>
      <w:r w:rsidRPr="00E84E41">
        <w:rPr>
          <w:rFonts w:ascii="Times New Roman" w:hAnsi="Times New Roman" w:cs="Times New Roman"/>
          <w:sz w:val="24"/>
          <w:szCs w:val="24"/>
        </w:rPr>
        <w:t>myrmecochorous</w:t>
      </w:r>
      <w:proofErr w:type="spellEnd"/>
      <w:r w:rsidRPr="00E84E41">
        <w:rPr>
          <w:rFonts w:ascii="Times New Roman" w:hAnsi="Times New Roman" w:cs="Times New Roman"/>
          <w:sz w:val="24"/>
          <w:szCs w:val="24"/>
        </w:rPr>
        <w:t xml:space="preserve"> plant. </w:t>
      </w:r>
      <w:r w:rsidRPr="00E44350">
        <w:rPr>
          <w:rFonts w:ascii="Times New Roman" w:hAnsi="Times New Roman" w:cs="Times New Roman"/>
          <w:i/>
          <w:iCs/>
          <w:sz w:val="24"/>
          <w:szCs w:val="24"/>
        </w:rPr>
        <w:t>Ecological Entomology</w:t>
      </w:r>
      <w:r w:rsidRPr="00E84E41">
        <w:rPr>
          <w:rFonts w:ascii="Times New Roman" w:hAnsi="Times New Roman" w:cs="Times New Roman"/>
          <w:sz w:val="24"/>
          <w:szCs w:val="24"/>
        </w:rPr>
        <w:t>, 45(5), 1063-1070.</w:t>
      </w:r>
    </w:p>
    <w:p w14:paraId="028C51B2" w14:textId="73D6AEB5" w:rsidR="00C04157" w:rsidRDefault="00C04157" w:rsidP="00B35E53">
      <w:pPr>
        <w:spacing w:after="120" w:line="480" w:lineRule="auto"/>
        <w:ind w:left="284" w:hanging="284"/>
        <w:jc w:val="both"/>
        <w:rPr>
          <w:rFonts w:ascii="Times New Roman" w:hAnsi="Times New Roman" w:cs="Times New Roman"/>
          <w:sz w:val="24"/>
          <w:szCs w:val="24"/>
        </w:rPr>
      </w:pPr>
      <w:proofErr w:type="spellStart"/>
      <w:r w:rsidRPr="00BE38E8">
        <w:rPr>
          <w:rFonts w:ascii="Times New Roman" w:hAnsi="Times New Roman" w:cs="Times New Roman"/>
          <w:sz w:val="24"/>
          <w:szCs w:val="24"/>
        </w:rPr>
        <w:t>Ansong</w:t>
      </w:r>
      <w:proofErr w:type="spellEnd"/>
      <w:r w:rsidRPr="00BE38E8">
        <w:rPr>
          <w:rFonts w:ascii="Times New Roman" w:hAnsi="Times New Roman" w:cs="Times New Roman"/>
          <w:sz w:val="24"/>
          <w:szCs w:val="24"/>
        </w:rPr>
        <w:t>, M</w:t>
      </w:r>
      <w:r w:rsidR="00E06D47" w:rsidRPr="00BE38E8">
        <w:rPr>
          <w:rFonts w:ascii="Times New Roman" w:hAnsi="Times New Roman" w:cs="Times New Roman"/>
          <w:sz w:val="24"/>
          <w:szCs w:val="24"/>
        </w:rPr>
        <w:t xml:space="preserve">. &amp; </w:t>
      </w:r>
      <w:r w:rsidRPr="00BE38E8">
        <w:rPr>
          <w:rFonts w:ascii="Times New Roman" w:hAnsi="Times New Roman" w:cs="Times New Roman"/>
          <w:sz w:val="24"/>
          <w:szCs w:val="24"/>
        </w:rPr>
        <w:t>Pickering, C.</w:t>
      </w:r>
      <w:r w:rsidR="00992F36" w:rsidRPr="00BE38E8">
        <w:rPr>
          <w:rFonts w:ascii="Times New Roman" w:hAnsi="Times New Roman" w:cs="Times New Roman"/>
          <w:sz w:val="24"/>
          <w:szCs w:val="24"/>
        </w:rPr>
        <w:t xml:space="preserve"> (</w:t>
      </w:r>
      <w:r w:rsidRPr="00BE38E8">
        <w:rPr>
          <w:rFonts w:ascii="Times New Roman" w:hAnsi="Times New Roman" w:cs="Times New Roman"/>
          <w:sz w:val="24"/>
          <w:szCs w:val="24"/>
        </w:rPr>
        <w:t>2014</w:t>
      </w:r>
      <w:r w:rsidR="00992F36" w:rsidRPr="00BE38E8">
        <w:rPr>
          <w:rFonts w:ascii="Times New Roman" w:hAnsi="Times New Roman" w:cs="Times New Roman"/>
          <w:sz w:val="24"/>
          <w:szCs w:val="24"/>
        </w:rPr>
        <w:t>)</w:t>
      </w:r>
      <w:r w:rsidRPr="00BE38E8">
        <w:rPr>
          <w:rFonts w:ascii="Times New Roman" w:hAnsi="Times New Roman" w:cs="Times New Roman"/>
          <w:sz w:val="24"/>
          <w:szCs w:val="24"/>
        </w:rPr>
        <w:t xml:space="preserve">. Weed seeds on clothing: A global review. </w:t>
      </w:r>
      <w:r w:rsidRPr="00BE38E8">
        <w:rPr>
          <w:rFonts w:ascii="Times New Roman" w:hAnsi="Times New Roman" w:cs="Times New Roman"/>
          <w:i/>
          <w:iCs/>
          <w:sz w:val="24"/>
          <w:szCs w:val="24"/>
        </w:rPr>
        <w:t>Journal of</w:t>
      </w:r>
      <w:r w:rsidRPr="00BE38E8">
        <w:rPr>
          <w:rFonts w:ascii="Times New Roman" w:hAnsi="Times New Roman" w:cs="Times New Roman"/>
          <w:sz w:val="24"/>
          <w:szCs w:val="24"/>
        </w:rPr>
        <w:t xml:space="preserve"> </w:t>
      </w:r>
      <w:r w:rsidRPr="00BE38E8">
        <w:rPr>
          <w:rFonts w:ascii="Times New Roman" w:hAnsi="Times New Roman" w:cs="Times New Roman"/>
          <w:i/>
          <w:iCs/>
          <w:sz w:val="24"/>
          <w:szCs w:val="24"/>
        </w:rPr>
        <w:t>Environmental Management</w:t>
      </w:r>
      <w:r w:rsidRPr="00BE38E8">
        <w:rPr>
          <w:rFonts w:ascii="Times New Roman" w:hAnsi="Times New Roman" w:cs="Times New Roman"/>
          <w:sz w:val="24"/>
          <w:szCs w:val="24"/>
        </w:rPr>
        <w:t>, 144, 203-211.</w:t>
      </w:r>
    </w:p>
    <w:p w14:paraId="288E88FA" w14:textId="1C6F98C4" w:rsidR="00EF5B26" w:rsidRDefault="00EF5B26" w:rsidP="00B35E53">
      <w:pPr>
        <w:spacing w:after="120" w:line="48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Bates, D., </w:t>
      </w:r>
      <w:proofErr w:type="spellStart"/>
      <w:r w:rsidRPr="00EF5B26">
        <w:rPr>
          <w:rFonts w:ascii="Times New Roman" w:hAnsi="Times New Roman" w:cs="Times New Roman"/>
          <w:sz w:val="24"/>
          <w:szCs w:val="24"/>
        </w:rPr>
        <w:t>Maechler</w:t>
      </w:r>
      <w:proofErr w:type="spellEnd"/>
      <w:r w:rsidRPr="00EF5B26">
        <w:rPr>
          <w:rFonts w:ascii="Times New Roman" w:hAnsi="Times New Roman" w:cs="Times New Roman"/>
          <w:sz w:val="24"/>
          <w:szCs w:val="24"/>
        </w:rPr>
        <w:t xml:space="preserve">, M., </w:t>
      </w:r>
      <w:proofErr w:type="spellStart"/>
      <w:r w:rsidRPr="00EF5B26">
        <w:rPr>
          <w:rFonts w:ascii="Times New Roman" w:hAnsi="Times New Roman" w:cs="Times New Roman"/>
          <w:sz w:val="24"/>
          <w:szCs w:val="24"/>
        </w:rPr>
        <w:t>Bolker</w:t>
      </w:r>
      <w:proofErr w:type="spellEnd"/>
      <w:r w:rsidRPr="00EF5B26">
        <w:rPr>
          <w:rFonts w:ascii="Times New Roman" w:hAnsi="Times New Roman" w:cs="Times New Roman"/>
          <w:sz w:val="24"/>
          <w:szCs w:val="24"/>
        </w:rPr>
        <w:t>, B., &amp; Walker, S. (</w:t>
      </w:r>
      <w:r w:rsidR="007B1F15" w:rsidRPr="00EF5B26">
        <w:rPr>
          <w:rFonts w:ascii="Times New Roman" w:hAnsi="Times New Roman" w:cs="Times New Roman"/>
          <w:sz w:val="24"/>
          <w:szCs w:val="24"/>
        </w:rPr>
        <w:t>20</w:t>
      </w:r>
      <w:r w:rsidR="007B1F15">
        <w:rPr>
          <w:rFonts w:ascii="Times New Roman" w:hAnsi="Times New Roman" w:cs="Times New Roman"/>
          <w:sz w:val="24"/>
          <w:szCs w:val="24"/>
        </w:rPr>
        <w:t>22</w:t>
      </w:r>
      <w:r w:rsidRPr="00EF5B26">
        <w:rPr>
          <w:rFonts w:ascii="Times New Roman" w:hAnsi="Times New Roman" w:cs="Times New Roman"/>
          <w:sz w:val="24"/>
          <w:szCs w:val="24"/>
        </w:rPr>
        <w:t>). Package ‘lme4’</w:t>
      </w:r>
      <w:r w:rsidR="007B1F15">
        <w:rPr>
          <w:rFonts w:ascii="Times New Roman" w:hAnsi="Times New Roman" w:cs="Times New Roman"/>
          <w:sz w:val="24"/>
          <w:szCs w:val="24"/>
        </w:rPr>
        <w:t>, version 1.1-31</w:t>
      </w:r>
      <w:r w:rsidRPr="00EF5B26">
        <w:rPr>
          <w:rFonts w:ascii="Times New Roman" w:hAnsi="Times New Roman" w:cs="Times New Roman"/>
          <w:sz w:val="24"/>
          <w:szCs w:val="24"/>
        </w:rPr>
        <w:t xml:space="preserve">. </w:t>
      </w:r>
      <w:r w:rsidR="007B1F15" w:rsidRPr="007B1F15">
        <w:rPr>
          <w:rFonts w:ascii="Times New Roman" w:hAnsi="Times New Roman" w:cs="Times New Roman"/>
          <w:sz w:val="24"/>
          <w:szCs w:val="24"/>
        </w:rPr>
        <w:t>https://cran.r-project.org/web/packages/lme4/index.html</w:t>
      </w:r>
    </w:p>
    <w:p w14:paraId="4152FE8D" w14:textId="2BDBACD6" w:rsidR="00030EBE" w:rsidRDefault="00030EBE" w:rsidP="00B35E53">
      <w:pPr>
        <w:spacing w:after="120" w:line="480" w:lineRule="auto"/>
        <w:ind w:left="284" w:hanging="284"/>
        <w:jc w:val="both"/>
        <w:rPr>
          <w:rFonts w:ascii="Times New Roman" w:hAnsi="Times New Roman" w:cs="Times New Roman"/>
          <w:sz w:val="24"/>
          <w:szCs w:val="24"/>
        </w:rPr>
      </w:pPr>
      <w:r w:rsidRPr="00030EBE">
        <w:rPr>
          <w:rFonts w:ascii="Times New Roman" w:hAnsi="Times New Roman" w:cs="Times New Roman"/>
          <w:sz w:val="24"/>
          <w:szCs w:val="24"/>
        </w:rPr>
        <w:t>Berg, R.Y.</w:t>
      </w:r>
      <w:r w:rsidR="00992F36">
        <w:rPr>
          <w:rFonts w:ascii="Times New Roman" w:hAnsi="Times New Roman" w:cs="Times New Roman"/>
          <w:sz w:val="24"/>
          <w:szCs w:val="24"/>
        </w:rPr>
        <w:t xml:space="preserve"> (</w:t>
      </w:r>
      <w:r w:rsidRPr="00030EBE">
        <w:rPr>
          <w:rFonts w:ascii="Times New Roman" w:hAnsi="Times New Roman" w:cs="Times New Roman"/>
          <w:sz w:val="24"/>
          <w:szCs w:val="24"/>
        </w:rPr>
        <w:t>1975</w:t>
      </w:r>
      <w:r w:rsidR="00992F36">
        <w:rPr>
          <w:rFonts w:ascii="Times New Roman" w:hAnsi="Times New Roman" w:cs="Times New Roman"/>
          <w:sz w:val="24"/>
          <w:szCs w:val="24"/>
        </w:rPr>
        <w:t>)</w:t>
      </w:r>
      <w:r w:rsidRPr="00030EBE">
        <w:rPr>
          <w:rFonts w:ascii="Times New Roman" w:hAnsi="Times New Roman" w:cs="Times New Roman"/>
          <w:sz w:val="24"/>
          <w:szCs w:val="24"/>
        </w:rPr>
        <w:t xml:space="preserve">. </w:t>
      </w:r>
      <w:proofErr w:type="spellStart"/>
      <w:r w:rsidRPr="00030EBE">
        <w:rPr>
          <w:rFonts w:ascii="Times New Roman" w:hAnsi="Times New Roman" w:cs="Times New Roman"/>
          <w:sz w:val="24"/>
          <w:szCs w:val="24"/>
        </w:rPr>
        <w:t>Myrmecochorous</w:t>
      </w:r>
      <w:proofErr w:type="spellEnd"/>
      <w:r w:rsidRPr="00030EBE">
        <w:rPr>
          <w:rFonts w:ascii="Times New Roman" w:hAnsi="Times New Roman" w:cs="Times New Roman"/>
          <w:sz w:val="24"/>
          <w:szCs w:val="24"/>
        </w:rPr>
        <w:t xml:space="preserve"> plants in Australia and their dispersal by ants. </w:t>
      </w:r>
      <w:r w:rsidRPr="00BE38E8">
        <w:rPr>
          <w:rFonts w:ascii="Times New Roman" w:hAnsi="Times New Roman" w:cs="Times New Roman"/>
          <w:i/>
          <w:iCs/>
          <w:sz w:val="24"/>
          <w:szCs w:val="24"/>
        </w:rPr>
        <w:t>Australian Journal of Botany</w:t>
      </w:r>
      <w:r w:rsidRPr="00030EBE">
        <w:rPr>
          <w:rFonts w:ascii="Times New Roman" w:hAnsi="Times New Roman" w:cs="Times New Roman"/>
          <w:sz w:val="24"/>
          <w:szCs w:val="24"/>
        </w:rPr>
        <w:t>, 23(3), 475-508.</w:t>
      </w:r>
    </w:p>
    <w:p w14:paraId="2A445DE6" w14:textId="1FEB2B3E" w:rsidR="00F36D35" w:rsidRDefault="00F36D35" w:rsidP="00B35E53">
      <w:pPr>
        <w:spacing w:after="120" w:line="480" w:lineRule="auto"/>
        <w:ind w:left="284" w:hanging="284"/>
        <w:jc w:val="both"/>
        <w:rPr>
          <w:rFonts w:ascii="Times New Roman" w:hAnsi="Times New Roman" w:cs="Times New Roman"/>
          <w:sz w:val="24"/>
          <w:szCs w:val="24"/>
        </w:rPr>
      </w:pPr>
      <w:r w:rsidRPr="00F36D35">
        <w:rPr>
          <w:rFonts w:ascii="Times New Roman" w:hAnsi="Times New Roman" w:cs="Times New Roman"/>
          <w:sz w:val="24"/>
          <w:szCs w:val="24"/>
        </w:rPr>
        <w:lastRenderedPageBreak/>
        <w:t>Brew, C.R., O'Dowd, D.J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F36D35">
        <w:rPr>
          <w:rFonts w:ascii="Times New Roman" w:hAnsi="Times New Roman" w:cs="Times New Roman"/>
          <w:sz w:val="24"/>
          <w:szCs w:val="24"/>
        </w:rPr>
        <w:t>Rae, I.D.</w:t>
      </w:r>
      <w:r w:rsidR="00992F36">
        <w:rPr>
          <w:rFonts w:ascii="Times New Roman" w:hAnsi="Times New Roman" w:cs="Times New Roman"/>
          <w:sz w:val="24"/>
          <w:szCs w:val="24"/>
        </w:rPr>
        <w:t xml:space="preserve"> (</w:t>
      </w:r>
      <w:r w:rsidRPr="00F36D35">
        <w:rPr>
          <w:rFonts w:ascii="Times New Roman" w:hAnsi="Times New Roman" w:cs="Times New Roman"/>
          <w:sz w:val="24"/>
          <w:szCs w:val="24"/>
        </w:rPr>
        <w:t>1989</w:t>
      </w:r>
      <w:r w:rsidR="00992F36">
        <w:rPr>
          <w:rFonts w:ascii="Times New Roman" w:hAnsi="Times New Roman" w:cs="Times New Roman"/>
          <w:sz w:val="24"/>
          <w:szCs w:val="24"/>
        </w:rPr>
        <w:t>)</w:t>
      </w:r>
      <w:r w:rsidRPr="00F36D35">
        <w:rPr>
          <w:rFonts w:ascii="Times New Roman" w:hAnsi="Times New Roman" w:cs="Times New Roman"/>
          <w:sz w:val="24"/>
          <w:szCs w:val="24"/>
        </w:rPr>
        <w:t xml:space="preserve">. Seed dispersal by ants: behaviour-releasing compounds in </w:t>
      </w:r>
      <w:proofErr w:type="spellStart"/>
      <w:r w:rsidRPr="00F36D35">
        <w:rPr>
          <w:rFonts w:ascii="Times New Roman" w:hAnsi="Times New Roman" w:cs="Times New Roman"/>
          <w:sz w:val="24"/>
          <w:szCs w:val="24"/>
        </w:rPr>
        <w:t>elaiosomes</w:t>
      </w:r>
      <w:proofErr w:type="spellEnd"/>
      <w:r w:rsidRPr="00F36D35">
        <w:rPr>
          <w:rFonts w:ascii="Times New Roman" w:hAnsi="Times New Roman" w:cs="Times New Roman"/>
          <w:sz w:val="24"/>
          <w:szCs w:val="24"/>
        </w:rPr>
        <w:t xml:space="preserve">. </w:t>
      </w:r>
      <w:proofErr w:type="spellStart"/>
      <w:r w:rsidRPr="00BE38E8">
        <w:rPr>
          <w:rFonts w:ascii="Times New Roman" w:hAnsi="Times New Roman" w:cs="Times New Roman"/>
          <w:i/>
          <w:iCs/>
          <w:sz w:val="24"/>
          <w:szCs w:val="24"/>
        </w:rPr>
        <w:t>Oecologia</w:t>
      </w:r>
      <w:proofErr w:type="spellEnd"/>
      <w:r w:rsidRPr="00F36D35">
        <w:rPr>
          <w:rFonts w:ascii="Times New Roman" w:hAnsi="Times New Roman" w:cs="Times New Roman"/>
          <w:sz w:val="24"/>
          <w:szCs w:val="24"/>
        </w:rPr>
        <w:t>, 80(4), 490-497.</w:t>
      </w:r>
    </w:p>
    <w:p w14:paraId="21053DAB" w14:textId="6CC843CC" w:rsidR="00236781" w:rsidRDefault="00236781" w:rsidP="00B35E53">
      <w:pPr>
        <w:spacing w:after="120" w:line="480" w:lineRule="auto"/>
        <w:ind w:left="284" w:hanging="284"/>
        <w:jc w:val="both"/>
        <w:rPr>
          <w:rFonts w:ascii="Times New Roman" w:hAnsi="Times New Roman" w:cs="Times New Roman"/>
          <w:sz w:val="24"/>
          <w:szCs w:val="24"/>
        </w:rPr>
      </w:pPr>
      <w:proofErr w:type="spellStart"/>
      <w:r w:rsidRPr="00236781">
        <w:rPr>
          <w:rFonts w:ascii="Times New Roman" w:hAnsi="Times New Roman" w:cs="Times New Roman"/>
          <w:sz w:val="24"/>
          <w:szCs w:val="24"/>
        </w:rPr>
        <w:t>Caignard</w:t>
      </w:r>
      <w:proofErr w:type="spellEnd"/>
      <w:r w:rsidRPr="00236781">
        <w:rPr>
          <w:rFonts w:ascii="Times New Roman" w:hAnsi="Times New Roman" w:cs="Times New Roman"/>
          <w:sz w:val="24"/>
          <w:szCs w:val="24"/>
        </w:rPr>
        <w:t xml:space="preserve">, T., Kremer, A., </w:t>
      </w:r>
      <w:proofErr w:type="spellStart"/>
      <w:r w:rsidRPr="00236781">
        <w:rPr>
          <w:rFonts w:ascii="Times New Roman" w:hAnsi="Times New Roman" w:cs="Times New Roman"/>
          <w:sz w:val="24"/>
          <w:szCs w:val="24"/>
        </w:rPr>
        <w:t>Firmat</w:t>
      </w:r>
      <w:proofErr w:type="spellEnd"/>
      <w:r w:rsidRPr="00236781">
        <w:rPr>
          <w:rFonts w:ascii="Times New Roman" w:hAnsi="Times New Roman" w:cs="Times New Roman"/>
          <w:sz w:val="24"/>
          <w:szCs w:val="24"/>
        </w:rPr>
        <w:t xml:space="preserve">, C., Nicolas, M., </w:t>
      </w:r>
      <w:proofErr w:type="spellStart"/>
      <w:r w:rsidRPr="00236781">
        <w:rPr>
          <w:rFonts w:ascii="Times New Roman" w:hAnsi="Times New Roman" w:cs="Times New Roman"/>
          <w:sz w:val="24"/>
          <w:szCs w:val="24"/>
        </w:rPr>
        <w:t>Venner</w:t>
      </w:r>
      <w:proofErr w:type="spellEnd"/>
      <w:r w:rsidRPr="00236781">
        <w:rPr>
          <w:rFonts w:ascii="Times New Roman" w:hAnsi="Times New Roman" w:cs="Times New Roman"/>
          <w:sz w:val="24"/>
          <w:szCs w:val="24"/>
        </w:rPr>
        <w:t>, S</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236781">
        <w:rPr>
          <w:rFonts w:ascii="Times New Roman" w:hAnsi="Times New Roman" w:cs="Times New Roman"/>
          <w:sz w:val="24"/>
          <w:szCs w:val="24"/>
        </w:rPr>
        <w:t>Delzon</w:t>
      </w:r>
      <w:proofErr w:type="spellEnd"/>
      <w:r w:rsidRPr="00236781">
        <w:rPr>
          <w:rFonts w:ascii="Times New Roman" w:hAnsi="Times New Roman" w:cs="Times New Roman"/>
          <w:sz w:val="24"/>
          <w:szCs w:val="24"/>
        </w:rPr>
        <w:t>, S.</w:t>
      </w:r>
      <w:r w:rsidR="00992F36">
        <w:rPr>
          <w:rFonts w:ascii="Times New Roman" w:hAnsi="Times New Roman" w:cs="Times New Roman"/>
          <w:sz w:val="24"/>
          <w:szCs w:val="24"/>
        </w:rPr>
        <w:t xml:space="preserve"> (</w:t>
      </w:r>
      <w:r w:rsidRPr="00236781">
        <w:rPr>
          <w:rFonts w:ascii="Times New Roman" w:hAnsi="Times New Roman" w:cs="Times New Roman"/>
          <w:sz w:val="24"/>
          <w:szCs w:val="24"/>
        </w:rPr>
        <w:t>2017</w:t>
      </w:r>
      <w:r w:rsidR="00992F36">
        <w:rPr>
          <w:rFonts w:ascii="Times New Roman" w:hAnsi="Times New Roman" w:cs="Times New Roman"/>
          <w:sz w:val="24"/>
          <w:szCs w:val="24"/>
        </w:rPr>
        <w:t>)</w:t>
      </w:r>
      <w:r w:rsidRPr="00236781">
        <w:rPr>
          <w:rFonts w:ascii="Times New Roman" w:hAnsi="Times New Roman" w:cs="Times New Roman"/>
          <w:sz w:val="24"/>
          <w:szCs w:val="24"/>
        </w:rPr>
        <w:t xml:space="preserve">. Increasing spring temperatures </w:t>
      </w:r>
      <w:proofErr w:type="spellStart"/>
      <w:r w:rsidRPr="00236781">
        <w:rPr>
          <w:rFonts w:ascii="Times New Roman" w:hAnsi="Times New Roman" w:cs="Times New Roman"/>
          <w:sz w:val="24"/>
          <w:szCs w:val="24"/>
        </w:rPr>
        <w:t>favor</w:t>
      </w:r>
      <w:proofErr w:type="spellEnd"/>
      <w:r w:rsidRPr="00236781">
        <w:rPr>
          <w:rFonts w:ascii="Times New Roman" w:hAnsi="Times New Roman" w:cs="Times New Roman"/>
          <w:sz w:val="24"/>
          <w:szCs w:val="24"/>
        </w:rPr>
        <w:t xml:space="preserve"> oak seed production in temperate areas. </w:t>
      </w:r>
      <w:r w:rsidRPr="00BE38E8">
        <w:rPr>
          <w:rFonts w:ascii="Times New Roman" w:hAnsi="Times New Roman" w:cs="Times New Roman"/>
          <w:i/>
          <w:iCs/>
          <w:sz w:val="24"/>
          <w:szCs w:val="24"/>
        </w:rPr>
        <w:t>Scientific Reports</w:t>
      </w:r>
      <w:r w:rsidRPr="00236781">
        <w:rPr>
          <w:rFonts w:ascii="Times New Roman" w:hAnsi="Times New Roman" w:cs="Times New Roman"/>
          <w:sz w:val="24"/>
          <w:szCs w:val="24"/>
        </w:rPr>
        <w:t>, 7(1), 1-8.</w:t>
      </w:r>
    </w:p>
    <w:p w14:paraId="394E26CA" w14:textId="5918CB27" w:rsidR="003835BB" w:rsidRDefault="003835BB" w:rsidP="00B35E53">
      <w:pPr>
        <w:spacing w:after="120" w:line="480" w:lineRule="auto"/>
        <w:ind w:left="284" w:hanging="284"/>
        <w:jc w:val="both"/>
        <w:rPr>
          <w:rFonts w:ascii="Times New Roman" w:hAnsi="Times New Roman" w:cs="Times New Roman"/>
          <w:sz w:val="24"/>
          <w:szCs w:val="24"/>
        </w:rPr>
      </w:pPr>
      <w:r w:rsidRPr="003835BB">
        <w:rPr>
          <w:rFonts w:ascii="Times New Roman" w:hAnsi="Times New Roman" w:cs="Times New Roman"/>
          <w:sz w:val="24"/>
          <w:szCs w:val="24"/>
        </w:rPr>
        <w:t xml:space="preserve">Caldwell, C.R., </w:t>
      </w:r>
      <w:proofErr w:type="spellStart"/>
      <w:r w:rsidRPr="003835BB">
        <w:rPr>
          <w:rFonts w:ascii="Times New Roman" w:hAnsi="Times New Roman" w:cs="Times New Roman"/>
          <w:sz w:val="24"/>
          <w:szCs w:val="24"/>
        </w:rPr>
        <w:t>Britz</w:t>
      </w:r>
      <w:proofErr w:type="spellEnd"/>
      <w:r w:rsidRPr="003835BB">
        <w:rPr>
          <w:rFonts w:ascii="Times New Roman" w:hAnsi="Times New Roman" w:cs="Times New Roman"/>
          <w:sz w:val="24"/>
          <w:szCs w:val="24"/>
        </w:rPr>
        <w:t>, S.J</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3835BB">
        <w:rPr>
          <w:rFonts w:ascii="Times New Roman" w:hAnsi="Times New Roman" w:cs="Times New Roman"/>
          <w:sz w:val="24"/>
          <w:szCs w:val="24"/>
        </w:rPr>
        <w:t>Mirecki</w:t>
      </w:r>
      <w:proofErr w:type="spellEnd"/>
      <w:r w:rsidRPr="003835BB">
        <w:rPr>
          <w:rFonts w:ascii="Times New Roman" w:hAnsi="Times New Roman" w:cs="Times New Roman"/>
          <w:sz w:val="24"/>
          <w:szCs w:val="24"/>
        </w:rPr>
        <w:t>, R.M.</w:t>
      </w:r>
      <w:r w:rsidR="00992F36">
        <w:rPr>
          <w:rFonts w:ascii="Times New Roman" w:hAnsi="Times New Roman" w:cs="Times New Roman"/>
          <w:sz w:val="24"/>
          <w:szCs w:val="24"/>
        </w:rPr>
        <w:t xml:space="preserve"> (</w:t>
      </w:r>
      <w:r w:rsidRPr="003835BB">
        <w:rPr>
          <w:rFonts w:ascii="Times New Roman" w:hAnsi="Times New Roman" w:cs="Times New Roman"/>
          <w:sz w:val="24"/>
          <w:szCs w:val="24"/>
        </w:rPr>
        <w:t>2005</w:t>
      </w:r>
      <w:r w:rsidR="00992F36">
        <w:rPr>
          <w:rFonts w:ascii="Times New Roman" w:hAnsi="Times New Roman" w:cs="Times New Roman"/>
          <w:sz w:val="24"/>
          <w:szCs w:val="24"/>
        </w:rPr>
        <w:t>)</w:t>
      </w:r>
      <w:r w:rsidRPr="003835BB">
        <w:rPr>
          <w:rFonts w:ascii="Times New Roman" w:hAnsi="Times New Roman" w:cs="Times New Roman"/>
          <w:sz w:val="24"/>
          <w:szCs w:val="24"/>
        </w:rPr>
        <w:t xml:space="preserve">. Effect of temperature, elevated carbon dioxide, and drought during seed development on the isoflavone content of dwarf soybean [Glycine max (L.) Merrill] grown in controlled environments. </w:t>
      </w:r>
      <w:r w:rsidRPr="00BE38E8">
        <w:rPr>
          <w:rFonts w:ascii="Times New Roman" w:hAnsi="Times New Roman" w:cs="Times New Roman"/>
          <w:i/>
          <w:iCs/>
          <w:sz w:val="24"/>
          <w:szCs w:val="24"/>
        </w:rPr>
        <w:t xml:space="preserve">Journal of </w:t>
      </w:r>
      <w:r w:rsidR="00E84E41">
        <w:rPr>
          <w:rFonts w:ascii="Times New Roman" w:hAnsi="Times New Roman" w:cs="Times New Roman"/>
          <w:i/>
          <w:iCs/>
          <w:sz w:val="24"/>
          <w:szCs w:val="24"/>
        </w:rPr>
        <w:t>A</w:t>
      </w:r>
      <w:r w:rsidR="00E84E41" w:rsidRPr="00BE38E8">
        <w:rPr>
          <w:rFonts w:ascii="Times New Roman" w:hAnsi="Times New Roman" w:cs="Times New Roman"/>
          <w:i/>
          <w:iCs/>
          <w:sz w:val="24"/>
          <w:szCs w:val="24"/>
        </w:rPr>
        <w:t xml:space="preserve">gricultural </w:t>
      </w:r>
      <w:r w:rsidRPr="00BE38E8">
        <w:rPr>
          <w:rFonts w:ascii="Times New Roman" w:hAnsi="Times New Roman" w:cs="Times New Roman"/>
          <w:i/>
          <w:iCs/>
          <w:sz w:val="24"/>
          <w:szCs w:val="24"/>
        </w:rPr>
        <w:t xml:space="preserve">and </w:t>
      </w:r>
      <w:r w:rsidR="00E84E41">
        <w:rPr>
          <w:rFonts w:ascii="Times New Roman" w:hAnsi="Times New Roman" w:cs="Times New Roman"/>
          <w:i/>
          <w:iCs/>
          <w:sz w:val="24"/>
          <w:szCs w:val="24"/>
        </w:rPr>
        <w:t>F</w:t>
      </w:r>
      <w:r w:rsidR="00E84E41" w:rsidRPr="00BE38E8">
        <w:rPr>
          <w:rFonts w:ascii="Times New Roman" w:hAnsi="Times New Roman" w:cs="Times New Roman"/>
          <w:i/>
          <w:iCs/>
          <w:sz w:val="24"/>
          <w:szCs w:val="24"/>
        </w:rPr>
        <w:t xml:space="preserve">ood </w:t>
      </w:r>
      <w:r w:rsidR="00E84E41">
        <w:rPr>
          <w:rFonts w:ascii="Times New Roman" w:hAnsi="Times New Roman" w:cs="Times New Roman"/>
          <w:i/>
          <w:iCs/>
          <w:sz w:val="24"/>
          <w:szCs w:val="24"/>
        </w:rPr>
        <w:t>C</w:t>
      </w:r>
      <w:r w:rsidR="00E84E41" w:rsidRPr="00BE38E8">
        <w:rPr>
          <w:rFonts w:ascii="Times New Roman" w:hAnsi="Times New Roman" w:cs="Times New Roman"/>
          <w:i/>
          <w:iCs/>
          <w:sz w:val="24"/>
          <w:szCs w:val="24"/>
        </w:rPr>
        <w:t>hemistry</w:t>
      </w:r>
      <w:r w:rsidRPr="003835BB">
        <w:rPr>
          <w:rFonts w:ascii="Times New Roman" w:hAnsi="Times New Roman" w:cs="Times New Roman"/>
          <w:sz w:val="24"/>
          <w:szCs w:val="24"/>
        </w:rPr>
        <w:t>, 53(4), 1125-1129.</w:t>
      </w:r>
    </w:p>
    <w:p w14:paraId="5BCB1024" w14:textId="0A6310FB" w:rsidR="007B47C7" w:rsidRDefault="007B47C7" w:rsidP="00B35E53">
      <w:pPr>
        <w:spacing w:after="120" w:line="480" w:lineRule="auto"/>
        <w:ind w:left="284" w:hanging="284"/>
        <w:jc w:val="both"/>
        <w:rPr>
          <w:rFonts w:ascii="Times New Roman" w:hAnsi="Times New Roman" w:cs="Times New Roman"/>
          <w:sz w:val="24"/>
          <w:szCs w:val="24"/>
        </w:rPr>
      </w:pPr>
      <w:commentRangeStart w:id="361"/>
      <w:r w:rsidRPr="00A561D5">
        <w:rPr>
          <w:rFonts w:ascii="Times New Roman" w:hAnsi="Times New Roman"/>
          <w:sz w:val="24"/>
          <w:highlight w:val="yellow"/>
          <w:rPrChange w:id="362" w:author="Drees, Trevor" w:date="2023-05-17T15:04:00Z">
            <w:rPr>
              <w:rFonts w:ascii="Times New Roman" w:hAnsi="Times New Roman"/>
              <w:sz w:val="24"/>
            </w:rPr>
          </w:rPrChange>
        </w:rPr>
        <w:t>Connell, J.H. (1971</w:t>
      </w:r>
      <w:del w:id="363" w:author="Drees, Trevor" w:date="2023-05-17T15:04:00Z">
        <w:r w:rsidRPr="007B47C7">
          <w:rPr>
            <w:rFonts w:ascii="Times New Roman" w:hAnsi="Times New Roman" w:cs="Times New Roman"/>
            <w:sz w:val="24"/>
            <w:szCs w:val="24"/>
          </w:rPr>
          <w:delText>).</w:delText>
        </w:r>
      </w:del>
      <w:ins w:id="364" w:author="Drees, Trevor" w:date="2023-05-17T15:04:00Z">
        <w:r w:rsidRPr="00A561D5">
          <w:rPr>
            <w:rFonts w:ascii="Times New Roman" w:hAnsi="Times New Roman" w:cs="Times New Roman"/>
            <w:sz w:val="24"/>
            <w:szCs w:val="24"/>
            <w:highlight w:val="yellow"/>
          </w:rPr>
          <w:t>)</w:t>
        </w:r>
        <w:commentRangeEnd w:id="361"/>
        <w:r w:rsidR="00E51CAD">
          <w:rPr>
            <w:rStyle w:val="CommentReference"/>
          </w:rPr>
          <w:commentReference w:id="361"/>
        </w:r>
        <w:r w:rsidRPr="00A561D5">
          <w:rPr>
            <w:rFonts w:ascii="Times New Roman" w:hAnsi="Times New Roman" w:cs="Times New Roman"/>
            <w:sz w:val="24"/>
            <w:szCs w:val="24"/>
            <w:highlight w:val="yellow"/>
          </w:rPr>
          <w:t>.</w:t>
        </w:r>
      </w:ins>
      <w:r w:rsidRPr="00A561D5">
        <w:rPr>
          <w:rFonts w:ascii="Times New Roman" w:hAnsi="Times New Roman"/>
          <w:sz w:val="24"/>
          <w:highlight w:val="yellow"/>
          <w:rPrChange w:id="365" w:author="Drees, Trevor" w:date="2023-05-17T15:04:00Z">
            <w:rPr>
              <w:rFonts w:ascii="Times New Roman" w:hAnsi="Times New Roman"/>
              <w:sz w:val="24"/>
            </w:rPr>
          </w:rPrChange>
        </w:rPr>
        <w:t xml:space="preserve"> On the role of natural enemies in preventing competitive exclusion in some marine animals and in rain forest trees. </w:t>
      </w:r>
      <w:r w:rsidRPr="00A561D5">
        <w:rPr>
          <w:rFonts w:ascii="Times New Roman" w:hAnsi="Times New Roman"/>
          <w:i/>
          <w:sz w:val="24"/>
          <w:highlight w:val="yellow"/>
          <w:rPrChange w:id="366" w:author="Drees, Trevor" w:date="2023-05-17T15:04:00Z">
            <w:rPr>
              <w:rFonts w:ascii="Times New Roman" w:hAnsi="Times New Roman"/>
              <w:i/>
              <w:sz w:val="24"/>
            </w:rPr>
          </w:rPrChange>
        </w:rPr>
        <w:t xml:space="preserve">Dynamics of </w:t>
      </w:r>
      <w:r w:rsidR="00E84E41" w:rsidRPr="00A561D5">
        <w:rPr>
          <w:rFonts w:ascii="Times New Roman" w:hAnsi="Times New Roman"/>
          <w:i/>
          <w:sz w:val="24"/>
          <w:highlight w:val="yellow"/>
          <w:rPrChange w:id="367" w:author="Drees, Trevor" w:date="2023-05-17T15:04:00Z">
            <w:rPr>
              <w:rFonts w:ascii="Times New Roman" w:hAnsi="Times New Roman"/>
              <w:i/>
              <w:sz w:val="24"/>
            </w:rPr>
          </w:rPrChange>
        </w:rPr>
        <w:t>Populations</w:t>
      </w:r>
      <w:r w:rsidRPr="00A561D5">
        <w:rPr>
          <w:rFonts w:ascii="Times New Roman" w:hAnsi="Times New Roman"/>
          <w:sz w:val="24"/>
          <w:highlight w:val="yellow"/>
          <w:rPrChange w:id="368" w:author="Drees, Trevor" w:date="2023-05-17T15:04:00Z">
            <w:rPr>
              <w:rFonts w:ascii="Times New Roman" w:hAnsi="Times New Roman"/>
              <w:sz w:val="24"/>
            </w:rPr>
          </w:rPrChange>
        </w:rPr>
        <w:t>, 298-312.</w:t>
      </w:r>
    </w:p>
    <w:p w14:paraId="78A2E904" w14:textId="30C7310E" w:rsidR="00EF5B26" w:rsidRPr="00B705D6" w:rsidRDefault="00EF5B26" w:rsidP="00B35E53">
      <w:pPr>
        <w:spacing w:after="120" w:line="480" w:lineRule="auto"/>
        <w:ind w:left="284" w:hanging="284"/>
        <w:jc w:val="both"/>
        <w:rPr>
          <w:rFonts w:ascii="Times New Roman" w:hAnsi="Times New Roman" w:cs="Times New Roman"/>
          <w:sz w:val="24"/>
          <w:szCs w:val="24"/>
        </w:rPr>
      </w:pPr>
      <w:r w:rsidRPr="00EF5B26">
        <w:rPr>
          <w:rFonts w:ascii="Times New Roman" w:hAnsi="Times New Roman" w:cs="Times New Roman"/>
          <w:sz w:val="24"/>
          <w:szCs w:val="24"/>
        </w:rPr>
        <w:t xml:space="preserve">Culver, D.C. &amp; Beattie, A.J. (1978). Myrmecochory in Viola: dynamics of seed-ant interactions in some West Virginia species. </w:t>
      </w:r>
      <w:r w:rsidRPr="00BE38E8">
        <w:rPr>
          <w:rFonts w:ascii="Times New Roman" w:hAnsi="Times New Roman" w:cs="Times New Roman"/>
          <w:i/>
          <w:iCs/>
          <w:sz w:val="24"/>
          <w:szCs w:val="24"/>
        </w:rPr>
        <w:t>The Journal of Ecology</w:t>
      </w:r>
      <w:r w:rsidRPr="00EF5B26">
        <w:rPr>
          <w:rFonts w:ascii="Times New Roman" w:hAnsi="Times New Roman" w:cs="Times New Roman"/>
          <w:sz w:val="24"/>
          <w:szCs w:val="24"/>
        </w:rPr>
        <w:t>, 66(1), 53-72.</w:t>
      </w:r>
    </w:p>
    <w:p w14:paraId="26D45A12" w14:textId="0E0667D9" w:rsidR="00B705D6" w:rsidRDefault="0051083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10833">
        <w:rPr>
          <w:rFonts w:ascii="Times New Roman" w:hAnsi="Times New Roman" w:cs="Times New Roman"/>
          <w:color w:val="222222"/>
          <w:sz w:val="24"/>
          <w:szCs w:val="24"/>
          <w:shd w:val="clear" w:color="auto" w:fill="FFFFFF"/>
        </w:rPr>
        <w:t>Desrochers, A</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M</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Bain, J</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F</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&amp; Warwick, S</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I</w:t>
      </w:r>
      <w:r w:rsidR="00E06D47">
        <w:rPr>
          <w:rFonts w:ascii="Times New Roman" w:hAnsi="Times New Roman" w:cs="Times New Roman"/>
          <w:color w:val="222222"/>
          <w:sz w:val="24"/>
          <w:szCs w:val="24"/>
          <w:shd w:val="clear" w:color="auto" w:fill="FFFFFF"/>
        </w:rPr>
        <w:t>.</w:t>
      </w:r>
      <w:r w:rsidRPr="00510833">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510833">
        <w:rPr>
          <w:rFonts w:ascii="Times New Roman" w:hAnsi="Times New Roman" w:cs="Times New Roman"/>
          <w:color w:val="222222"/>
          <w:sz w:val="24"/>
          <w:szCs w:val="24"/>
          <w:shd w:val="clear" w:color="auto" w:fill="FFFFFF"/>
        </w:rPr>
        <w:t>acanthoides</w:t>
      </w:r>
      <w:proofErr w:type="spellEnd"/>
      <w:r w:rsidRPr="00510833">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Canadian Journal of Plant Science</w:t>
      </w:r>
      <w:r w:rsidRPr="00510833">
        <w:rPr>
          <w:rFonts w:ascii="Times New Roman" w:hAnsi="Times New Roman" w:cs="Times New Roman"/>
          <w:color w:val="222222"/>
          <w:sz w:val="24"/>
          <w:szCs w:val="24"/>
          <w:shd w:val="clear" w:color="auto" w:fill="FFFFFF"/>
        </w:rPr>
        <w:t>, 68(4), 1053-1068.</w:t>
      </w:r>
    </w:p>
    <w:p w14:paraId="16E14271" w14:textId="19181FE0" w:rsidR="00B31113" w:rsidRDefault="00B3111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31113">
        <w:rPr>
          <w:rFonts w:ascii="Times New Roman" w:hAnsi="Times New Roman" w:cs="Times New Roman"/>
          <w:color w:val="222222"/>
          <w:sz w:val="24"/>
          <w:szCs w:val="24"/>
          <w:shd w:val="clear" w:color="auto" w:fill="FFFFFF"/>
        </w:rPr>
        <w:t>Edwards, G., Clark, H</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31113">
        <w:rPr>
          <w:rFonts w:ascii="Times New Roman" w:hAnsi="Times New Roman" w:cs="Times New Roman"/>
          <w:color w:val="222222"/>
          <w:sz w:val="24"/>
          <w:szCs w:val="24"/>
          <w:shd w:val="clear" w:color="auto" w:fill="FFFFFF"/>
        </w:rPr>
        <w:t>Newton, P.</w:t>
      </w:r>
      <w:r w:rsidR="00992F36">
        <w:rPr>
          <w:rFonts w:ascii="Times New Roman" w:hAnsi="Times New Roman" w:cs="Times New Roman"/>
          <w:color w:val="222222"/>
          <w:sz w:val="24"/>
          <w:szCs w:val="24"/>
          <w:shd w:val="clear" w:color="auto" w:fill="FFFFFF"/>
        </w:rPr>
        <w:t xml:space="preserve"> (</w:t>
      </w:r>
      <w:r w:rsidRPr="00B31113">
        <w:rPr>
          <w:rFonts w:ascii="Times New Roman" w:hAnsi="Times New Roman" w:cs="Times New Roman"/>
          <w:color w:val="222222"/>
          <w:sz w:val="24"/>
          <w:szCs w:val="24"/>
          <w:shd w:val="clear" w:color="auto" w:fill="FFFFFF"/>
        </w:rPr>
        <w:t>2001</w:t>
      </w:r>
      <w:r w:rsidR="00992F36">
        <w:rPr>
          <w:rFonts w:ascii="Times New Roman" w:hAnsi="Times New Roman" w:cs="Times New Roman"/>
          <w:color w:val="222222"/>
          <w:sz w:val="24"/>
          <w:szCs w:val="24"/>
          <w:shd w:val="clear" w:color="auto" w:fill="FFFFFF"/>
        </w:rPr>
        <w:t>)</w:t>
      </w:r>
      <w:r w:rsidRPr="00B31113">
        <w:rPr>
          <w:rFonts w:ascii="Times New Roman" w:hAnsi="Times New Roman" w:cs="Times New Roman"/>
          <w:color w:val="222222"/>
          <w:sz w:val="24"/>
          <w:szCs w:val="24"/>
          <w:shd w:val="clear" w:color="auto" w:fill="FFFFFF"/>
        </w:rPr>
        <w:t xml:space="preserve">. The effects of elevated CO2 on seed production and seedling recruitment in a sheep-grazed pasture. </w:t>
      </w:r>
      <w:proofErr w:type="spellStart"/>
      <w:r w:rsidRPr="00BE38E8">
        <w:rPr>
          <w:rFonts w:ascii="Times New Roman" w:hAnsi="Times New Roman" w:cs="Times New Roman"/>
          <w:i/>
          <w:iCs/>
          <w:color w:val="222222"/>
          <w:sz w:val="24"/>
          <w:szCs w:val="24"/>
          <w:shd w:val="clear" w:color="auto" w:fill="FFFFFF"/>
        </w:rPr>
        <w:t>Oecologia</w:t>
      </w:r>
      <w:proofErr w:type="spellEnd"/>
      <w:r w:rsidRPr="00B31113">
        <w:rPr>
          <w:rFonts w:ascii="Times New Roman" w:hAnsi="Times New Roman" w:cs="Times New Roman"/>
          <w:color w:val="222222"/>
          <w:sz w:val="24"/>
          <w:szCs w:val="24"/>
          <w:shd w:val="clear" w:color="auto" w:fill="FFFFFF"/>
        </w:rPr>
        <w:t>, 127(3), 383-394.</w:t>
      </w:r>
    </w:p>
    <w:p w14:paraId="6D8AB863" w14:textId="27F52ED7" w:rsidR="00497079" w:rsidRDefault="0049707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Edwards, W., Dunlop, M</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497079">
        <w:rPr>
          <w:rFonts w:ascii="Times New Roman" w:hAnsi="Times New Roman" w:cs="Times New Roman"/>
          <w:color w:val="222222"/>
          <w:sz w:val="24"/>
          <w:szCs w:val="24"/>
          <w:shd w:val="clear" w:color="auto" w:fill="FFFFFF"/>
        </w:rPr>
        <w:t>Rodgerson</w:t>
      </w:r>
      <w:proofErr w:type="spellEnd"/>
      <w:r w:rsidRPr="00497079">
        <w:rPr>
          <w:rFonts w:ascii="Times New Roman" w:hAnsi="Times New Roman" w:cs="Times New Roman"/>
          <w:color w:val="222222"/>
          <w:sz w:val="24"/>
          <w:szCs w:val="24"/>
          <w:shd w:val="clear" w:color="auto" w:fill="FFFFFF"/>
        </w:rPr>
        <w:t>, L.</w:t>
      </w:r>
      <w:r w:rsidR="00992F36">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2006</w:t>
      </w:r>
      <w:r w:rsidR="00992F36">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The evolution of rewards: seed dispersal, seed size and </w:t>
      </w:r>
      <w:proofErr w:type="spellStart"/>
      <w:r w:rsidRPr="00497079">
        <w:rPr>
          <w:rFonts w:ascii="Times New Roman" w:hAnsi="Times New Roman" w:cs="Times New Roman"/>
          <w:color w:val="222222"/>
          <w:sz w:val="24"/>
          <w:szCs w:val="24"/>
          <w:shd w:val="clear" w:color="auto" w:fill="FFFFFF"/>
        </w:rPr>
        <w:t>elaiosome</w:t>
      </w:r>
      <w:proofErr w:type="spellEnd"/>
      <w:r w:rsidRPr="00497079">
        <w:rPr>
          <w:rFonts w:ascii="Times New Roman" w:hAnsi="Times New Roman" w:cs="Times New Roman"/>
          <w:color w:val="222222"/>
          <w:sz w:val="24"/>
          <w:szCs w:val="24"/>
          <w:shd w:val="clear" w:color="auto" w:fill="FFFFFF"/>
        </w:rPr>
        <w:t xml:space="preserve"> size. </w:t>
      </w:r>
      <w:r w:rsidRPr="00BE38E8">
        <w:rPr>
          <w:rFonts w:ascii="Times New Roman" w:hAnsi="Times New Roman" w:cs="Times New Roman"/>
          <w:i/>
          <w:iCs/>
          <w:color w:val="222222"/>
          <w:sz w:val="24"/>
          <w:szCs w:val="24"/>
          <w:shd w:val="clear" w:color="auto" w:fill="FFFFFF"/>
        </w:rPr>
        <w:t>Journal of Ecology</w:t>
      </w:r>
      <w:r w:rsidRPr="00497079">
        <w:rPr>
          <w:rFonts w:ascii="Times New Roman" w:hAnsi="Times New Roman" w:cs="Times New Roman"/>
          <w:color w:val="222222"/>
          <w:sz w:val="24"/>
          <w:szCs w:val="24"/>
          <w:shd w:val="clear" w:color="auto" w:fill="FFFFFF"/>
        </w:rPr>
        <w:t>, 94(3), 687-694.</w:t>
      </w:r>
    </w:p>
    <w:p w14:paraId="7A11EF40" w14:textId="6F214551" w:rsidR="00AA33F4" w:rsidRDefault="00AA33F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AA33F4">
        <w:rPr>
          <w:rFonts w:ascii="Times New Roman" w:hAnsi="Times New Roman" w:cs="Times New Roman"/>
          <w:color w:val="222222"/>
          <w:sz w:val="24"/>
          <w:szCs w:val="24"/>
          <w:shd w:val="clear" w:color="auto" w:fill="FFFFFF"/>
        </w:rPr>
        <w:t>Fischer,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proofErr w:type="spellStart"/>
      <w:r w:rsidRPr="00AA33F4">
        <w:rPr>
          <w:rFonts w:ascii="Times New Roman" w:hAnsi="Times New Roman" w:cs="Times New Roman"/>
          <w:color w:val="222222"/>
          <w:sz w:val="24"/>
          <w:szCs w:val="24"/>
          <w:shd w:val="clear" w:color="auto" w:fill="FFFFFF"/>
        </w:rPr>
        <w:t>Türke</w:t>
      </w:r>
      <w:proofErr w:type="spellEnd"/>
      <w:r w:rsidRPr="00AA33F4">
        <w:rPr>
          <w:rFonts w:ascii="Times New Roman" w:hAnsi="Times New Roman" w:cs="Times New Roman"/>
          <w:color w:val="222222"/>
          <w:sz w:val="24"/>
          <w:szCs w:val="24"/>
          <w:shd w:val="clear" w:color="auto" w:fill="FFFFFF"/>
        </w:rPr>
        <w:t>, M.</w:t>
      </w:r>
      <w:r w:rsidR="00992F36">
        <w:rPr>
          <w:rFonts w:ascii="Times New Roman" w:hAnsi="Times New Roman" w:cs="Times New Roman"/>
          <w:color w:val="222222"/>
          <w:sz w:val="24"/>
          <w:szCs w:val="24"/>
          <w:shd w:val="clear" w:color="auto" w:fill="FFFFFF"/>
        </w:rPr>
        <w:t xml:space="preserve"> (</w:t>
      </w:r>
      <w:r w:rsidRPr="00AA33F4">
        <w:rPr>
          <w:rFonts w:ascii="Times New Roman" w:hAnsi="Times New Roman" w:cs="Times New Roman"/>
          <w:color w:val="222222"/>
          <w:sz w:val="24"/>
          <w:szCs w:val="24"/>
          <w:shd w:val="clear" w:color="auto" w:fill="FFFFFF"/>
        </w:rPr>
        <w:t>2016</w:t>
      </w:r>
      <w:r w:rsidR="00992F36">
        <w:rPr>
          <w:rFonts w:ascii="Times New Roman" w:hAnsi="Times New Roman" w:cs="Times New Roman"/>
          <w:color w:val="222222"/>
          <w:sz w:val="24"/>
          <w:szCs w:val="24"/>
          <w:shd w:val="clear" w:color="auto" w:fill="FFFFFF"/>
        </w:rPr>
        <w:t>)</w:t>
      </w:r>
      <w:r w:rsidRPr="00AA33F4">
        <w:rPr>
          <w:rFonts w:ascii="Times New Roman" w:hAnsi="Times New Roman" w:cs="Times New Roman"/>
          <w:color w:val="222222"/>
          <w:sz w:val="24"/>
          <w:szCs w:val="24"/>
          <w:shd w:val="clear" w:color="auto" w:fill="FFFFFF"/>
        </w:rPr>
        <w:t xml:space="preserve">. Seed preferences by rodents in the </w:t>
      </w:r>
      <w:proofErr w:type="spellStart"/>
      <w:r w:rsidRPr="00AA33F4">
        <w:rPr>
          <w:rFonts w:ascii="Times New Roman" w:hAnsi="Times New Roman" w:cs="Times New Roman"/>
          <w:color w:val="222222"/>
          <w:sz w:val="24"/>
          <w:szCs w:val="24"/>
          <w:shd w:val="clear" w:color="auto" w:fill="FFFFFF"/>
        </w:rPr>
        <w:t>agri</w:t>
      </w:r>
      <w:proofErr w:type="spellEnd"/>
      <w:r w:rsidRPr="00AA33F4">
        <w:rPr>
          <w:rFonts w:ascii="Times New Roman" w:hAnsi="Times New Roman" w:cs="Times New Roman"/>
          <w:color w:val="222222"/>
          <w:sz w:val="24"/>
          <w:szCs w:val="24"/>
          <w:shd w:val="clear" w:color="auto" w:fill="FFFFFF"/>
        </w:rPr>
        <w:t xml:space="preserve">‐environment and implications for biological weed control. </w:t>
      </w:r>
      <w:r w:rsidRPr="00BE38E8">
        <w:rPr>
          <w:rFonts w:ascii="Times New Roman" w:hAnsi="Times New Roman" w:cs="Times New Roman"/>
          <w:i/>
          <w:iCs/>
          <w:color w:val="222222"/>
          <w:sz w:val="24"/>
          <w:szCs w:val="24"/>
          <w:shd w:val="clear" w:color="auto" w:fill="FFFFFF"/>
        </w:rPr>
        <w:t xml:space="preserve">Ecology and </w:t>
      </w:r>
      <w:r w:rsidR="00E84E41">
        <w:rPr>
          <w:rFonts w:ascii="Times New Roman" w:hAnsi="Times New Roman" w:cs="Times New Roman"/>
          <w:i/>
          <w:iCs/>
          <w:color w:val="222222"/>
          <w:sz w:val="24"/>
          <w:szCs w:val="24"/>
          <w:shd w:val="clear" w:color="auto" w:fill="FFFFFF"/>
        </w:rPr>
        <w:t>E</w:t>
      </w:r>
      <w:r w:rsidR="00E84E41" w:rsidRPr="00BE38E8">
        <w:rPr>
          <w:rFonts w:ascii="Times New Roman" w:hAnsi="Times New Roman" w:cs="Times New Roman"/>
          <w:i/>
          <w:iCs/>
          <w:color w:val="222222"/>
          <w:sz w:val="24"/>
          <w:szCs w:val="24"/>
          <w:shd w:val="clear" w:color="auto" w:fill="FFFFFF"/>
        </w:rPr>
        <w:t>volution</w:t>
      </w:r>
      <w:r w:rsidRPr="00AA33F4">
        <w:rPr>
          <w:rFonts w:ascii="Times New Roman" w:hAnsi="Times New Roman" w:cs="Times New Roman"/>
          <w:color w:val="222222"/>
          <w:sz w:val="24"/>
          <w:szCs w:val="24"/>
          <w:shd w:val="clear" w:color="auto" w:fill="FFFFFF"/>
        </w:rPr>
        <w:t>, 6(16), 5796-5807.</w:t>
      </w:r>
    </w:p>
    <w:p w14:paraId="580B7E70" w14:textId="316C7770"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lastRenderedPageBreak/>
        <w:t>Gómez, J.M., Puerta-</w:t>
      </w:r>
      <w:proofErr w:type="spellStart"/>
      <w:r w:rsidRPr="006D0C19">
        <w:rPr>
          <w:rFonts w:ascii="Times New Roman" w:hAnsi="Times New Roman" w:cs="Times New Roman"/>
          <w:color w:val="222222"/>
          <w:sz w:val="24"/>
          <w:szCs w:val="24"/>
          <w:shd w:val="clear" w:color="auto" w:fill="FFFFFF"/>
        </w:rPr>
        <w:t>Piñero</w:t>
      </w:r>
      <w:proofErr w:type="spellEnd"/>
      <w:r w:rsidRPr="006D0C19">
        <w:rPr>
          <w:rFonts w:ascii="Times New Roman" w:hAnsi="Times New Roman" w:cs="Times New Roman"/>
          <w:color w:val="222222"/>
          <w:sz w:val="24"/>
          <w:szCs w:val="24"/>
          <w:shd w:val="clear" w:color="auto" w:fill="FFFFFF"/>
        </w:rPr>
        <w:t>, C</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Schupp, E.W.</w:t>
      </w:r>
      <w:r w:rsidR="00992F36">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2008</w:t>
      </w:r>
      <w:r w:rsidR="00992F36">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Effectiveness of rodents as local seed dispersers of Holm oaks.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155(3), 529-537.</w:t>
      </w:r>
    </w:p>
    <w:p w14:paraId="0FD9454B" w14:textId="6106E6DB" w:rsidR="00B26FC5" w:rsidRDefault="00B26FC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26FC5">
        <w:rPr>
          <w:rFonts w:ascii="Times New Roman" w:hAnsi="Times New Roman" w:cs="Times New Roman"/>
          <w:color w:val="222222"/>
          <w:sz w:val="24"/>
          <w:szCs w:val="24"/>
          <w:shd w:val="clear" w:color="auto" w:fill="FFFFFF"/>
        </w:rPr>
        <w:t xml:space="preserve">Griffiths, H.M., Ashton, L.A., Walker, A.E., Hasan, F., Evans, T.A., </w:t>
      </w:r>
      <w:proofErr w:type="spellStart"/>
      <w:r w:rsidRPr="00B26FC5">
        <w:rPr>
          <w:rFonts w:ascii="Times New Roman" w:hAnsi="Times New Roman" w:cs="Times New Roman"/>
          <w:color w:val="222222"/>
          <w:sz w:val="24"/>
          <w:szCs w:val="24"/>
          <w:shd w:val="clear" w:color="auto" w:fill="FFFFFF"/>
        </w:rPr>
        <w:t>Eggleton</w:t>
      </w:r>
      <w:proofErr w:type="spellEnd"/>
      <w:r w:rsidRPr="00B26FC5">
        <w:rPr>
          <w:rFonts w:ascii="Times New Roman" w:hAnsi="Times New Roman" w:cs="Times New Roman"/>
          <w:color w:val="222222"/>
          <w:sz w:val="24"/>
          <w:szCs w:val="24"/>
          <w:shd w:val="clear" w:color="auto" w:fill="FFFFFF"/>
        </w:rPr>
        <w:t>, P</w:t>
      </w:r>
      <w:r w:rsidR="00E06D47" w:rsidRPr="00A02EDA">
        <w:rPr>
          <w:rFonts w:ascii="Times New Roman" w:hAnsi="Times New Roman" w:cs="Times New Roman"/>
          <w:sz w:val="24"/>
          <w:szCs w:val="24"/>
        </w:rPr>
        <w:t>.</w:t>
      </w:r>
      <w:r w:rsidR="00E06D47">
        <w:rPr>
          <w:rFonts w:ascii="Times New Roman" w:hAnsi="Times New Roman" w:cs="Times New Roman"/>
          <w:sz w:val="24"/>
          <w:szCs w:val="24"/>
        </w:rPr>
        <w:t xml:space="preserve">, &amp; </w:t>
      </w:r>
      <w:r w:rsidRPr="00B26FC5">
        <w:rPr>
          <w:rFonts w:ascii="Times New Roman" w:hAnsi="Times New Roman" w:cs="Times New Roman"/>
          <w:color w:val="222222"/>
          <w:sz w:val="24"/>
          <w:szCs w:val="24"/>
          <w:shd w:val="clear" w:color="auto" w:fill="FFFFFF"/>
        </w:rPr>
        <w:t>Parr, C.L.</w:t>
      </w:r>
      <w:r w:rsidR="00992F36">
        <w:rPr>
          <w:rFonts w:ascii="Times New Roman" w:hAnsi="Times New Roman" w:cs="Times New Roman"/>
          <w:color w:val="222222"/>
          <w:sz w:val="24"/>
          <w:szCs w:val="24"/>
          <w:shd w:val="clear" w:color="auto" w:fill="FFFFFF"/>
        </w:rPr>
        <w:t xml:space="preserve"> (</w:t>
      </w:r>
      <w:r w:rsidRPr="00B26FC5">
        <w:rPr>
          <w:rFonts w:ascii="Times New Roman" w:hAnsi="Times New Roman" w:cs="Times New Roman"/>
          <w:color w:val="222222"/>
          <w:sz w:val="24"/>
          <w:szCs w:val="24"/>
          <w:shd w:val="clear" w:color="auto" w:fill="FFFFFF"/>
        </w:rPr>
        <w:t>2018</w:t>
      </w:r>
      <w:r w:rsidR="00992F36">
        <w:rPr>
          <w:rFonts w:ascii="Times New Roman" w:hAnsi="Times New Roman" w:cs="Times New Roman"/>
          <w:color w:val="222222"/>
          <w:sz w:val="24"/>
          <w:szCs w:val="24"/>
          <w:shd w:val="clear" w:color="auto" w:fill="FFFFFF"/>
        </w:rPr>
        <w:t>)</w:t>
      </w:r>
      <w:r w:rsidRPr="00B26FC5">
        <w:rPr>
          <w:rFonts w:ascii="Times New Roman" w:hAnsi="Times New Roman" w:cs="Times New Roman"/>
          <w:color w:val="222222"/>
          <w:sz w:val="24"/>
          <w:szCs w:val="24"/>
          <w:shd w:val="clear" w:color="auto" w:fill="FFFFFF"/>
        </w:rPr>
        <w:t xml:space="preserve">. Ants are the major agents of resource removal from tropical rainforests. </w:t>
      </w:r>
      <w:r w:rsidRPr="00BE38E8">
        <w:rPr>
          <w:rFonts w:ascii="Times New Roman" w:hAnsi="Times New Roman" w:cs="Times New Roman"/>
          <w:i/>
          <w:iCs/>
          <w:color w:val="222222"/>
          <w:sz w:val="24"/>
          <w:szCs w:val="24"/>
          <w:shd w:val="clear" w:color="auto" w:fill="FFFFFF"/>
        </w:rPr>
        <w:t>Journal of Animal Ecology</w:t>
      </w:r>
      <w:r w:rsidRPr="00B26FC5">
        <w:rPr>
          <w:rFonts w:ascii="Times New Roman" w:hAnsi="Times New Roman" w:cs="Times New Roman"/>
          <w:color w:val="222222"/>
          <w:sz w:val="24"/>
          <w:szCs w:val="24"/>
          <w:shd w:val="clear" w:color="auto" w:fill="FFFFFF"/>
        </w:rPr>
        <w:t>, 87(1), 293-300.</w:t>
      </w:r>
    </w:p>
    <w:p w14:paraId="3EA90A28" w14:textId="4F288ED7" w:rsidR="00C05AC4"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BE38E8">
        <w:rPr>
          <w:rFonts w:ascii="Times New Roman" w:hAnsi="Times New Roman" w:cs="Times New Roman"/>
          <w:color w:val="222222"/>
          <w:sz w:val="24"/>
          <w:szCs w:val="24"/>
          <w:shd w:val="clear" w:color="auto" w:fill="FFFFFF"/>
        </w:rPr>
        <w:t>Guitián</w:t>
      </w:r>
      <w:proofErr w:type="spellEnd"/>
      <w:r w:rsidRPr="00BE38E8">
        <w:rPr>
          <w:rFonts w:ascii="Times New Roman" w:hAnsi="Times New Roman" w:cs="Times New Roman"/>
          <w:color w:val="222222"/>
          <w:sz w:val="24"/>
          <w:szCs w:val="24"/>
          <w:shd w:val="clear" w:color="auto" w:fill="FFFFFF"/>
        </w:rPr>
        <w:t>, J., Fuentes, M., Bermejo, T</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López, B.</w:t>
      </w:r>
      <w:r w:rsidR="00992F36"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1992</w:t>
      </w:r>
      <w:r w:rsidR="00992F36"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Spatial variation in the interactions between Prunus mahaleb and frugivorous birds. </w:t>
      </w:r>
      <w:r w:rsidRPr="00BE38E8">
        <w:rPr>
          <w:rFonts w:ascii="Times New Roman" w:hAnsi="Times New Roman" w:cs="Times New Roman"/>
          <w:i/>
          <w:iCs/>
          <w:color w:val="222222"/>
          <w:sz w:val="24"/>
          <w:szCs w:val="24"/>
          <w:shd w:val="clear" w:color="auto" w:fill="FFFFFF"/>
        </w:rPr>
        <w:t>Oikos</w:t>
      </w:r>
      <w:r w:rsidRPr="00BE38E8">
        <w:rPr>
          <w:rFonts w:ascii="Times New Roman" w:hAnsi="Times New Roman" w:cs="Times New Roman"/>
          <w:color w:val="222222"/>
          <w:sz w:val="24"/>
          <w:szCs w:val="24"/>
          <w:shd w:val="clear" w:color="auto" w:fill="FFFFFF"/>
        </w:rPr>
        <w:t>,</w:t>
      </w:r>
      <w:r w:rsidR="00EF5B26" w:rsidRPr="00BE38E8">
        <w:rPr>
          <w:rFonts w:ascii="Times New Roman" w:hAnsi="Times New Roman" w:cs="Times New Roman"/>
          <w:color w:val="222222"/>
          <w:sz w:val="24"/>
          <w:szCs w:val="24"/>
          <w:shd w:val="clear" w:color="auto" w:fill="FFFFFF"/>
        </w:rPr>
        <w:t xml:space="preserve"> 63(1),</w:t>
      </w:r>
      <w:r w:rsidRPr="00BE38E8">
        <w:rPr>
          <w:rFonts w:ascii="Times New Roman" w:hAnsi="Times New Roman" w:cs="Times New Roman"/>
          <w:color w:val="222222"/>
          <w:sz w:val="24"/>
          <w:szCs w:val="24"/>
          <w:shd w:val="clear" w:color="auto" w:fill="FFFFFF"/>
        </w:rPr>
        <w:t xml:space="preserve"> 125-130.</w:t>
      </w:r>
    </w:p>
    <w:p w14:paraId="6C884E85" w14:textId="78525D34" w:rsidR="005545D4" w:rsidRDefault="005545D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 xml:space="preserve">Gurney, C.M., </w:t>
      </w:r>
      <w:proofErr w:type="spellStart"/>
      <w:r w:rsidRPr="005545D4">
        <w:rPr>
          <w:rFonts w:ascii="Times New Roman" w:hAnsi="Times New Roman" w:cs="Times New Roman"/>
          <w:color w:val="222222"/>
          <w:sz w:val="24"/>
          <w:szCs w:val="24"/>
          <w:shd w:val="clear" w:color="auto" w:fill="FFFFFF"/>
        </w:rPr>
        <w:t>Prugh</w:t>
      </w:r>
      <w:proofErr w:type="spellEnd"/>
      <w:r w:rsidRPr="005545D4">
        <w:rPr>
          <w:rFonts w:ascii="Times New Roman" w:hAnsi="Times New Roman" w:cs="Times New Roman"/>
          <w:color w:val="222222"/>
          <w:sz w:val="24"/>
          <w:szCs w:val="24"/>
          <w:shd w:val="clear" w:color="auto" w:fill="FFFFFF"/>
        </w:rPr>
        <w:t>, L.R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5545D4">
        <w:rPr>
          <w:rFonts w:ascii="Times New Roman" w:hAnsi="Times New Roman" w:cs="Times New Roman"/>
          <w:color w:val="222222"/>
          <w:sz w:val="24"/>
          <w:szCs w:val="24"/>
          <w:shd w:val="clear" w:color="auto" w:fill="FFFFFF"/>
        </w:rPr>
        <w:t>Brashares</w:t>
      </w:r>
      <w:proofErr w:type="spellEnd"/>
      <w:r w:rsidRPr="005545D4">
        <w:rPr>
          <w:rFonts w:ascii="Times New Roman" w:hAnsi="Times New Roman" w:cs="Times New Roman"/>
          <w:color w:val="222222"/>
          <w:sz w:val="24"/>
          <w:szCs w:val="24"/>
          <w:shd w:val="clear" w:color="auto" w:fill="FFFFFF"/>
        </w:rPr>
        <w:t>, J.S.</w:t>
      </w:r>
      <w:r w:rsidR="00E1245E">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2015</w:t>
      </w:r>
      <w:r w:rsidR="00E1245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Restoration of native plants is reduced by rodent-caused soil disturbance and seed removal. </w:t>
      </w:r>
      <w:r w:rsidRPr="00BE38E8">
        <w:rPr>
          <w:rFonts w:ascii="Times New Roman" w:hAnsi="Times New Roman" w:cs="Times New Roman"/>
          <w:i/>
          <w:iCs/>
          <w:color w:val="222222"/>
          <w:sz w:val="24"/>
          <w:szCs w:val="24"/>
          <w:shd w:val="clear" w:color="auto" w:fill="FFFFFF"/>
        </w:rPr>
        <w:t>Rangeland Ecology &amp; Management</w:t>
      </w:r>
      <w:r w:rsidRPr="005545D4">
        <w:rPr>
          <w:rFonts w:ascii="Times New Roman" w:hAnsi="Times New Roman" w:cs="Times New Roman"/>
          <w:color w:val="222222"/>
          <w:sz w:val="24"/>
          <w:szCs w:val="24"/>
          <w:shd w:val="clear" w:color="auto" w:fill="FFFFFF"/>
        </w:rPr>
        <w:t>, 68(4), 359-366.</w:t>
      </w:r>
    </w:p>
    <w:p w14:paraId="01DC05E9" w14:textId="4554852F" w:rsidR="00E57B27" w:rsidRDefault="00E57B27"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E57B27">
        <w:rPr>
          <w:rFonts w:ascii="Times New Roman" w:hAnsi="Times New Roman" w:cs="Times New Roman"/>
          <w:color w:val="222222"/>
          <w:sz w:val="24"/>
          <w:szCs w:val="24"/>
          <w:shd w:val="clear" w:color="auto" w:fill="FFFFFF"/>
        </w:rPr>
        <w:t>Hämäläinen</w:t>
      </w:r>
      <w:proofErr w:type="spellEnd"/>
      <w:r w:rsidRPr="00E57B27">
        <w:rPr>
          <w:rFonts w:ascii="Times New Roman" w:hAnsi="Times New Roman" w:cs="Times New Roman"/>
          <w:color w:val="222222"/>
          <w:sz w:val="24"/>
          <w:szCs w:val="24"/>
          <w:shd w:val="clear" w:color="auto" w:fill="FFFFFF"/>
        </w:rPr>
        <w:t xml:space="preserve">, A., Broadley, K., </w:t>
      </w:r>
      <w:proofErr w:type="spellStart"/>
      <w:r w:rsidRPr="00E57B27">
        <w:rPr>
          <w:rFonts w:ascii="Times New Roman" w:hAnsi="Times New Roman" w:cs="Times New Roman"/>
          <w:color w:val="222222"/>
          <w:sz w:val="24"/>
          <w:szCs w:val="24"/>
          <w:shd w:val="clear" w:color="auto" w:fill="FFFFFF"/>
        </w:rPr>
        <w:t>Droghini</w:t>
      </w:r>
      <w:proofErr w:type="spellEnd"/>
      <w:r w:rsidRPr="00E57B27">
        <w:rPr>
          <w:rFonts w:ascii="Times New Roman" w:hAnsi="Times New Roman" w:cs="Times New Roman"/>
          <w:color w:val="222222"/>
          <w:sz w:val="24"/>
          <w:szCs w:val="24"/>
          <w:shd w:val="clear" w:color="auto" w:fill="FFFFFF"/>
        </w:rPr>
        <w:t>, A., Haines, J.A., Lamb, C.T., Boutin,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Gilbert, S.</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2017</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The ecological significance of secondary seed dispersal by carnivores. </w:t>
      </w:r>
      <w:r w:rsidRPr="00BE38E8">
        <w:rPr>
          <w:rFonts w:ascii="Times New Roman" w:hAnsi="Times New Roman" w:cs="Times New Roman"/>
          <w:i/>
          <w:iCs/>
          <w:color w:val="222222"/>
          <w:sz w:val="24"/>
          <w:szCs w:val="24"/>
          <w:shd w:val="clear" w:color="auto" w:fill="FFFFFF"/>
        </w:rPr>
        <w:t>Ecosphere</w:t>
      </w:r>
      <w:r w:rsidRPr="00E57B27">
        <w:rPr>
          <w:rFonts w:ascii="Times New Roman" w:hAnsi="Times New Roman" w:cs="Times New Roman"/>
          <w:color w:val="222222"/>
          <w:sz w:val="24"/>
          <w:szCs w:val="24"/>
          <w:shd w:val="clear" w:color="auto" w:fill="FFFFFF"/>
        </w:rPr>
        <w:t>, 8(2), e01685.</w:t>
      </w:r>
    </w:p>
    <w:p w14:paraId="6F46EAB5" w14:textId="1317468A" w:rsidR="003C78ED" w:rsidRDefault="003C78E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C78ED">
        <w:rPr>
          <w:rFonts w:ascii="Times New Roman" w:hAnsi="Times New Roman" w:cs="Times New Roman"/>
          <w:color w:val="222222"/>
          <w:sz w:val="24"/>
          <w:szCs w:val="24"/>
          <w:shd w:val="clear" w:color="auto" w:fill="FFFFFF"/>
        </w:rPr>
        <w:t>Handel, S.N</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C78ED">
        <w:rPr>
          <w:rFonts w:ascii="Times New Roman" w:hAnsi="Times New Roman" w:cs="Times New Roman"/>
          <w:color w:val="222222"/>
          <w:sz w:val="24"/>
          <w:szCs w:val="24"/>
          <w:shd w:val="clear" w:color="auto" w:fill="FFFFFF"/>
        </w:rPr>
        <w:t>Beattie, A.J.</w:t>
      </w:r>
      <w:r w:rsidR="00E1245E">
        <w:rPr>
          <w:rFonts w:ascii="Times New Roman" w:hAnsi="Times New Roman" w:cs="Times New Roman"/>
          <w:color w:val="222222"/>
          <w:sz w:val="24"/>
          <w:szCs w:val="24"/>
          <w:shd w:val="clear" w:color="auto" w:fill="FFFFFF"/>
        </w:rPr>
        <w:t xml:space="preserve"> (</w:t>
      </w:r>
      <w:r w:rsidRPr="003C78ED">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3C78ED">
        <w:rPr>
          <w:rFonts w:ascii="Times New Roman" w:hAnsi="Times New Roman" w:cs="Times New Roman"/>
          <w:color w:val="222222"/>
          <w:sz w:val="24"/>
          <w:szCs w:val="24"/>
          <w:shd w:val="clear" w:color="auto" w:fill="FFFFFF"/>
        </w:rPr>
        <w:t xml:space="preserve">. Seed dispersal by ants. </w:t>
      </w:r>
      <w:r w:rsidRPr="00BE38E8">
        <w:rPr>
          <w:rFonts w:ascii="Times New Roman" w:hAnsi="Times New Roman" w:cs="Times New Roman"/>
          <w:i/>
          <w:iCs/>
          <w:color w:val="222222"/>
          <w:sz w:val="24"/>
          <w:szCs w:val="24"/>
          <w:shd w:val="clear" w:color="auto" w:fill="FFFFFF"/>
        </w:rPr>
        <w:t>Scientific American</w:t>
      </w:r>
      <w:r w:rsidRPr="003C78ED">
        <w:rPr>
          <w:rFonts w:ascii="Times New Roman" w:hAnsi="Times New Roman" w:cs="Times New Roman"/>
          <w:color w:val="222222"/>
          <w:sz w:val="24"/>
          <w:szCs w:val="24"/>
          <w:shd w:val="clear" w:color="auto" w:fill="FFFFFF"/>
        </w:rPr>
        <w:t>, 263(2), 76-83B.</w:t>
      </w:r>
    </w:p>
    <w:p w14:paraId="114806F2" w14:textId="7A2FBA2A" w:rsidR="00236781" w:rsidRDefault="00236781"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236781">
        <w:rPr>
          <w:rFonts w:ascii="Times New Roman" w:hAnsi="Times New Roman" w:cs="Times New Roman"/>
          <w:color w:val="222222"/>
          <w:sz w:val="24"/>
          <w:szCs w:val="24"/>
          <w:shd w:val="clear" w:color="auto" w:fill="FFFFFF"/>
        </w:rPr>
        <w:t>Hedhly</w:t>
      </w:r>
      <w:proofErr w:type="spellEnd"/>
      <w:r w:rsidRPr="00236781">
        <w:rPr>
          <w:rFonts w:ascii="Times New Roman" w:hAnsi="Times New Roman" w:cs="Times New Roman"/>
          <w:color w:val="222222"/>
          <w:sz w:val="24"/>
          <w:szCs w:val="24"/>
          <w:shd w:val="clear" w:color="auto" w:fill="FFFFFF"/>
        </w:rPr>
        <w:t xml:space="preserve">, A., </w:t>
      </w:r>
      <w:proofErr w:type="spellStart"/>
      <w:r w:rsidRPr="00236781">
        <w:rPr>
          <w:rFonts w:ascii="Times New Roman" w:hAnsi="Times New Roman" w:cs="Times New Roman"/>
          <w:color w:val="222222"/>
          <w:sz w:val="24"/>
          <w:szCs w:val="24"/>
          <w:shd w:val="clear" w:color="auto" w:fill="FFFFFF"/>
        </w:rPr>
        <w:t>Hormaza</w:t>
      </w:r>
      <w:proofErr w:type="spellEnd"/>
      <w:r w:rsidRPr="00236781">
        <w:rPr>
          <w:rFonts w:ascii="Times New Roman" w:hAnsi="Times New Roman" w:cs="Times New Roman"/>
          <w:color w:val="222222"/>
          <w:sz w:val="24"/>
          <w:szCs w:val="24"/>
          <w:shd w:val="clear" w:color="auto" w:fill="FFFFFF"/>
        </w:rPr>
        <w:t>, J.I</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Herrero, M.</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2009</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Global warming and sexual plant reproduction. </w:t>
      </w:r>
      <w:r w:rsidRPr="00BE38E8">
        <w:rPr>
          <w:rFonts w:ascii="Times New Roman" w:hAnsi="Times New Roman" w:cs="Times New Roman"/>
          <w:i/>
          <w:iCs/>
          <w:color w:val="222222"/>
          <w:sz w:val="24"/>
          <w:szCs w:val="24"/>
          <w:shd w:val="clear" w:color="auto" w:fill="FFFFFF"/>
        </w:rPr>
        <w:t xml:space="preserve">Trends in </w:t>
      </w:r>
      <w:r w:rsidR="00E84E41">
        <w:rPr>
          <w:rFonts w:ascii="Times New Roman" w:hAnsi="Times New Roman" w:cs="Times New Roman"/>
          <w:i/>
          <w:iCs/>
          <w:color w:val="222222"/>
          <w:sz w:val="24"/>
          <w:szCs w:val="24"/>
          <w:shd w:val="clear" w:color="auto" w:fill="FFFFFF"/>
        </w:rPr>
        <w:t>P</w:t>
      </w:r>
      <w:r w:rsidR="00E84E41" w:rsidRPr="00BE38E8">
        <w:rPr>
          <w:rFonts w:ascii="Times New Roman" w:hAnsi="Times New Roman" w:cs="Times New Roman"/>
          <w:i/>
          <w:iCs/>
          <w:color w:val="222222"/>
          <w:sz w:val="24"/>
          <w:szCs w:val="24"/>
          <w:shd w:val="clear" w:color="auto" w:fill="FFFFFF"/>
        </w:rPr>
        <w:t xml:space="preserve">lant </w:t>
      </w:r>
      <w:r w:rsidR="00E84E41">
        <w:rPr>
          <w:rFonts w:ascii="Times New Roman" w:hAnsi="Times New Roman" w:cs="Times New Roman"/>
          <w:i/>
          <w:iCs/>
          <w:color w:val="222222"/>
          <w:sz w:val="24"/>
          <w:szCs w:val="24"/>
          <w:shd w:val="clear" w:color="auto" w:fill="FFFFFF"/>
        </w:rPr>
        <w:t>S</w:t>
      </w:r>
      <w:r w:rsidR="00E84E41" w:rsidRPr="00BE38E8">
        <w:rPr>
          <w:rFonts w:ascii="Times New Roman" w:hAnsi="Times New Roman" w:cs="Times New Roman"/>
          <w:i/>
          <w:iCs/>
          <w:color w:val="222222"/>
          <w:sz w:val="24"/>
          <w:szCs w:val="24"/>
          <w:shd w:val="clear" w:color="auto" w:fill="FFFFFF"/>
        </w:rPr>
        <w:t>cience</w:t>
      </w:r>
      <w:r w:rsidRPr="00236781">
        <w:rPr>
          <w:rFonts w:ascii="Times New Roman" w:hAnsi="Times New Roman" w:cs="Times New Roman"/>
          <w:color w:val="222222"/>
          <w:sz w:val="24"/>
          <w:szCs w:val="24"/>
          <w:shd w:val="clear" w:color="auto" w:fill="FFFFFF"/>
        </w:rPr>
        <w:t>, 14(1), 30-36.</w:t>
      </w:r>
    </w:p>
    <w:p w14:paraId="16CDC364" w14:textId="1405E9AD" w:rsidR="00C05AC4"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C05AC4">
        <w:rPr>
          <w:rFonts w:ascii="Times New Roman" w:hAnsi="Times New Roman" w:cs="Times New Roman"/>
          <w:color w:val="222222"/>
          <w:sz w:val="24"/>
          <w:szCs w:val="24"/>
          <w:shd w:val="clear" w:color="auto" w:fill="FFFFFF"/>
        </w:rPr>
        <w:t>Herrera, C.M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C05AC4">
        <w:rPr>
          <w:rFonts w:ascii="Times New Roman" w:hAnsi="Times New Roman" w:cs="Times New Roman"/>
          <w:color w:val="222222"/>
          <w:sz w:val="24"/>
          <w:szCs w:val="24"/>
          <w:shd w:val="clear" w:color="auto" w:fill="FFFFFF"/>
        </w:rPr>
        <w:t>Jordano</w:t>
      </w:r>
      <w:proofErr w:type="spellEnd"/>
      <w:r w:rsidRPr="00C05AC4">
        <w:rPr>
          <w:rFonts w:ascii="Times New Roman" w:hAnsi="Times New Roman" w:cs="Times New Roman"/>
          <w:color w:val="222222"/>
          <w:sz w:val="24"/>
          <w:szCs w:val="24"/>
          <w:shd w:val="clear" w:color="auto" w:fill="FFFFFF"/>
        </w:rPr>
        <w:t>, P.</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1981</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Prunus mahaleb and birds: the high‐efficiency seed dispersal system of a temperate fruiting tree. </w:t>
      </w:r>
      <w:r w:rsidRPr="00BE38E8">
        <w:rPr>
          <w:rFonts w:ascii="Times New Roman" w:hAnsi="Times New Roman" w:cs="Times New Roman"/>
          <w:i/>
          <w:iCs/>
          <w:color w:val="222222"/>
          <w:sz w:val="24"/>
          <w:szCs w:val="24"/>
          <w:shd w:val="clear" w:color="auto" w:fill="FFFFFF"/>
        </w:rPr>
        <w:t xml:space="preserve">Ecological </w:t>
      </w:r>
      <w:r w:rsidR="00E84E41">
        <w:rPr>
          <w:rFonts w:ascii="Times New Roman" w:hAnsi="Times New Roman" w:cs="Times New Roman"/>
          <w:i/>
          <w:iCs/>
          <w:color w:val="222222"/>
          <w:sz w:val="24"/>
          <w:szCs w:val="24"/>
          <w:shd w:val="clear" w:color="auto" w:fill="FFFFFF"/>
        </w:rPr>
        <w:t>M</w:t>
      </w:r>
      <w:r w:rsidR="00E84E41" w:rsidRPr="00BE38E8">
        <w:rPr>
          <w:rFonts w:ascii="Times New Roman" w:hAnsi="Times New Roman" w:cs="Times New Roman"/>
          <w:i/>
          <w:iCs/>
          <w:color w:val="222222"/>
          <w:sz w:val="24"/>
          <w:szCs w:val="24"/>
          <w:shd w:val="clear" w:color="auto" w:fill="FFFFFF"/>
        </w:rPr>
        <w:t>onographs</w:t>
      </w:r>
      <w:r w:rsidRPr="00C05AC4">
        <w:rPr>
          <w:rFonts w:ascii="Times New Roman" w:hAnsi="Times New Roman" w:cs="Times New Roman"/>
          <w:color w:val="222222"/>
          <w:sz w:val="24"/>
          <w:szCs w:val="24"/>
          <w:shd w:val="clear" w:color="auto" w:fill="FFFFFF"/>
        </w:rPr>
        <w:t>, 51(2), 203-218.</w:t>
      </w:r>
    </w:p>
    <w:p w14:paraId="3BA22593" w14:textId="1FC40A46" w:rsidR="001536F2" w:rsidRDefault="001536F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Hirsch, B.T., Kays,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1536F2">
        <w:rPr>
          <w:rFonts w:ascii="Times New Roman" w:hAnsi="Times New Roman" w:cs="Times New Roman"/>
          <w:color w:val="222222"/>
          <w:sz w:val="24"/>
          <w:szCs w:val="24"/>
          <w:shd w:val="clear" w:color="auto" w:fill="FFFFFF"/>
        </w:rPr>
        <w:t>Jansen, P.A.</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 telemetric thread tag for tracking seed dispersal by scatter-hoarding rodents. </w:t>
      </w:r>
      <w:r w:rsidRPr="00BE38E8">
        <w:rPr>
          <w:rFonts w:ascii="Times New Roman" w:hAnsi="Times New Roman" w:cs="Times New Roman"/>
          <w:i/>
          <w:iCs/>
          <w:color w:val="222222"/>
          <w:sz w:val="24"/>
          <w:szCs w:val="24"/>
          <w:shd w:val="clear" w:color="auto" w:fill="FFFFFF"/>
        </w:rPr>
        <w:t>Plant Ecology</w:t>
      </w:r>
      <w:r w:rsidRPr="001536F2">
        <w:rPr>
          <w:rFonts w:ascii="Times New Roman" w:hAnsi="Times New Roman" w:cs="Times New Roman"/>
          <w:color w:val="222222"/>
          <w:sz w:val="24"/>
          <w:szCs w:val="24"/>
          <w:shd w:val="clear" w:color="auto" w:fill="FFFFFF"/>
        </w:rPr>
        <w:t>, 213(6), 933-943.</w:t>
      </w:r>
    </w:p>
    <w:p w14:paraId="4F05A5F4" w14:textId="50B73C8A" w:rsidR="0018488E" w:rsidRDefault="0068123F" w:rsidP="00B35E53">
      <w:pPr>
        <w:spacing w:after="120" w:line="480" w:lineRule="auto"/>
        <w:ind w:left="284" w:hanging="284"/>
        <w:jc w:val="both"/>
        <w:rPr>
          <w:rFonts w:ascii="Times New Roman" w:hAnsi="Times New Roman" w:cs="Times New Roman"/>
          <w:color w:val="222222"/>
          <w:sz w:val="24"/>
          <w:szCs w:val="24"/>
          <w:shd w:val="clear" w:color="auto" w:fill="FFFFFF"/>
        </w:rPr>
      </w:pPr>
      <w:commentRangeStart w:id="369"/>
      <w:r w:rsidRPr="00E51CAD">
        <w:rPr>
          <w:rFonts w:ascii="Times New Roman" w:hAnsi="Times New Roman"/>
          <w:color w:val="222222"/>
          <w:sz w:val="24"/>
          <w:highlight w:val="yellow"/>
          <w:shd w:val="clear" w:color="auto" w:fill="FFFFFF"/>
          <w:rPrChange w:id="370" w:author="Drees, Trevor" w:date="2023-05-17T15:04:00Z">
            <w:rPr>
              <w:rFonts w:ascii="Times New Roman" w:hAnsi="Times New Roman"/>
              <w:color w:val="222222"/>
              <w:sz w:val="24"/>
              <w:shd w:val="clear" w:color="auto" w:fill="FFFFFF"/>
            </w:rPr>
          </w:rPrChange>
        </w:rPr>
        <w:t>Hodkinson</w:t>
      </w:r>
      <w:commentRangeEnd w:id="369"/>
      <w:r w:rsidR="00DA1B36">
        <w:rPr>
          <w:rStyle w:val="CommentReference"/>
        </w:rPr>
        <w:commentReference w:id="369"/>
      </w:r>
      <w:r w:rsidRPr="00E51CAD">
        <w:rPr>
          <w:rFonts w:ascii="Times New Roman" w:hAnsi="Times New Roman"/>
          <w:color w:val="222222"/>
          <w:sz w:val="24"/>
          <w:highlight w:val="yellow"/>
          <w:shd w:val="clear" w:color="auto" w:fill="FFFFFF"/>
          <w:rPrChange w:id="371" w:author="Drees, Trevor" w:date="2023-05-17T15:04:00Z">
            <w:rPr>
              <w:rFonts w:ascii="Times New Roman" w:hAnsi="Times New Roman"/>
              <w:color w:val="222222"/>
              <w:sz w:val="24"/>
              <w:shd w:val="clear" w:color="auto" w:fill="FFFFFF"/>
            </w:rPr>
          </w:rPrChange>
        </w:rPr>
        <w:t>, D.J</w:t>
      </w:r>
      <w:r w:rsidR="003A01C8" w:rsidRPr="00E51CAD">
        <w:rPr>
          <w:rFonts w:ascii="Times New Roman" w:hAnsi="Times New Roman"/>
          <w:sz w:val="24"/>
          <w:highlight w:val="yellow"/>
          <w:rPrChange w:id="372" w:author="Drees, Trevor" w:date="2023-05-17T15:04:00Z">
            <w:rPr>
              <w:rFonts w:ascii="Times New Roman" w:hAnsi="Times New Roman"/>
              <w:sz w:val="24"/>
            </w:rPr>
          </w:rPrChange>
        </w:rPr>
        <w:t xml:space="preserve">. &amp; </w:t>
      </w:r>
      <w:r w:rsidRPr="00E51CAD">
        <w:rPr>
          <w:rFonts w:ascii="Times New Roman" w:hAnsi="Times New Roman"/>
          <w:color w:val="222222"/>
          <w:sz w:val="24"/>
          <w:highlight w:val="yellow"/>
          <w:shd w:val="clear" w:color="auto" w:fill="FFFFFF"/>
          <w:rPrChange w:id="373" w:author="Drees, Trevor" w:date="2023-05-17T15:04:00Z">
            <w:rPr>
              <w:rFonts w:ascii="Times New Roman" w:hAnsi="Times New Roman"/>
              <w:color w:val="222222"/>
              <w:sz w:val="24"/>
              <w:shd w:val="clear" w:color="auto" w:fill="FFFFFF"/>
            </w:rPr>
          </w:rPrChange>
        </w:rPr>
        <w:t>Thompson, K.</w:t>
      </w:r>
      <w:r w:rsidR="00E1245E" w:rsidRPr="00E51CAD">
        <w:rPr>
          <w:rFonts w:ascii="Times New Roman" w:hAnsi="Times New Roman"/>
          <w:color w:val="222222"/>
          <w:sz w:val="24"/>
          <w:highlight w:val="yellow"/>
          <w:shd w:val="clear" w:color="auto" w:fill="FFFFFF"/>
          <w:rPrChange w:id="374" w:author="Drees, Trevor" w:date="2023-05-17T15:04:00Z">
            <w:rPr>
              <w:rFonts w:ascii="Times New Roman" w:hAnsi="Times New Roman"/>
              <w:color w:val="222222"/>
              <w:sz w:val="24"/>
              <w:shd w:val="clear" w:color="auto" w:fill="FFFFFF"/>
            </w:rPr>
          </w:rPrChange>
        </w:rPr>
        <w:t xml:space="preserve"> (</w:t>
      </w:r>
      <w:r w:rsidRPr="00E51CAD">
        <w:rPr>
          <w:rFonts w:ascii="Times New Roman" w:hAnsi="Times New Roman"/>
          <w:color w:val="222222"/>
          <w:sz w:val="24"/>
          <w:highlight w:val="yellow"/>
          <w:shd w:val="clear" w:color="auto" w:fill="FFFFFF"/>
          <w:rPrChange w:id="375" w:author="Drees, Trevor" w:date="2023-05-17T15:04:00Z">
            <w:rPr>
              <w:rFonts w:ascii="Times New Roman" w:hAnsi="Times New Roman"/>
              <w:color w:val="222222"/>
              <w:sz w:val="24"/>
              <w:shd w:val="clear" w:color="auto" w:fill="FFFFFF"/>
            </w:rPr>
          </w:rPrChange>
        </w:rPr>
        <w:t>1997</w:t>
      </w:r>
      <w:r w:rsidR="00E1245E" w:rsidRPr="00E51CAD">
        <w:rPr>
          <w:rFonts w:ascii="Times New Roman" w:hAnsi="Times New Roman"/>
          <w:color w:val="222222"/>
          <w:sz w:val="24"/>
          <w:highlight w:val="yellow"/>
          <w:shd w:val="clear" w:color="auto" w:fill="FFFFFF"/>
          <w:rPrChange w:id="376" w:author="Drees, Trevor" w:date="2023-05-17T15:04:00Z">
            <w:rPr>
              <w:rFonts w:ascii="Times New Roman" w:hAnsi="Times New Roman"/>
              <w:color w:val="222222"/>
              <w:sz w:val="24"/>
              <w:shd w:val="clear" w:color="auto" w:fill="FFFFFF"/>
            </w:rPr>
          </w:rPrChange>
        </w:rPr>
        <w:t>)</w:t>
      </w:r>
      <w:r w:rsidRPr="00E51CAD">
        <w:rPr>
          <w:rFonts w:ascii="Times New Roman" w:hAnsi="Times New Roman"/>
          <w:color w:val="222222"/>
          <w:sz w:val="24"/>
          <w:highlight w:val="yellow"/>
          <w:shd w:val="clear" w:color="auto" w:fill="FFFFFF"/>
          <w:rPrChange w:id="377" w:author="Drees, Trevor" w:date="2023-05-17T15:04:00Z">
            <w:rPr>
              <w:rFonts w:ascii="Times New Roman" w:hAnsi="Times New Roman"/>
              <w:color w:val="222222"/>
              <w:sz w:val="24"/>
              <w:shd w:val="clear" w:color="auto" w:fill="FFFFFF"/>
            </w:rPr>
          </w:rPrChange>
        </w:rPr>
        <w:t xml:space="preserve">. Plant dispersal: the role of man. </w:t>
      </w:r>
      <w:r w:rsidRPr="00E51CAD">
        <w:rPr>
          <w:rFonts w:ascii="Times New Roman" w:hAnsi="Times New Roman"/>
          <w:i/>
          <w:color w:val="222222"/>
          <w:sz w:val="24"/>
          <w:highlight w:val="yellow"/>
          <w:shd w:val="clear" w:color="auto" w:fill="FFFFFF"/>
          <w:rPrChange w:id="378" w:author="Drees, Trevor" w:date="2023-05-17T15:04:00Z">
            <w:rPr>
              <w:rFonts w:ascii="Times New Roman" w:hAnsi="Times New Roman"/>
              <w:i/>
              <w:color w:val="222222"/>
              <w:sz w:val="24"/>
              <w:shd w:val="clear" w:color="auto" w:fill="FFFFFF"/>
            </w:rPr>
          </w:rPrChange>
        </w:rPr>
        <w:t>Journal of Applied Ecology</w:t>
      </w:r>
      <w:r w:rsidRPr="00E51CAD">
        <w:rPr>
          <w:rFonts w:ascii="Times New Roman" w:hAnsi="Times New Roman"/>
          <w:color w:val="222222"/>
          <w:sz w:val="24"/>
          <w:highlight w:val="yellow"/>
          <w:shd w:val="clear" w:color="auto" w:fill="FFFFFF"/>
          <w:rPrChange w:id="379" w:author="Drees, Trevor" w:date="2023-05-17T15:04:00Z">
            <w:rPr>
              <w:rFonts w:ascii="Times New Roman" w:hAnsi="Times New Roman"/>
              <w:color w:val="222222"/>
              <w:sz w:val="24"/>
              <w:shd w:val="clear" w:color="auto" w:fill="FFFFFF"/>
            </w:rPr>
          </w:rPrChange>
        </w:rPr>
        <w:t>,</w:t>
      </w:r>
      <w:r w:rsidR="001B533C" w:rsidRPr="00E51CAD">
        <w:rPr>
          <w:rFonts w:ascii="Times New Roman" w:hAnsi="Times New Roman"/>
          <w:color w:val="222222"/>
          <w:sz w:val="24"/>
          <w:highlight w:val="yellow"/>
          <w:shd w:val="clear" w:color="auto" w:fill="FFFFFF"/>
          <w:rPrChange w:id="380" w:author="Drees, Trevor" w:date="2023-05-17T15:04:00Z">
            <w:rPr>
              <w:rFonts w:ascii="Times New Roman" w:hAnsi="Times New Roman"/>
              <w:color w:val="222222"/>
              <w:sz w:val="24"/>
              <w:shd w:val="clear" w:color="auto" w:fill="FFFFFF"/>
            </w:rPr>
          </w:rPrChange>
        </w:rPr>
        <w:t xml:space="preserve"> 34(6),</w:t>
      </w:r>
      <w:r w:rsidRPr="00E51CAD">
        <w:rPr>
          <w:rFonts w:ascii="Times New Roman" w:hAnsi="Times New Roman"/>
          <w:color w:val="222222"/>
          <w:sz w:val="24"/>
          <w:highlight w:val="yellow"/>
          <w:shd w:val="clear" w:color="auto" w:fill="FFFFFF"/>
          <w:rPrChange w:id="381" w:author="Drees, Trevor" w:date="2023-05-17T15:04:00Z">
            <w:rPr>
              <w:rFonts w:ascii="Times New Roman" w:hAnsi="Times New Roman"/>
              <w:color w:val="222222"/>
              <w:sz w:val="24"/>
              <w:shd w:val="clear" w:color="auto" w:fill="FFFFFF"/>
            </w:rPr>
          </w:rPrChange>
        </w:rPr>
        <w:t xml:space="preserve"> 1484-1496.</w:t>
      </w:r>
    </w:p>
    <w:p w14:paraId="790C4DB5" w14:textId="5C3821C2" w:rsidR="00EF5383" w:rsidRDefault="00EF538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lastRenderedPageBreak/>
        <w:t>Hulme, P.E.</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1998</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Post-dispersal seed predation: consequences for plant demography and evolution. </w:t>
      </w:r>
      <w:r w:rsidRPr="00BE38E8">
        <w:rPr>
          <w:rFonts w:ascii="Times New Roman" w:hAnsi="Times New Roman" w:cs="Times New Roman"/>
          <w:i/>
          <w:iCs/>
          <w:color w:val="222222"/>
          <w:sz w:val="24"/>
          <w:szCs w:val="24"/>
          <w:shd w:val="clear" w:color="auto" w:fill="FFFFFF"/>
        </w:rPr>
        <w:t>Perspectives in Plant Ecology, Evolution and Systematics</w:t>
      </w:r>
      <w:r w:rsidRPr="00BE38E8">
        <w:rPr>
          <w:rFonts w:ascii="Times New Roman" w:hAnsi="Times New Roman" w:cs="Times New Roman"/>
          <w:color w:val="222222"/>
          <w:sz w:val="24"/>
          <w:szCs w:val="24"/>
          <w:shd w:val="clear" w:color="auto" w:fill="FFFFFF"/>
        </w:rPr>
        <w:t>, 1(1), 32-46.</w:t>
      </w:r>
    </w:p>
    <w:p w14:paraId="5C79D53E" w14:textId="0DFA5797" w:rsidR="003C2041" w:rsidRDefault="003C2041" w:rsidP="00B35E53">
      <w:pPr>
        <w:spacing w:after="120" w:line="480" w:lineRule="auto"/>
        <w:ind w:left="284" w:hanging="284"/>
        <w:jc w:val="both"/>
        <w:rPr>
          <w:rFonts w:ascii="Times New Roman" w:hAnsi="Times New Roman" w:cs="Times New Roman"/>
          <w:color w:val="222222"/>
          <w:sz w:val="24"/>
          <w:szCs w:val="24"/>
          <w:shd w:val="clear" w:color="auto" w:fill="FFFFFF"/>
        </w:rPr>
      </w:pPr>
      <w:commentRangeStart w:id="382"/>
      <w:r w:rsidRPr="003C7677">
        <w:rPr>
          <w:rFonts w:ascii="Times New Roman" w:hAnsi="Times New Roman"/>
          <w:color w:val="222222"/>
          <w:sz w:val="24"/>
          <w:highlight w:val="yellow"/>
          <w:shd w:val="clear" w:color="auto" w:fill="FFFFFF"/>
          <w:rPrChange w:id="383" w:author="Drees, Trevor" w:date="2023-05-17T15:04:00Z">
            <w:rPr>
              <w:rFonts w:ascii="Times New Roman" w:hAnsi="Times New Roman"/>
              <w:color w:val="222222"/>
              <w:sz w:val="24"/>
              <w:shd w:val="clear" w:color="auto" w:fill="FFFFFF"/>
            </w:rPr>
          </w:rPrChange>
        </w:rPr>
        <w:t xml:space="preserve">Hulme, </w:t>
      </w:r>
      <w:proofErr w:type="gramStart"/>
      <w:r w:rsidRPr="003C7677">
        <w:rPr>
          <w:rFonts w:ascii="Times New Roman" w:hAnsi="Times New Roman"/>
          <w:color w:val="222222"/>
          <w:sz w:val="24"/>
          <w:highlight w:val="yellow"/>
          <w:shd w:val="clear" w:color="auto" w:fill="FFFFFF"/>
          <w:rPrChange w:id="384" w:author="Drees, Trevor" w:date="2023-05-17T15:04:00Z">
            <w:rPr>
              <w:rFonts w:ascii="Times New Roman" w:hAnsi="Times New Roman"/>
              <w:color w:val="222222"/>
              <w:sz w:val="24"/>
              <w:shd w:val="clear" w:color="auto" w:fill="FFFFFF"/>
            </w:rPr>
          </w:rPrChange>
        </w:rPr>
        <w:t>P.E</w:t>
      </w:r>
      <w:commentRangeEnd w:id="382"/>
      <w:proofErr w:type="gramEnd"/>
      <w:r w:rsidR="00E51CAD">
        <w:rPr>
          <w:rStyle w:val="CommentReference"/>
        </w:rPr>
        <w:commentReference w:id="382"/>
      </w:r>
      <w:r w:rsidR="003A01C8" w:rsidRPr="003C7677">
        <w:rPr>
          <w:rFonts w:ascii="Times New Roman" w:hAnsi="Times New Roman"/>
          <w:sz w:val="24"/>
          <w:highlight w:val="yellow"/>
          <w:rPrChange w:id="385" w:author="Drees, Trevor" w:date="2023-05-17T15:04:00Z">
            <w:rPr>
              <w:rFonts w:ascii="Times New Roman" w:hAnsi="Times New Roman"/>
              <w:sz w:val="24"/>
            </w:rPr>
          </w:rPrChange>
        </w:rPr>
        <w:t xml:space="preserve">. &amp; </w:t>
      </w:r>
      <w:proofErr w:type="spellStart"/>
      <w:r w:rsidRPr="003C7677">
        <w:rPr>
          <w:rFonts w:ascii="Times New Roman" w:hAnsi="Times New Roman"/>
          <w:color w:val="222222"/>
          <w:sz w:val="24"/>
          <w:highlight w:val="yellow"/>
          <w:shd w:val="clear" w:color="auto" w:fill="FFFFFF"/>
          <w:rPrChange w:id="386" w:author="Drees, Trevor" w:date="2023-05-17T15:04:00Z">
            <w:rPr>
              <w:rFonts w:ascii="Times New Roman" w:hAnsi="Times New Roman"/>
              <w:color w:val="222222"/>
              <w:sz w:val="24"/>
              <w:shd w:val="clear" w:color="auto" w:fill="FFFFFF"/>
            </w:rPr>
          </w:rPrChange>
        </w:rPr>
        <w:t>Kollmann</w:t>
      </w:r>
      <w:proofErr w:type="spellEnd"/>
      <w:r w:rsidRPr="003C7677">
        <w:rPr>
          <w:rFonts w:ascii="Times New Roman" w:hAnsi="Times New Roman"/>
          <w:color w:val="222222"/>
          <w:sz w:val="24"/>
          <w:highlight w:val="yellow"/>
          <w:shd w:val="clear" w:color="auto" w:fill="FFFFFF"/>
          <w:rPrChange w:id="387" w:author="Drees, Trevor" w:date="2023-05-17T15:04:00Z">
            <w:rPr>
              <w:rFonts w:ascii="Times New Roman" w:hAnsi="Times New Roman"/>
              <w:color w:val="222222"/>
              <w:sz w:val="24"/>
              <w:shd w:val="clear" w:color="auto" w:fill="FFFFFF"/>
            </w:rPr>
          </w:rPrChange>
        </w:rPr>
        <w:t>, J.</w:t>
      </w:r>
      <w:r w:rsidR="00E1245E" w:rsidRPr="003C7677">
        <w:rPr>
          <w:rFonts w:ascii="Times New Roman" w:hAnsi="Times New Roman"/>
          <w:color w:val="222222"/>
          <w:sz w:val="24"/>
          <w:highlight w:val="yellow"/>
          <w:shd w:val="clear" w:color="auto" w:fill="FFFFFF"/>
          <w:rPrChange w:id="388" w:author="Drees, Trevor" w:date="2023-05-17T15:04:00Z">
            <w:rPr>
              <w:rFonts w:ascii="Times New Roman" w:hAnsi="Times New Roman"/>
              <w:color w:val="222222"/>
              <w:sz w:val="24"/>
              <w:shd w:val="clear" w:color="auto" w:fill="FFFFFF"/>
            </w:rPr>
          </w:rPrChange>
        </w:rPr>
        <w:t xml:space="preserve"> (</w:t>
      </w:r>
      <w:r w:rsidRPr="003C7677">
        <w:rPr>
          <w:rFonts w:ascii="Times New Roman" w:hAnsi="Times New Roman"/>
          <w:color w:val="222222"/>
          <w:sz w:val="24"/>
          <w:highlight w:val="yellow"/>
          <w:shd w:val="clear" w:color="auto" w:fill="FFFFFF"/>
          <w:rPrChange w:id="389" w:author="Drees, Trevor" w:date="2023-05-17T15:04:00Z">
            <w:rPr>
              <w:rFonts w:ascii="Times New Roman" w:hAnsi="Times New Roman"/>
              <w:color w:val="222222"/>
              <w:sz w:val="24"/>
              <w:shd w:val="clear" w:color="auto" w:fill="FFFFFF"/>
            </w:rPr>
          </w:rPrChange>
        </w:rPr>
        <w:t>2005</w:t>
      </w:r>
      <w:r w:rsidR="00E1245E" w:rsidRPr="003C7677">
        <w:rPr>
          <w:rFonts w:ascii="Times New Roman" w:hAnsi="Times New Roman"/>
          <w:color w:val="222222"/>
          <w:sz w:val="24"/>
          <w:highlight w:val="yellow"/>
          <w:shd w:val="clear" w:color="auto" w:fill="FFFFFF"/>
          <w:rPrChange w:id="390" w:author="Drees, Trevor" w:date="2023-05-17T15:04:00Z">
            <w:rPr>
              <w:rFonts w:ascii="Times New Roman" w:hAnsi="Times New Roman"/>
              <w:color w:val="222222"/>
              <w:sz w:val="24"/>
              <w:shd w:val="clear" w:color="auto" w:fill="FFFFFF"/>
            </w:rPr>
          </w:rPrChange>
        </w:rPr>
        <w:t>)</w:t>
      </w:r>
      <w:r w:rsidRPr="003C7677">
        <w:rPr>
          <w:rFonts w:ascii="Times New Roman" w:hAnsi="Times New Roman"/>
          <w:color w:val="222222"/>
          <w:sz w:val="24"/>
          <w:highlight w:val="yellow"/>
          <w:shd w:val="clear" w:color="auto" w:fill="FFFFFF"/>
          <w:rPrChange w:id="391" w:author="Drees, Trevor" w:date="2023-05-17T15:04:00Z">
            <w:rPr>
              <w:rFonts w:ascii="Times New Roman" w:hAnsi="Times New Roman"/>
              <w:color w:val="222222"/>
              <w:sz w:val="24"/>
              <w:shd w:val="clear" w:color="auto" w:fill="FFFFFF"/>
            </w:rPr>
          </w:rPrChange>
        </w:rPr>
        <w:t xml:space="preserve">. Seed predator guilds, spatial variation in post-dispersal seed predation and potential effects on plant demography: a temperate perspective. </w:t>
      </w:r>
      <w:r w:rsidR="001B533C" w:rsidRPr="003C7677">
        <w:rPr>
          <w:rFonts w:ascii="Times New Roman" w:hAnsi="Times New Roman"/>
          <w:color w:val="222222"/>
          <w:sz w:val="24"/>
          <w:highlight w:val="yellow"/>
          <w:shd w:val="clear" w:color="auto" w:fill="FFFFFF"/>
          <w:rPrChange w:id="392" w:author="Drees, Trevor" w:date="2023-05-17T15:04:00Z">
            <w:rPr>
              <w:rFonts w:ascii="Times New Roman" w:hAnsi="Times New Roman"/>
              <w:color w:val="222222"/>
              <w:sz w:val="24"/>
              <w:shd w:val="clear" w:color="auto" w:fill="FFFFFF"/>
            </w:rPr>
          </w:rPrChange>
        </w:rPr>
        <w:t xml:space="preserve">In </w:t>
      </w:r>
      <w:r w:rsidRPr="003C7677">
        <w:rPr>
          <w:rFonts w:ascii="Times New Roman" w:hAnsi="Times New Roman"/>
          <w:i/>
          <w:color w:val="222222"/>
          <w:sz w:val="24"/>
          <w:highlight w:val="yellow"/>
          <w:shd w:val="clear" w:color="auto" w:fill="FFFFFF"/>
          <w:rPrChange w:id="393" w:author="Drees, Trevor" w:date="2023-05-17T15:04:00Z">
            <w:rPr>
              <w:rFonts w:ascii="Times New Roman" w:hAnsi="Times New Roman"/>
              <w:i/>
              <w:color w:val="222222"/>
              <w:sz w:val="24"/>
              <w:shd w:val="clear" w:color="auto" w:fill="FFFFFF"/>
            </w:rPr>
          </w:rPrChange>
        </w:rPr>
        <w:t xml:space="preserve">Seed </w:t>
      </w:r>
      <w:r w:rsidR="00E84E41" w:rsidRPr="003C7677">
        <w:rPr>
          <w:rFonts w:ascii="Times New Roman" w:hAnsi="Times New Roman"/>
          <w:i/>
          <w:color w:val="222222"/>
          <w:sz w:val="24"/>
          <w:highlight w:val="yellow"/>
          <w:shd w:val="clear" w:color="auto" w:fill="FFFFFF"/>
          <w:rPrChange w:id="394" w:author="Drees, Trevor" w:date="2023-05-17T15:04:00Z">
            <w:rPr>
              <w:rFonts w:ascii="Times New Roman" w:hAnsi="Times New Roman"/>
              <w:i/>
              <w:color w:val="222222"/>
              <w:sz w:val="24"/>
              <w:shd w:val="clear" w:color="auto" w:fill="FFFFFF"/>
            </w:rPr>
          </w:rPrChange>
        </w:rPr>
        <w:t>Fate</w:t>
      </w:r>
      <w:r w:rsidRPr="003C7677">
        <w:rPr>
          <w:rFonts w:ascii="Times New Roman" w:hAnsi="Times New Roman"/>
          <w:i/>
          <w:color w:val="222222"/>
          <w:sz w:val="24"/>
          <w:highlight w:val="yellow"/>
          <w:shd w:val="clear" w:color="auto" w:fill="FFFFFF"/>
          <w:rPrChange w:id="395" w:author="Drees, Trevor" w:date="2023-05-17T15:04:00Z">
            <w:rPr>
              <w:rFonts w:ascii="Times New Roman" w:hAnsi="Times New Roman"/>
              <w:i/>
              <w:color w:val="222222"/>
              <w:sz w:val="24"/>
              <w:shd w:val="clear" w:color="auto" w:fill="FFFFFF"/>
            </w:rPr>
          </w:rPrChange>
        </w:rPr>
        <w:t xml:space="preserve">: Predation, </w:t>
      </w:r>
      <w:r w:rsidR="00E84E41" w:rsidRPr="003C7677">
        <w:rPr>
          <w:rFonts w:ascii="Times New Roman" w:hAnsi="Times New Roman"/>
          <w:i/>
          <w:color w:val="222222"/>
          <w:sz w:val="24"/>
          <w:highlight w:val="yellow"/>
          <w:shd w:val="clear" w:color="auto" w:fill="FFFFFF"/>
          <w:rPrChange w:id="396" w:author="Drees, Trevor" w:date="2023-05-17T15:04:00Z">
            <w:rPr>
              <w:rFonts w:ascii="Times New Roman" w:hAnsi="Times New Roman"/>
              <w:i/>
              <w:color w:val="222222"/>
              <w:sz w:val="24"/>
              <w:shd w:val="clear" w:color="auto" w:fill="FFFFFF"/>
            </w:rPr>
          </w:rPrChange>
        </w:rPr>
        <w:t xml:space="preserve">Dispersal </w:t>
      </w:r>
      <w:r w:rsidRPr="003C7677">
        <w:rPr>
          <w:rFonts w:ascii="Times New Roman" w:hAnsi="Times New Roman"/>
          <w:i/>
          <w:color w:val="222222"/>
          <w:sz w:val="24"/>
          <w:highlight w:val="yellow"/>
          <w:shd w:val="clear" w:color="auto" w:fill="FFFFFF"/>
          <w:rPrChange w:id="397" w:author="Drees, Trevor" w:date="2023-05-17T15:04:00Z">
            <w:rPr>
              <w:rFonts w:ascii="Times New Roman" w:hAnsi="Times New Roman"/>
              <w:i/>
              <w:color w:val="222222"/>
              <w:sz w:val="24"/>
              <w:shd w:val="clear" w:color="auto" w:fill="FFFFFF"/>
            </w:rPr>
          </w:rPrChange>
        </w:rPr>
        <w:t xml:space="preserve">and </w:t>
      </w:r>
      <w:r w:rsidR="00E84E41" w:rsidRPr="003C7677">
        <w:rPr>
          <w:rFonts w:ascii="Times New Roman" w:hAnsi="Times New Roman"/>
          <w:i/>
          <w:color w:val="222222"/>
          <w:sz w:val="24"/>
          <w:highlight w:val="yellow"/>
          <w:shd w:val="clear" w:color="auto" w:fill="FFFFFF"/>
          <w:rPrChange w:id="398" w:author="Drees, Trevor" w:date="2023-05-17T15:04:00Z">
            <w:rPr>
              <w:rFonts w:ascii="Times New Roman" w:hAnsi="Times New Roman"/>
              <w:i/>
              <w:color w:val="222222"/>
              <w:sz w:val="24"/>
              <w:shd w:val="clear" w:color="auto" w:fill="FFFFFF"/>
            </w:rPr>
          </w:rPrChange>
        </w:rPr>
        <w:t>Seedling Establishment</w:t>
      </w:r>
      <w:r w:rsidRPr="003C7677">
        <w:rPr>
          <w:rFonts w:ascii="Times New Roman" w:hAnsi="Times New Roman"/>
          <w:color w:val="222222"/>
          <w:sz w:val="24"/>
          <w:highlight w:val="yellow"/>
          <w:shd w:val="clear" w:color="auto" w:fill="FFFFFF"/>
          <w:rPrChange w:id="399" w:author="Drees, Trevor" w:date="2023-05-17T15:04:00Z">
            <w:rPr>
              <w:rFonts w:ascii="Times New Roman" w:hAnsi="Times New Roman"/>
              <w:color w:val="222222"/>
              <w:sz w:val="24"/>
              <w:shd w:val="clear" w:color="auto" w:fill="FFFFFF"/>
            </w:rPr>
          </w:rPrChange>
        </w:rPr>
        <w:t>, 9-30.</w:t>
      </w:r>
    </w:p>
    <w:p w14:paraId="1385E74C" w14:textId="3DCCB8A7" w:rsidR="00F36D35" w:rsidRDefault="00F36D3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F36D35">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F36D35">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F36D35">
        <w:rPr>
          <w:rFonts w:ascii="Times New Roman" w:hAnsi="Times New Roman" w:cs="Times New Roman"/>
          <w:color w:val="222222"/>
          <w:sz w:val="24"/>
          <w:szCs w:val="24"/>
          <w:shd w:val="clear" w:color="auto" w:fill="FFFFFF"/>
        </w:rPr>
        <w:t>1990</w:t>
      </w:r>
      <w:r w:rsidR="00E1245E">
        <w:rPr>
          <w:rFonts w:ascii="Times New Roman" w:hAnsi="Times New Roman" w:cs="Times New Roman"/>
          <w:color w:val="222222"/>
          <w:sz w:val="24"/>
          <w:szCs w:val="24"/>
          <w:shd w:val="clear" w:color="auto" w:fill="FFFFFF"/>
        </w:rPr>
        <w:t>)</w:t>
      </w:r>
      <w:r w:rsidRPr="00F36D35">
        <w:rPr>
          <w:rFonts w:ascii="Times New Roman" w:hAnsi="Times New Roman" w:cs="Times New Roman"/>
          <w:color w:val="222222"/>
          <w:sz w:val="24"/>
          <w:szCs w:val="24"/>
          <w:shd w:val="clear" w:color="auto" w:fill="FFFFFF"/>
        </w:rPr>
        <w:t xml:space="preserve">. Removal rates of seeds adapted for dispersal by ants. </w:t>
      </w:r>
      <w:r w:rsidRPr="00BE38E8">
        <w:rPr>
          <w:rFonts w:ascii="Times New Roman" w:hAnsi="Times New Roman" w:cs="Times New Roman"/>
          <w:i/>
          <w:iCs/>
          <w:color w:val="222222"/>
          <w:sz w:val="24"/>
          <w:szCs w:val="24"/>
          <w:shd w:val="clear" w:color="auto" w:fill="FFFFFF"/>
        </w:rPr>
        <w:t>Ecology</w:t>
      </w:r>
      <w:r w:rsidRPr="00F36D35">
        <w:rPr>
          <w:rFonts w:ascii="Times New Roman" w:hAnsi="Times New Roman" w:cs="Times New Roman"/>
          <w:color w:val="222222"/>
          <w:sz w:val="24"/>
          <w:szCs w:val="24"/>
          <w:shd w:val="clear" w:color="auto" w:fill="FFFFFF"/>
        </w:rPr>
        <w:t>, 71(1), 138-148.</w:t>
      </w:r>
    </w:p>
    <w:p w14:paraId="6C6050CC" w14:textId="4A00A878" w:rsidR="00497079" w:rsidRDefault="0049707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497079">
        <w:rPr>
          <w:rFonts w:ascii="Times New Roman" w:hAnsi="Times New Roman" w:cs="Times New Roman"/>
          <w:color w:val="222222"/>
          <w:sz w:val="24"/>
          <w:szCs w:val="24"/>
          <w:shd w:val="clear" w:color="auto" w:fill="FFFFFF"/>
        </w:rPr>
        <w:t>Hughes, L</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497079">
        <w:rPr>
          <w:rFonts w:ascii="Times New Roman" w:hAnsi="Times New Roman" w:cs="Times New Roman"/>
          <w:color w:val="222222"/>
          <w:sz w:val="24"/>
          <w:szCs w:val="24"/>
          <w:shd w:val="clear" w:color="auto" w:fill="FFFFFF"/>
        </w:rPr>
        <w:t>Westoby, M.</w:t>
      </w:r>
      <w:r w:rsidR="00E1245E">
        <w:rPr>
          <w:rFonts w:ascii="Times New Roman" w:hAnsi="Times New Roman" w:cs="Times New Roman"/>
          <w:color w:val="222222"/>
          <w:sz w:val="24"/>
          <w:szCs w:val="24"/>
          <w:shd w:val="clear" w:color="auto" w:fill="FFFFFF"/>
        </w:rPr>
        <w:t xml:space="preserve"> (</w:t>
      </w:r>
      <w:r w:rsidRPr="00497079">
        <w:rPr>
          <w:rFonts w:ascii="Times New Roman" w:hAnsi="Times New Roman" w:cs="Times New Roman"/>
          <w:color w:val="222222"/>
          <w:sz w:val="24"/>
          <w:szCs w:val="24"/>
          <w:shd w:val="clear" w:color="auto" w:fill="FFFFFF"/>
        </w:rPr>
        <w:t>1992</w:t>
      </w:r>
      <w:r w:rsidR="00E1245E">
        <w:rPr>
          <w:rFonts w:ascii="Times New Roman" w:hAnsi="Times New Roman" w:cs="Times New Roman"/>
          <w:color w:val="222222"/>
          <w:sz w:val="24"/>
          <w:szCs w:val="24"/>
          <w:shd w:val="clear" w:color="auto" w:fill="FFFFFF"/>
        </w:rPr>
        <w:t>)</w:t>
      </w:r>
      <w:r w:rsidRPr="00497079">
        <w:rPr>
          <w:rFonts w:ascii="Times New Roman" w:hAnsi="Times New Roman" w:cs="Times New Roman"/>
          <w:color w:val="222222"/>
          <w:sz w:val="24"/>
          <w:szCs w:val="24"/>
          <w:shd w:val="clear" w:color="auto" w:fill="FFFFFF"/>
        </w:rPr>
        <w:t xml:space="preserve">. Effect of diaspore characteristics on removal of seeds adapted for dispersal by ants. </w:t>
      </w:r>
      <w:r w:rsidRPr="00BE38E8">
        <w:rPr>
          <w:rFonts w:ascii="Times New Roman" w:hAnsi="Times New Roman" w:cs="Times New Roman"/>
          <w:i/>
          <w:iCs/>
          <w:color w:val="222222"/>
          <w:sz w:val="24"/>
          <w:szCs w:val="24"/>
          <w:shd w:val="clear" w:color="auto" w:fill="FFFFFF"/>
        </w:rPr>
        <w:t>Ecology</w:t>
      </w:r>
      <w:r w:rsidRPr="00497079">
        <w:rPr>
          <w:rFonts w:ascii="Times New Roman" w:hAnsi="Times New Roman" w:cs="Times New Roman"/>
          <w:color w:val="222222"/>
          <w:sz w:val="24"/>
          <w:szCs w:val="24"/>
          <w:shd w:val="clear" w:color="auto" w:fill="FFFFFF"/>
        </w:rPr>
        <w:t>, 73(4), 1300-1312.</w:t>
      </w:r>
    </w:p>
    <w:p w14:paraId="1F361F1F" w14:textId="7943C86E" w:rsidR="00B55BAD" w:rsidRDefault="00B55BAD" w:rsidP="00B35E53">
      <w:pPr>
        <w:spacing w:after="120" w:line="480" w:lineRule="auto"/>
        <w:ind w:left="284" w:hanging="284"/>
        <w:jc w:val="both"/>
        <w:rPr>
          <w:rFonts w:ascii="Times New Roman" w:hAnsi="Times New Roman" w:cs="Times New Roman"/>
          <w:color w:val="222222"/>
          <w:sz w:val="24"/>
          <w:szCs w:val="24"/>
          <w:shd w:val="clear" w:color="auto" w:fill="FFFFFF"/>
        </w:rPr>
      </w:pPr>
      <w:commentRangeStart w:id="400"/>
      <w:r w:rsidRPr="00A561D5">
        <w:rPr>
          <w:rFonts w:ascii="Times New Roman" w:hAnsi="Times New Roman"/>
          <w:color w:val="222222"/>
          <w:sz w:val="24"/>
          <w:highlight w:val="yellow"/>
          <w:shd w:val="clear" w:color="auto" w:fill="FFFFFF"/>
          <w:rPrChange w:id="401" w:author="Drees, Trevor" w:date="2023-05-17T15:04:00Z">
            <w:rPr>
              <w:rFonts w:ascii="Times New Roman" w:hAnsi="Times New Roman"/>
              <w:color w:val="222222"/>
              <w:sz w:val="24"/>
              <w:shd w:val="clear" w:color="auto" w:fill="FFFFFF"/>
            </w:rPr>
          </w:rPrChange>
        </w:rPr>
        <w:t>Janzen, D.H.</w:t>
      </w:r>
      <w:commentRangeEnd w:id="400"/>
      <w:r w:rsidR="00E51CAD">
        <w:rPr>
          <w:rStyle w:val="CommentReference"/>
        </w:rPr>
        <w:commentReference w:id="400"/>
      </w:r>
      <w:r w:rsidR="00E1245E" w:rsidRPr="00A561D5">
        <w:rPr>
          <w:rFonts w:ascii="Times New Roman" w:hAnsi="Times New Roman"/>
          <w:color w:val="222222"/>
          <w:sz w:val="24"/>
          <w:highlight w:val="yellow"/>
          <w:shd w:val="clear" w:color="auto" w:fill="FFFFFF"/>
          <w:rPrChange w:id="402" w:author="Drees, Trevor" w:date="2023-05-17T15:04:00Z">
            <w:rPr>
              <w:rFonts w:ascii="Times New Roman" w:hAnsi="Times New Roman"/>
              <w:color w:val="222222"/>
              <w:sz w:val="24"/>
              <w:shd w:val="clear" w:color="auto" w:fill="FFFFFF"/>
            </w:rPr>
          </w:rPrChange>
        </w:rPr>
        <w:t xml:space="preserve"> (</w:t>
      </w:r>
      <w:r w:rsidRPr="00A561D5">
        <w:rPr>
          <w:rFonts w:ascii="Times New Roman" w:hAnsi="Times New Roman"/>
          <w:color w:val="222222"/>
          <w:sz w:val="24"/>
          <w:highlight w:val="yellow"/>
          <w:shd w:val="clear" w:color="auto" w:fill="FFFFFF"/>
          <w:rPrChange w:id="403" w:author="Drees, Trevor" w:date="2023-05-17T15:04:00Z">
            <w:rPr>
              <w:rFonts w:ascii="Times New Roman" w:hAnsi="Times New Roman"/>
              <w:color w:val="222222"/>
              <w:sz w:val="24"/>
              <w:shd w:val="clear" w:color="auto" w:fill="FFFFFF"/>
            </w:rPr>
          </w:rPrChange>
        </w:rPr>
        <w:t>1970</w:t>
      </w:r>
      <w:r w:rsidR="00E1245E" w:rsidRPr="00A561D5">
        <w:rPr>
          <w:rFonts w:ascii="Times New Roman" w:hAnsi="Times New Roman"/>
          <w:color w:val="222222"/>
          <w:sz w:val="24"/>
          <w:highlight w:val="yellow"/>
          <w:shd w:val="clear" w:color="auto" w:fill="FFFFFF"/>
          <w:rPrChange w:id="404" w:author="Drees, Trevor" w:date="2023-05-17T15:04:00Z">
            <w:rPr>
              <w:rFonts w:ascii="Times New Roman" w:hAnsi="Times New Roman"/>
              <w:color w:val="222222"/>
              <w:sz w:val="24"/>
              <w:shd w:val="clear" w:color="auto" w:fill="FFFFFF"/>
            </w:rPr>
          </w:rPrChange>
        </w:rPr>
        <w:t>)</w:t>
      </w:r>
      <w:r w:rsidRPr="00A561D5">
        <w:rPr>
          <w:rFonts w:ascii="Times New Roman" w:hAnsi="Times New Roman"/>
          <w:color w:val="222222"/>
          <w:sz w:val="24"/>
          <w:highlight w:val="yellow"/>
          <w:shd w:val="clear" w:color="auto" w:fill="FFFFFF"/>
          <w:rPrChange w:id="405" w:author="Drees, Trevor" w:date="2023-05-17T15:04:00Z">
            <w:rPr>
              <w:rFonts w:ascii="Times New Roman" w:hAnsi="Times New Roman"/>
              <w:color w:val="222222"/>
              <w:sz w:val="24"/>
              <w:shd w:val="clear" w:color="auto" w:fill="FFFFFF"/>
            </w:rPr>
          </w:rPrChange>
        </w:rPr>
        <w:t xml:space="preserve">. Herbivores and the number of tree species in tropical forests. </w:t>
      </w:r>
      <w:r w:rsidRPr="00A561D5">
        <w:rPr>
          <w:rFonts w:ascii="Times New Roman" w:hAnsi="Times New Roman"/>
          <w:i/>
          <w:color w:val="222222"/>
          <w:sz w:val="24"/>
          <w:highlight w:val="yellow"/>
          <w:shd w:val="clear" w:color="auto" w:fill="FFFFFF"/>
          <w:rPrChange w:id="406" w:author="Drees, Trevor" w:date="2023-05-17T15:04:00Z">
            <w:rPr>
              <w:rFonts w:ascii="Times New Roman" w:hAnsi="Times New Roman"/>
              <w:i/>
              <w:color w:val="222222"/>
              <w:sz w:val="24"/>
              <w:shd w:val="clear" w:color="auto" w:fill="FFFFFF"/>
            </w:rPr>
          </w:rPrChange>
        </w:rPr>
        <w:t>The American Naturalist</w:t>
      </w:r>
      <w:r w:rsidRPr="00A561D5">
        <w:rPr>
          <w:rFonts w:ascii="Times New Roman" w:hAnsi="Times New Roman"/>
          <w:color w:val="222222"/>
          <w:sz w:val="24"/>
          <w:highlight w:val="yellow"/>
          <w:shd w:val="clear" w:color="auto" w:fill="FFFFFF"/>
          <w:rPrChange w:id="407" w:author="Drees, Trevor" w:date="2023-05-17T15:04:00Z">
            <w:rPr>
              <w:rFonts w:ascii="Times New Roman" w:hAnsi="Times New Roman"/>
              <w:color w:val="222222"/>
              <w:sz w:val="24"/>
              <w:shd w:val="clear" w:color="auto" w:fill="FFFFFF"/>
            </w:rPr>
          </w:rPrChange>
        </w:rPr>
        <w:t>, 104(940), 501-528.</w:t>
      </w:r>
    </w:p>
    <w:p w14:paraId="5C39DFBF" w14:textId="0E11ED97"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Jensen, T.S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D0C19">
        <w:rPr>
          <w:rFonts w:ascii="Times New Roman" w:hAnsi="Times New Roman" w:cs="Times New Roman"/>
          <w:color w:val="222222"/>
          <w:sz w:val="24"/>
          <w:szCs w:val="24"/>
          <w:shd w:val="clear" w:color="auto" w:fill="FFFFFF"/>
        </w:rPr>
        <w:t>Nielsen, O.F.</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1986</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Rodents as seed dispersers in a heath</w:t>
      </w:r>
      <w:r w:rsidR="004E68DC">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oak wood succession. </w:t>
      </w:r>
      <w:proofErr w:type="spellStart"/>
      <w:r w:rsidRPr="00BE38E8">
        <w:rPr>
          <w:rFonts w:ascii="Times New Roman" w:hAnsi="Times New Roman" w:cs="Times New Roman"/>
          <w:i/>
          <w:iCs/>
          <w:color w:val="222222"/>
          <w:sz w:val="24"/>
          <w:szCs w:val="24"/>
          <w:shd w:val="clear" w:color="auto" w:fill="FFFFFF"/>
        </w:rPr>
        <w:t>Oecologia</w:t>
      </w:r>
      <w:proofErr w:type="spellEnd"/>
      <w:r w:rsidRPr="006D0C19">
        <w:rPr>
          <w:rFonts w:ascii="Times New Roman" w:hAnsi="Times New Roman" w:cs="Times New Roman"/>
          <w:color w:val="222222"/>
          <w:sz w:val="24"/>
          <w:szCs w:val="24"/>
          <w:shd w:val="clear" w:color="auto" w:fill="FFFFFF"/>
        </w:rPr>
        <w:t>, 70(2), 214-221.</w:t>
      </w:r>
    </w:p>
    <w:p w14:paraId="6633E342" w14:textId="34BAFF49" w:rsidR="00301B99" w:rsidRDefault="00301B99"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Jongejans</w:t>
      </w:r>
      <w:proofErr w:type="spellEnd"/>
      <w:r w:rsidRPr="00301B99">
        <w:rPr>
          <w:rFonts w:ascii="Times New Roman" w:hAnsi="Times New Roman" w:cs="Times New Roman"/>
          <w:color w:val="222222"/>
          <w:sz w:val="24"/>
          <w:szCs w:val="24"/>
          <w:shd w:val="clear" w:color="auto" w:fill="FFFFFF"/>
        </w:rPr>
        <w:t xml:space="preserve">, E., Shea, K., </w:t>
      </w: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 Kelly, 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01B99">
        <w:rPr>
          <w:rFonts w:ascii="Times New Roman" w:hAnsi="Times New Roman" w:cs="Times New Roman"/>
          <w:color w:val="222222"/>
          <w:sz w:val="24"/>
          <w:szCs w:val="24"/>
          <w:shd w:val="clear" w:color="auto" w:fill="FFFFFF"/>
        </w:rPr>
        <w:t>Ellner</w:t>
      </w:r>
      <w:proofErr w:type="spellEnd"/>
      <w:r w:rsidRPr="00301B99">
        <w:rPr>
          <w:rFonts w:ascii="Times New Roman" w:hAnsi="Times New Roman" w:cs="Times New Roman"/>
          <w:color w:val="222222"/>
          <w:sz w:val="24"/>
          <w:szCs w:val="24"/>
          <w:shd w:val="clear" w:color="auto" w:fill="FFFFFF"/>
        </w:rPr>
        <w:t>, S.P.</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2011</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BE38E8">
        <w:rPr>
          <w:rFonts w:ascii="Times New Roman" w:hAnsi="Times New Roman" w:cs="Times New Roman"/>
          <w:i/>
          <w:iCs/>
          <w:color w:val="222222"/>
          <w:sz w:val="24"/>
          <w:szCs w:val="24"/>
          <w:shd w:val="clear" w:color="auto" w:fill="FFFFFF"/>
        </w:rPr>
        <w:t>Ecology</w:t>
      </w:r>
      <w:r w:rsidRPr="00301B99">
        <w:rPr>
          <w:rFonts w:ascii="Times New Roman" w:hAnsi="Times New Roman" w:cs="Times New Roman"/>
          <w:color w:val="222222"/>
          <w:sz w:val="24"/>
          <w:szCs w:val="24"/>
          <w:shd w:val="clear" w:color="auto" w:fill="FFFFFF"/>
        </w:rPr>
        <w:t>, 92(1), 86-97.</w:t>
      </w:r>
    </w:p>
    <w:p w14:paraId="2948BFCA" w14:textId="0B9C643F" w:rsidR="00EC15D4" w:rsidRDefault="00EC15D4" w:rsidP="00B35E53">
      <w:pPr>
        <w:spacing w:after="120" w:line="480" w:lineRule="auto"/>
        <w:ind w:left="284" w:hanging="284"/>
        <w:jc w:val="both"/>
        <w:rPr>
          <w:rFonts w:ascii="Times New Roman" w:hAnsi="Times New Roman" w:cs="Times New Roman"/>
          <w:color w:val="222222"/>
          <w:sz w:val="24"/>
          <w:szCs w:val="24"/>
          <w:shd w:val="clear" w:color="auto" w:fill="FFFFFF"/>
        </w:rPr>
      </w:pPr>
      <w:bookmarkStart w:id="408" w:name="_Hlk100855506"/>
      <w:proofErr w:type="spellStart"/>
      <w:r w:rsidRPr="00EC15D4">
        <w:rPr>
          <w:rFonts w:ascii="Times New Roman" w:hAnsi="Times New Roman" w:cs="Times New Roman"/>
          <w:color w:val="222222"/>
          <w:sz w:val="24"/>
          <w:szCs w:val="24"/>
          <w:shd w:val="clear" w:color="auto" w:fill="FFFFFF"/>
        </w:rPr>
        <w:t>Jongejans</w:t>
      </w:r>
      <w:proofErr w:type="spellEnd"/>
      <w:r w:rsidRPr="00EC15D4">
        <w:rPr>
          <w:rFonts w:ascii="Times New Roman" w:hAnsi="Times New Roman" w:cs="Times New Roman"/>
          <w:color w:val="222222"/>
          <w:sz w:val="24"/>
          <w:szCs w:val="24"/>
          <w:shd w:val="clear" w:color="auto" w:fill="FFFFFF"/>
        </w:rPr>
        <w:t xml:space="preserve">, E., </w:t>
      </w:r>
      <w:proofErr w:type="spellStart"/>
      <w:r w:rsidRPr="00EC15D4">
        <w:rPr>
          <w:rFonts w:ascii="Times New Roman" w:hAnsi="Times New Roman" w:cs="Times New Roman"/>
          <w:color w:val="222222"/>
          <w:sz w:val="24"/>
          <w:szCs w:val="24"/>
          <w:shd w:val="clear" w:color="auto" w:fill="FFFFFF"/>
        </w:rPr>
        <w:t>Skarpaas</w:t>
      </w:r>
      <w:proofErr w:type="spellEnd"/>
      <w:r w:rsidRPr="00EC15D4">
        <w:rPr>
          <w:rFonts w:ascii="Times New Roman" w:hAnsi="Times New Roman" w:cs="Times New Roman"/>
          <w:color w:val="222222"/>
          <w:sz w:val="24"/>
          <w:szCs w:val="24"/>
          <w:shd w:val="clear" w:color="auto" w:fill="FFFFFF"/>
        </w:rPr>
        <w:t xml:space="preserve">, O., Ferrari, M.J., Long, E.S., Dauer, J.T., Schwarz, C.M., </w:t>
      </w:r>
      <w:proofErr w:type="spellStart"/>
      <w:r>
        <w:rPr>
          <w:rFonts w:ascii="Times New Roman" w:hAnsi="Times New Roman" w:cs="Times New Roman"/>
          <w:color w:val="222222"/>
          <w:sz w:val="24"/>
          <w:szCs w:val="24"/>
          <w:shd w:val="clear" w:color="auto" w:fill="FFFFFF"/>
        </w:rPr>
        <w:t>Rauschert</w:t>
      </w:r>
      <w:proofErr w:type="spellEnd"/>
      <w:r>
        <w:rPr>
          <w:rFonts w:ascii="Times New Roman" w:hAnsi="Times New Roman" w:cs="Times New Roman"/>
          <w:color w:val="222222"/>
          <w:sz w:val="24"/>
          <w:szCs w:val="24"/>
          <w:shd w:val="clear" w:color="auto" w:fill="FFFFFF"/>
        </w:rPr>
        <w:t xml:space="preserve">, E.S., </w:t>
      </w:r>
      <w:proofErr w:type="spellStart"/>
      <w:r>
        <w:rPr>
          <w:rFonts w:ascii="Times New Roman" w:hAnsi="Times New Roman" w:cs="Times New Roman"/>
          <w:color w:val="222222"/>
          <w:sz w:val="24"/>
          <w:szCs w:val="24"/>
          <w:shd w:val="clear" w:color="auto" w:fill="FFFFFF"/>
        </w:rPr>
        <w:t>Jabbour</w:t>
      </w:r>
      <w:proofErr w:type="spellEnd"/>
      <w:r>
        <w:rPr>
          <w:rFonts w:ascii="Times New Roman" w:hAnsi="Times New Roman" w:cs="Times New Roman"/>
          <w:color w:val="222222"/>
          <w:sz w:val="24"/>
          <w:szCs w:val="24"/>
          <w:shd w:val="clear" w:color="auto" w:fill="FFFFFF"/>
        </w:rPr>
        <w:t xml:space="preserve">, R., Mortensen, D.A., </w:t>
      </w:r>
      <w:proofErr w:type="spellStart"/>
      <w:r>
        <w:rPr>
          <w:rFonts w:ascii="Times New Roman" w:hAnsi="Times New Roman" w:cs="Times New Roman"/>
          <w:color w:val="222222"/>
          <w:sz w:val="24"/>
          <w:szCs w:val="24"/>
          <w:shd w:val="clear" w:color="auto" w:fill="FFFFFF"/>
        </w:rPr>
        <w:t>Isard</w:t>
      </w:r>
      <w:proofErr w:type="spellEnd"/>
      <w:r>
        <w:rPr>
          <w:rFonts w:ascii="Times New Roman" w:hAnsi="Times New Roman" w:cs="Times New Roman"/>
          <w:color w:val="222222"/>
          <w:sz w:val="24"/>
          <w:szCs w:val="24"/>
          <w:shd w:val="clear" w:color="auto" w:fill="FFFFFF"/>
        </w:rPr>
        <w:t xml:space="preserve">, S.A., </w:t>
      </w:r>
      <w:proofErr w:type="spellStart"/>
      <w:r>
        <w:rPr>
          <w:rFonts w:ascii="Times New Roman" w:hAnsi="Times New Roman" w:cs="Times New Roman"/>
          <w:color w:val="222222"/>
          <w:sz w:val="24"/>
          <w:szCs w:val="24"/>
          <w:shd w:val="clear" w:color="auto" w:fill="FFFFFF"/>
        </w:rPr>
        <w:t>Lieb</w:t>
      </w:r>
      <w:proofErr w:type="spellEnd"/>
      <w:r>
        <w:rPr>
          <w:rFonts w:ascii="Times New Roman" w:hAnsi="Times New Roman" w:cs="Times New Roman"/>
          <w:color w:val="222222"/>
          <w:sz w:val="24"/>
          <w:szCs w:val="24"/>
          <w:shd w:val="clear" w:color="auto" w:fill="FFFFFF"/>
        </w:rPr>
        <w:t xml:space="preserve">, D.A., </w:t>
      </w:r>
      <w:proofErr w:type="spellStart"/>
      <w:r w:rsidR="00412BAB">
        <w:rPr>
          <w:rFonts w:ascii="Times New Roman" w:hAnsi="Times New Roman" w:cs="Times New Roman"/>
          <w:color w:val="222222"/>
          <w:sz w:val="24"/>
          <w:szCs w:val="24"/>
          <w:shd w:val="clear" w:color="auto" w:fill="FFFFFF"/>
        </w:rPr>
        <w:t>Sezen</w:t>
      </w:r>
      <w:proofErr w:type="spellEnd"/>
      <w:r w:rsidR="00412BAB">
        <w:rPr>
          <w:rFonts w:ascii="Times New Roman" w:hAnsi="Times New Roman" w:cs="Times New Roman"/>
          <w:color w:val="222222"/>
          <w:sz w:val="24"/>
          <w:szCs w:val="24"/>
          <w:shd w:val="clear" w:color="auto" w:fill="FFFFFF"/>
        </w:rPr>
        <w:t xml:space="preserve">, Z., </w:t>
      </w:r>
      <w:proofErr w:type="spellStart"/>
      <w:r w:rsidR="00412BAB">
        <w:rPr>
          <w:rFonts w:ascii="Times New Roman" w:hAnsi="Times New Roman" w:cs="Times New Roman"/>
          <w:color w:val="222222"/>
          <w:sz w:val="24"/>
          <w:szCs w:val="24"/>
          <w:shd w:val="clear" w:color="auto" w:fill="FFFFFF"/>
        </w:rPr>
        <w:t>Hulting</w:t>
      </w:r>
      <w:proofErr w:type="spellEnd"/>
      <w:r w:rsidR="00412BAB">
        <w:rPr>
          <w:rFonts w:ascii="Times New Roman" w:hAnsi="Times New Roman" w:cs="Times New Roman"/>
          <w:color w:val="222222"/>
          <w:sz w:val="24"/>
          <w:szCs w:val="24"/>
          <w:shd w:val="clear" w:color="auto" w:fill="FFFFFF"/>
        </w:rPr>
        <w:t>, A.G.,</w:t>
      </w:r>
      <w:r w:rsidRPr="00EC15D4">
        <w:rPr>
          <w:rFonts w:ascii="Times New Roman" w:hAnsi="Times New Roman" w:cs="Times New Roman"/>
          <w:color w:val="222222"/>
          <w:sz w:val="24"/>
          <w:szCs w:val="24"/>
          <w:shd w:val="clear" w:color="auto" w:fill="FFFFFF"/>
        </w:rPr>
        <w:t xml:space="preserve"> &amp; Shea, K. (2015</w:t>
      </w:r>
      <w:r w:rsidR="00412BAB">
        <w:rPr>
          <w:rFonts w:ascii="Times New Roman" w:hAnsi="Times New Roman" w:cs="Times New Roman"/>
          <w:color w:val="222222"/>
          <w:sz w:val="24"/>
          <w:szCs w:val="24"/>
          <w:shd w:val="clear" w:color="auto" w:fill="FFFFFF"/>
        </w:rPr>
        <w:t>a</w:t>
      </w:r>
      <w:r w:rsidRPr="00EC15D4">
        <w:rPr>
          <w:rFonts w:ascii="Times New Roman" w:hAnsi="Times New Roman" w:cs="Times New Roman"/>
          <w:color w:val="222222"/>
          <w:sz w:val="24"/>
          <w:szCs w:val="24"/>
          <w:shd w:val="clear" w:color="auto" w:fill="FFFFFF"/>
        </w:rPr>
        <w:t xml:space="preserve">). A unifying gravity framework for dispersal. </w:t>
      </w:r>
      <w:r w:rsidRPr="00BE38E8">
        <w:rPr>
          <w:rFonts w:ascii="Times New Roman" w:hAnsi="Times New Roman" w:cs="Times New Roman"/>
          <w:i/>
          <w:iCs/>
          <w:color w:val="222222"/>
          <w:sz w:val="24"/>
          <w:szCs w:val="24"/>
          <w:shd w:val="clear" w:color="auto" w:fill="FFFFFF"/>
        </w:rPr>
        <w:t>Theoretical Ecology</w:t>
      </w:r>
      <w:r w:rsidRPr="00EC15D4">
        <w:rPr>
          <w:rFonts w:ascii="Times New Roman" w:hAnsi="Times New Roman" w:cs="Times New Roman"/>
          <w:color w:val="222222"/>
          <w:sz w:val="24"/>
          <w:szCs w:val="24"/>
          <w:shd w:val="clear" w:color="auto" w:fill="FFFFFF"/>
        </w:rPr>
        <w:t>, 8(2), 207-223.</w:t>
      </w:r>
    </w:p>
    <w:bookmarkEnd w:id="408"/>
    <w:p w14:paraId="5CC0C439" w14:textId="57FEEBBC" w:rsidR="00B705D6"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Silverman, E. J.,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&amp; Shea, K. (2015</w:t>
      </w:r>
      <w:r w:rsidR="00EC15D4">
        <w:rPr>
          <w:rFonts w:ascii="Times New Roman" w:hAnsi="Times New Roman" w:cs="Times New Roman"/>
          <w:color w:val="222222"/>
          <w:sz w:val="24"/>
          <w:szCs w:val="24"/>
          <w:shd w:val="clear" w:color="auto" w:fill="FFFFFF"/>
        </w:rPr>
        <w:t>b</w:t>
      </w:r>
      <w:r w:rsidRPr="008E002A">
        <w:rPr>
          <w:rFonts w:ascii="Times New Roman" w:hAnsi="Times New Roman" w:cs="Times New Roman"/>
          <w:color w:val="222222"/>
          <w:sz w:val="24"/>
          <w:szCs w:val="24"/>
          <w:shd w:val="clear" w:color="auto" w:fill="FFFFFF"/>
        </w:rPr>
        <w:t xml:space="preserve">). Post-dispersal seed removal of </w:t>
      </w:r>
      <w:r w:rsidRPr="00930CAB">
        <w:rPr>
          <w:rFonts w:ascii="Times New Roman" w:hAnsi="Times New Roman" w:cs="Times New Roman"/>
          <w:color w:val="222222"/>
          <w:sz w:val="24"/>
          <w:szCs w:val="24"/>
          <w:shd w:val="clear" w:color="auto" w:fill="FFFFFF"/>
        </w:rPr>
        <w:t>Carduus nutans</w:t>
      </w:r>
      <w:r w:rsidRPr="008E002A">
        <w:rPr>
          <w:rFonts w:ascii="Times New Roman" w:hAnsi="Times New Roman" w:cs="Times New Roman"/>
          <w:color w:val="222222"/>
          <w:sz w:val="24"/>
          <w:szCs w:val="24"/>
          <w:shd w:val="clear" w:color="auto" w:fill="FFFFFF"/>
        </w:rPr>
        <w:t xml:space="preserve"> and </w:t>
      </w:r>
      <w:r w:rsidRPr="00B21D27">
        <w:rPr>
          <w:rFonts w:ascii="Times New Roman" w:hAnsi="Times New Roman" w:cs="Times New Roman"/>
          <w:color w:val="222222"/>
          <w:sz w:val="24"/>
          <w:szCs w:val="24"/>
          <w:shd w:val="clear" w:color="auto" w:fill="FFFFFF"/>
        </w:rPr>
        <w:t xml:space="preserve">C. </w:t>
      </w:r>
      <w:proofErr w:type="spellStart"/>
      <w:r w:rsidRPr="00B21D27">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by insects and small mammals. </w:t>
      </w:r>
      <w:r w:rsidRPr="00BE38E8">
        <w:rPr>
          <w:rFonts w:ascii="Times New Roman" w:hAnsi="Times New Roman" w:cs="Times New Roman"/>
          <w:i/>
          <w:iCs/>
          <w:color w:val="222222"/>
          <w:sz w:val="24"/>
          <w:szCs w:val="24"/>
          <w:shd w:val="clear" w:color="auto" w:fill="FFFFFF"/>
        </w:rPr>
        <w:t xml:space="preserve">Ecological </w:t>
      </w:r>
      <w:r w:rsidR="00E84E41">
        <w:rPr>
          <w:rFonts w:ascii="Times New Roman" w:hAnsi="Times New Roman" w:cs="Times New Roman"/>
          <w:i/>
          <w:iCs/>
          <w:color w:val="222222"/>
          <w:sz w:val="24"/>
          <w:szCs w:val="24"/>
          <w:shd w:val="clear" w:color="auto" w:fill="FFFFFF"/>
        </w:rPr>
        <w:t>R</w:t>
      </w:r>
      <w:r w:rsidR="00E84E41" w:rsidRPr="00BE38E8">
        <w:rPr>
          <w:rFonts w:ascii="Times New Roman" w:hAnsi="Times New Roman" w:cs="Times New Roman"/>
          <w:i/>
          <w:iCs/>
          <w:color w:val="222222"/>
          <w:sz w:val="24"/>
          <w:szCs w:val="24"/>
          <w:shd w:val="clear" w:color="auto" w:fill="FFFFFF"/>
        </w:rPr>
        <w:t>esearch</w:t>
      </w:r>
      <w:r w:rsidRPr="008E002A">
        <w:rPr>
          <w:rFonts w:ascii="Times New Roman" w:hAnsi="Times New Roman" w:cs="Times New Roman"/>
          <w:color w:val="222222"/>
          <w:sz w:val="24"/>
          <w:szCs w:val="24"/>
          <w:shd w:val="clear" w:color="auto" w:fill="FFFFFF"/>
        </w:rPr>
        <w:t>, 30(1), 173-180.</w:t>
      </w:r>
    </w:p>
    <w:p w14:paraId="7A763DB3" w14:textId="32DD4D87" w:rsidR="00C05AC4" w:rsidRPr="00B705D6" w:rsidRDefault="00C05AC4"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C05AC4">
        <w:rPr>
          <w:rFonts w:ascii="Times New Roman" w:hAnsi="Times New Roman" w:cs="Times New Roman"/>
          <w:color w:val="222222"/>
          <w:sz w:val="24"/>
          <w:szCs w:val="24"/>
          <w:shd w:val="clear" w:color="auto" w:fill="FFFFFF"/>
        </w:rPr>
        <w:lastRenderedPageBreak/>
        <w:t>Jordano</w:t>
      </w:r>
      <w:proofErr w:type="spellEnd"/>
      <w:r w:rsidRPr="00C05AC4">
        <w:rPr>
          <w:rFonts w:ascii="Times New Roman" w:hAnsi="Times New Roman" w:cs="Times New Roman"/>
          <w:color w:val="222222"/>
          <w:sz w:val="24"/>
          <w:szCs w:val="24"/>
          <w:shd w:val="clear" w:color="auto" w:fill="FFFFFF"/>
        </w:rPr>
        <w:t>, P., García, C., Godoy,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05AC4">
        <w:rPr>
          <w:rFonts w:ascii="Times New Roman" w:hAnsi="Times New Roman" w:cs="Times New Roman"/>
          <w:color w:val="222222"/>
          <w:sz w:val="24"/>
          <w:szCs w:val="24"/>
          <w:shd w:val="clear" w:color="auto" w:fill="FFFFFF"/>
        </w:rPr>
        <w:t>García-</w:t>
      </w:r>
      <w:proofErr w:type="spellStart"/>
      <w:r w:rsidRPr="00C05AC4">
        <w:rPr>
          <w:rFonts w:ascii="Times New Roman" w:hAnsi="Times New Roman" w:cs="Times New Roman"/>
          <w:color w:val="222222"/>
          <w:sz w:val="24"/>
          <w:szCs w:val="24"/>
          <w:shd w:val="clear" w:color="auto" w:fill="FFFFFF"/>
        </w:rPr>
        <w:t>Castaño</w:t>
      </w:r>
      <w:proofErr w:type="spellEnd"/>
      <w:r w:rsidRPr="00C05AC4">
        <w:rPr>
          <w:rFonts w:ascii="Times New Roman" w:hAnsi="Times New Roman" w:cs="Times New Roman"/>
          <w:color w:val="222222"/>
          <w:sz w:val="24"/>
          <w:szCs w:val="24"/>
          <w:shd w:val="clear" w:color="auto" w:fill="FFFFFF"/>
        </w:rPr>
        <w:t>, J.L.</w:t>
      </w:r>
      <w:r w:rsidR="00E1245E">
        <w:rPr>
          <w:rFonts w:ascii="Times New Roman" w:hAnsi="Times New Roman" w:cs="Times New Roman"/>
          <w:color w:val="222222"/>
          <w:sz w:val="24"/>
          <w:szCs w:val="24"/>
          <w:shd w:val="clear" w:color="auto" w:fill="FFFFFF"/>
        </w:rPr>
        <w:t xml:space="preserve"> (</w:t>
      </w:r>
      <w:r w:rsidRPr="00C05AC4">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C05AC4">
        <w:rPr>
          <w:rFonts w:ascii="Times New Roman" w:hAnsi="Times New Roman" w:cs="Times New Roman"/>
          <w:color w:val="222222"/>
          <w:sz w:val="24"/>
          <w:szCs w:val="24"/>
          <w:shd w:val="clear" w:color="auto" w:fill="FFFFFF"/>
        </w:rPr>
        <w:t xml:space="preserve">. Differential contribution of frugivores to complex seed dispersal patterns. </w:t>
      </w:r>
      <w:r w:rsidRPr="00BE38E8">
        <w:rPr>
          <w:rFonts w:ascii="Times New Roman" w:hAnsi="Times New Roman" w:cs="Times New Roman"/>
          <w:i/>
          <w:iCs/>
          <w:color w:val="222222"/>
          <w:sz w:val="24"/>
          <w:szCs w:val="24"/>
          <w:shd w:val="clear" w:color="auto" w:fill="FFFFFF"/>
        </w:rPr>
        <w:t>Proceedings of the National Academy of Sciences</w:t>
      </w:r>
      <w:r w:rsidRPr="00C05AC4">
        <w:rPr>
          <w:rFonts w:ascii="Times New Roman" w:hAnsi="Times New Roman" w:cs="Times New Roman"/>
          <w:color w:val="222222"/>
          <w:sz w:val="24"/>
          <w:szCs w:val="24"/>
          <w:shd w:val="clear" w:color="auto" w:fill="FFFFFF"/>
        </w:rPr>
        <w:t>, 104(9), 3278-3282.</w:t>
      </w:r>
    </w:p>
    <w:p w14:paraId="7616A165" w14:textId="366EC79F" w:rsidR="00DD549F" w:rsidRPr="008E002A" w:rsidRDefault="00DD549F"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4E1B">
        <w:rPr>
          <w:rFonts w:ascii="Times New Roman" w:hAnsi="Times New Roman" w:cs="Times New Roman"/>
          <w:color w:val="222222"/>
          <w:sz w:val="24"/>
          <w:szCs w:val="24"/>
          <w:shd w:val="clear" w:color="auto" w:fill="FFFFFF"/>
        </w:rPr>
        <w:t>Keller, J.A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B84E1B">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B84E1B">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B84E1B">
        <w:rPr>
          <w:rFonts w:ascii="Times New Roman" w:hAnsi="Times New Roman" w:cs="Times New Roman"/>
          <w:color w:val="222222"/>
          <w:sz w:val="24"/>
          <w:szCs w:val="24"/>
          <w:shd w:val="clear" w:color="auto" w:fill="FFFFFF"/>
        </w:rPr>
        <w:t xml:space="preserve">. Warming and shifting phenology accelerate an invasive plant life cycle. </w:t>
      </w:r>
      <w:r w:rsidRPr="00BE38E8">
        <w:rPr>
          <w:rFonts w:ascii="Times New Roman" w:hAnsi="Times New Roman" w:cs="Times New Roman"/>
          <w:i/>
          <w:iCs/>
          <w:color w:val="222222"/>
          <w:sz w:val="24"/>
          <w:szCs w:val="24"/>
          <w:shd w:val="clear" w:color="auto" w:fill="FFFFFF"/>
        </w:rPr>
        <w:t>Ecology</w:t>
      </w:r>
      <w:r w:rsidRPr="00B84E1B">
        <w:rPr>
          <w:rFonts w:ascii="Times New Roman" w:hAnsi="Times New Roman" w:cs="Times New Roman"/>
          <w:color w:val="222222"/>
          <w:sz w:val="24"/>
          <w:szCs w:val="24"/>
          <w:shd w:val="clear" w:color="auto" w:fill="FFFFFF"/>
        </w:rPr>
        <w:t>, 102(1), e03219.</w:t>
      </w:r>
    </w:p>
    <w:p w14:paraId="6F42C294" w14:textId="185EF611" w:rsidR="009D1071" w:rsidRDefault="009D1071" w:rsidP="00B35E53">
      <w:pPr>
        <w:spacing w:after="120" w:line="480" w:lineRule="auto"/>
        <w:ind w:left="284" w:hanging="284"/>
        <w:jc w:val="both"/>
        <w:rPr>
          <w:rFonts w:ascii="Times New Roman" w:hAnsi="Times New Roman" w:cs="Times New Roman"/>
          <w:sz w:val="24"/>
          <w:szCs w:val="24"/>
          <w:shd w:val="clear" w:color="auto" w:fill="FFFFFF"/>
        </w:rPr>
      </w:pPr>
      <w:r w:rsidRPr="009D1071">
        <w:rPr>
          <w:rFonts w:ascii="Times New Roman" w:hAnsi="Times New Roman" w:cs="Times New Roman"/>
          <w:sz w:val="24"/>
          <w:szCs w:val="24"/>
          <w:shd w:val="clear" w:color="auto" w:fill="FFFFFF"/>
        </w:rPr>
        <w:t>Lemke, A., Von Der Lippe,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D1071">
        <w:rPr>
          <w:rFonts w:ascii="Times New Roman" w:hAnsi="Times New Roman" w:cs="Times New Roman"/>
          <w:sz w:val="24"/>
          <w:szCs w:val="24"/>
          <w:shd w:val="clear" w:color="auto" w:fill="FFFFFF"/>
        </w:rPr>
        <w:t>Kowarik</w:t>
      </w:r>
      <w:proofErr w:type="spellEnd"/>
      <w:r w:rsidRPr="009D1071">
        <w:rPr>
          <w:rFonts w:ascii="Times New Roman" w:hAnsi="Times New Roman" w:cs="Times New Roman"/>
          <w:sz w:val="24"/>
          <w:szCs w:val="24"/>
          <w:shd w:val="clear" w:color="auto" w:fill="FFFFFF"/>
        </w:rPr>
        <w:t>, I.</w:t>
      </w:r>
      <w:r w:rsidR="00E1245E">
        <w:rPr>
          <w:rFonts w:ascii="Times New Roman" w:hAnsi="Times New Roman" w:cs="Times New Roman"/>
          <w:sz w:val="24"/>
          <w:szCs w:val="24"/>
          <w:shd w:val="clear" w:color="auto" w:fill="FFFFFF"/>
        </w:rPr>
        <w:t xml:space="preserve"> (</w:t>
      </w:r>
      <w:r w:rsidRPr="009D1071">
        <w:rPr>
          <w:rFonts w:ascii="Times New Roman" w:hAnsi="Times New Roman" w:cs="Times New Roman"/>
          <w:sz w:val="24"/>
          <w:szCs w:val="24"/>
          <w:shd w:val="clear" w:color="auto" w:fill="FFFFFF"/>
        </w:rPr>
        <w:t>2009</w:t>
      </w:r>
      <w:r w:rsidR="00E1245E">
        <w:rPr>
          <w:rFonts w:ascii="Times New Roman" w:hAnsi="Times New Roman" w:cs="Times New Roman"/>
          <w:sz w:val="24"/>
          <w:szCs w:val="24"/>
          <w:shd w:val="clear" w:color="auto" w:fill="FFFFFF"/>
        </w:rPr>
        <w:t>)</w:t>
      </w:r>
      <w:r w:rsidRPr="009D1071">
        <w:rPr>
          <w:rFonts w:ascii="Times New Roman" w:hAnsi="Times New Roman" w:cs="Times New Roman"/>
          <w:sz w:val="24"/>
          <w:szCs w:val="24"/>
          <w:shd w:val="clear" w:color="auto" w:fill="FFFFFF"/>
        </w:rPr>
        <w:t xml:space="preserve">. New opportunities for an old method: using fluorescent colours to measure seed dispersal. </w:t>
      </w:r>
      <w:r w:rsidRPr="00BE38E8">
        <w:rPr>
          <w:rFonts w:ascii="Times New Roman" w:hAnsi="Times New Roman" w:cs="Times New Roman"/>
          <w:i/>
          <w:iCs/>
          <w:sz w:val="24"/>
          <w:szCs w:val="24"/>
          <w:shd w:val="clear" w:color="auto" w:fill="FFFFFF"/>
        </w:rPr>
        <w:t>Journal of Applied Ecology</w:t>
      </w:r>
      <w:r w:rsidRPr="009D1071">
        <w:rPr>
          <w:rFonts w:ascii="Times New Roman" w:hAnsi="Times New Roman" w:cs="Times New Roman"/>
          <w:sz w:val="24"/>
          <w:szCs w:val="24"/>
          <w:shd w:val="clear" w:color="auto" w:fill="FFFFFF"/>
        </w:rPr>
        <w:t>, 46(5), 1122-1128.</w:t>
      </w:r>
    </w:p>
    <w:p w14:paraId="7393C773" w14:textId="0ED8F862" w:rsidR="00C93440" w:rsidRDefault="00C93440" w:rsidP="00B35E53">
      <w:pPr>
        <w:spacing w:after="120" w:line="480" w:lineRule="auto"/>
        <w:ind w:left="284" w:hanging="284"/>
        <w:jc w:val="both"/>
        <w:rPr>
          <w:rFonts w:ascii="Times New Roman" w:hAnsi="Times New Roman" w:cs="Times New Roman"/>
          <w:sz w:val="24"/>
          <w:szCs w:val="24"/>
          <w:shd w:val="clear" w:color="auto" w:fill="FFFFFF"/>
        </w:rPr>
      </w:pPr>
      <w:r w:rsidRPr="00C93440">
        <w:rPr>
          <w:rFonts w:ascii="Times New Roman" w:hAnsi="Times New Roman" w:cs="Times New Roman"/>
          <w:sz w:val="24"/>
          <w:szCs w:val="24"/>
          <w:shd w:val="clear" w:color="auto" w:fill="FFFFFF"/>
        </w:rPr>
        <w:t>Levey, D.J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C93440">
        <w:rPr>
          <w:rFonts w:ascii="Times New Roman" w:hAnsi="Times New Roman" w:cs="Times New Roman"/>
          <w:sz w:val="24"/>
          <w:szCs w:val="24"/>
          <w:shd w:val="clear" w:color="auto" w:fill="FFFFFF"/>
        </w:rPr>
        <w:t>Sargent, S.</w:t>
      </w:r>
      <w:r w:rsidR="00E1245E">
        <w:rPr>
          <w:rFonts w:ascii="Times New Roman" w:hAnsi="Times New Roman" w:cs="Times New Roman"/>
          <w:sz w:val="24"/>
          <w:szCs w:val="24"/>
          <w:shd w:val="clear" w:color="auto" w:fill="FFFFFF"/>
        </w:rPr>
        <w:t xml:space="preserve"> (</w:t>
      </w:r>
      <w:r w:rsidRPr="00C93440">
        <w:rPr>
          <w:rFonts w:ascii="Times New Roman" w:hAnsi="Times New Roman" w:cs="Times New Roman"/>
          <w:sz w:val="24"/>
          <w:szCs w:val="24"/>
          <w:shd w:val="clear" w:color="auto" w:fill="FFFFFF"/>
        </w:rPr>
        <w:t>2000</w:t>
      </w:r>
      <w:r w:rsidR="00E1245E">
        <w:rPr>
          <w:rFonts w:ascii="Times New Roman" w:hAnsi="Times New Roman" w:cs="Times New Roman"/>
          <w:sz w:val="24"/>
          <w:szCs w:val="24"/>
          <w:shd w:val="clear" w:color="auto" w:fill="FFFFFF"/>
        </w:rPr>
        <w:t>)</w:t>
      </w:r>
      <w:r w:rsidRPr="00C93440">
        <w:rPr>
          <w:rFonts w:ascii="Times New Roman" w:hAnsi="Times New Roman" w:cs="Times New Roman"/>
          <w:sz w:val="24"/>
          <w:szCs w:val="24"/>
          <w:shd w:val="clear" w:color="auto" w:fill="FFFFFF"/>
        </w:rPr>
        <w:t xml:space="preserve">. A simple method for tracking vertebrate‐dispersed seeds. </w:t>
      </w:r>
      <w:r w:rsidRPr="00BE38E8">
        <w:rPr>
          <w:rFonts w:ascii="Times New Roman" w:hAnsi="Times New Roman" w:cs="Times New Roman"/>
          <w:i/>
          <w:iCs/>
          <w:sz w:val="24"/>
          <w:szCs w:val="24"/>
          <w:shd w:val="clear" w:color="auto" w:fill="FFFFFF"/>
        </w:rPr>
        <w:t>Ecology</w:t>
      </w:r>
      <w:r w:rsidRPr="00C93440">
        <w:rPr>
          <w:rFonts w:ascii="Times New Roman" w:hAnsi="Times New Roman" w:cs="Times New Roman"/>
          <w:sz w:val="24"/>
          <w:szCs w:val="24"/>
          <w:shd w:val="clear" w:color="auto" w:fill="FFFFFF"/>
        </w:rPr>
        <w:t>, 81(1), 267-274.</w:t>
      </w:r>
    </w:p>
    <w:p w14:paraId="51E6F667" w14:textId="022C50C3" w:rsidR="00AA33F4" w:rsidRDefault="00AA33F4" w:rsidP="00B35E53">
      <w:pPr>
        <w:spacing w:after="120" w:line="480" w:lineRule="auto"/>
        <w:ind w:left="284" w:hanging="284"/>
        <w:jc w:val="both"/>
        <w:rPr>
          <w:rFonts w:ascii="Times New Roman" w:hAnsi="Times New Roman" w:cs="Times New Roman"/>
          <w:sz w:val="24"/>
          <w:szCs w:val="24"/>
          <w:shd w:val="clear" w:color="auto" w:fill="FFFFFF"/>
        </w:rPr>
      </w:pPr>
      <w:proofErr w:type="spellStart"/>
      <w:r w:rsidRPr="00AA33F4">
        <w:rPr>
          <w:rFonts w:ascii="Times New Roman" w:hAnsi="Times New Roman" w:cs="Times New Roman"/>
          <w:sz w:val="24"/>
          <w:szCs w:val="24"/>
          <w:shd w:val="clear" w:color="auto" w:fill="FFFFFF"/>
        </w:rPr>
        <w:t>Linabury</w:t>
      </w:r>
      <w:proofErr w:type="spellEnd"/>
      <w:r w:rsidRPr="00AA33F4">
        <w:rPr>
          <w:rFonts w:ascii="Times New Roman" w:hAnsi="Times New Roman" w:cs="Times New Roman"/>
          <w:sz w:val="24"/>
          <w:szCs w:val="24"/>
          <w:shd w:val="clear" w:color="auto" w:fill="FFFFFF"/>
        </w:rPr>
        <w:t>, M.C., Turley, N.E</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AA33F4">
        <w:rPr>
          <w:rFonts w:ascii="Times New Roman" w:hAnsi="Times New Roman" w:cs="Times New Roman"/>
          <w:sz w:val="24"/>
          <w:szCs w:val="24"/>
          <w:shd w:val="clear" w:color="auto" w:fill="FFFFFF"/>
        </w:rPr>
        <w:t>Brudvig</w:t>
      </w:r>
      <w:proofErr w:type="spellEnd"/>
      <w:r w:rsidRPr="00AA33F4">
        <w:rPr>
          <w:rFonts w:ascii="Times New Roman" w:hAnsi="Times New Roman" w:cs="Times New Roman"/>
          <w:sz w:val="24"/>
          <w:szCs w:val="24"/>
          <w:shd w:val="clear" w:color="auto" w:fill="FFFFFF"/>
        </w:rPr>
        <w:t>, L.A.</w:t>
      </w:r>
      <w:r w:rsidR="00E1245E">
        <w:rPr>
          <w:rFonts w:ascii="Times New Roman" w:hAnsi="Times New Roman" w:cs="Times New Roman"/>
          <w:sz w:val="24"/>
          <w:szCs w:val="24"/>
          <w:shd w:val="clear" w:color="auto" w:fill="FFFFFF"/>
        </w:rPr>
        <w:t xml:space="preserve"> (</w:t>
      </w:r>
      <w:r w:rsidRPr="00AA33F4">
        <w:rPr>
          <w:rFonts w:ascii="Times New Roman" w:hAnsi="Times New Roman" w:cs="Times New Roman"/>
          <w:sz w:val="24"/>
          <w:szCs w:val="24"/>
          <w:shd w:val="clear" w:color="auto" w:fill="FFFFFF"/>
        </w:rPr>
        <w:t>2019</w:t>
      </w:r>
      <w:r w:rsidR="00E1245E">
        <w:rPr>
          <w:rFonts w:ascii="Times New Roman" w:hAnsi="Times New Roman" w:cs="Times New Roman"/>
          <w:sz w:val="24"/>
          <w:szCs w:val="24"/>
          <w:shd w:val="clear" w:color="auto" w:fill="FFFFFF"/>
        </w:rPr>
        <w:t>)</w:t>
      </w:r>
      <w:r w:rsidRPr="00AA33F4">
        <w:rPr>
          <w:rFonts w:ascii="Times New Roman" w:hAnsi="Times New Roman" w:cs="Times New Roman"/>
          <w:sz w:val="24"/>
          <w:szCs w:val="24"/>
          <w:shd w:val="clear" w:color="auto" w:fill="FFFFFF"/>
        </w:rPr>
        <w:t xml:space="preserve">. Insects remove more seeds than mammals in first‐year prairie restorations. </w:t>
      </w:r>
      <w:r w:rsidRPr="00BE38E8">
        <w:rPr>
          <w:rFonts w:ascii="Times New Roman" w:hAnsi="Times New Roman" w:cs="Times New Roman"/>
          <w:i/>
          <w:iCs/>
          <w:sz w:val="24"/>
          <w:szCs w:val="24"/>
          <w:shd w:val="clear" w:color="auto" w:fill="FFFFFF"/>
        </w:rPr>
        <w:t>Restoration Ecology</w:t>
      </w:r>
      <w:r w:rsidRPr="00AA33F4">
        <w:rPr>
          <w:rFonts w:ascii="Times New Roman" w:hAnsi="Times New Roman" w:cs="Times New Roman"/>
          <w:sz w:val="24"/>
          <w:szCs w:val="24"/>
          <w:shd w:val="clear" w:color="auto" w:fill="FFFFFF"/>
        </w:rPr>
        <w:t>, 27(6), 1300-1306.</w:t>
      </w:r>
    </w:p>
    <w:p w14:paraId="792308E6" w14:textId="05E50BCA" w:rsidR="00663B48" w:rsidRDefault="00663B48" w:rsidP="00B35E53">
      <w:pPr>
        <w:spacing w:after="120" w:line="480" w:lineRule="auto"/>
        <w:ind w:left="284" w:hanging="284"/>
        <w:jc w:val="both"/>
        <w:rPr>
          <w:rFonts w:ascii="Times New Roman" w:hAnsi="Times New Roman" w:cs="Times New Roman"/>
          <w:sz w:val="24"/>
          <w:szCs w:val="24"/>
          <w:shd w:val="clear" w:color="auto" w:fill="FFFFFF"/>
        </w:rPr>
      </w:pPr>
      <w:proofErr w:type="spellStart"/>
      <w:r w:rsidRPr="00663B48">
        <w:rPr>
          <w:rFonts w:ascii="Times New Roman" w:hAnsi="Times New Roman" w:cs="Times New Roman"/>
          <w:sz w:val="24"/>
          <w:szCs w:val="24"/>
          <w:shd w:val="clear" w:color="auto" w:fill="FFFFFF"/>
        </w:rPr>
        <w:t>LoPresti</w:t>
      </w:r>
      <w:proofErr w:type="spellEnd"/>
      <w:r w:rsidRPr="00663B48">
        <w:rPr>
          <w:rFonts w:ascii="Times New Roman" w:hAnsi="Times New Roman" w:cs="Times New Roman"/>
          <w:sz w:val="24"/>
          <w:szCs w:val="24"/>
          <w:shd w:val="clear" w:color="auto" w:fill="FFFFFF"/>
        </w:rPr>
        <w:t xml:space="preserve">, E.F., </w:t>
      </w:r>
      <w:proofErr w:type="spellStart"/>
      <w:r w:rsidRPr="00663B48">
        <w:rPr>
          <w:rFonts w:ascii="Times New Roman" w:hAnsi="Times New Roman" w:cs="Times New Roman"/>
          <w:sz w:val="24"/>
          <w:szCs w:val="24"/>
          <w:shd w:val="clear" w:color="auto" w:fill="FFFFFF"/>
        </w:rPr>
        <w:t>Stessman</w:t>
      </w:r>
      <w:proofErr w:type="spellEnd"/>
      <w:r w:rsidRPr="00663B48">
        <w:rPr>
          <w:rFonts w:ascii="Times New Roman" w:hAnsi="Times New Roman" w:cs="Times New Roman"/>
          <w:sz w:val="24"/>
          <w:szCs w:val="24"/>
          <w:shd w:val="clear" w:color="auto" w:fill="FFFFFF"/>
        </w:rPr>
        <w:t xml:space="preserve">, M.E., Warren, S.E., &amp; Toll, K. (2022). Drying conditions alter the defensive function of seed mucilage against granivores. </w:t>
      </w:r>
      <w:r w:rsidRPr="00663B48">
        <w:rPr>
          <w:rFonts w:ascii="Times New Roman" w:hAnsi="Times New Roman" w:cs="Times New Roman"/>
          <w:i/>
          <w:iCs/>
          <w:sz w:val="24"/>
          <w:szCs w:val="24"/>
          <w:shd w:val="clear" w:color="auto" w:fill="FFFFFF"/>
        </w:rPr>
        <w:t>Journal of Ecology</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111(2), 525-536</w:t>
      </w:r>
      <w:r w:rsidRPr="00663B48">
        <w:rPr>
          <w:rFonts w:ascii="Times New Roman" w:hAnsi="Times New Roman" w:cs="Times New Roman"/>
          <w:sz w:val="24"/>
          <w:szCs w:val="24"/>
          <w:shd w:val="clear" w:color="auto" w:fill="FFFFFF"/>
        </w:rPr>
        <w:t>.</w:t>
      </w:r>
    </w:p>
    <w:p w14:paraId="64B4FC98" w14:textId="212672E3" w:rsidR="008E559D" w:rsidRPr="008E559D" w:rsidRDefault="008E559D" w:rsidP="008E559D">
      <w:pPr>
        <w:spacing w:after="120" w:line="480" w:lineRule="auto"/>
        <w:ind w:left="284" w:hanging="284"/>
        <w:jc w:val="both"/>
        <w:rPr>
          <w:rFonts w:ascii="Times New Roman" w:hAnsi="Times New Roman" w:cs="Times New Roman"/>
          <w:sz w:val="24"/>
          <w:szCs w:val="24"/>
          <w:shd w:val="clear" w:color="auto" w:fill="FFFFFF"/>
        </w:rPr>
      </w:pPr>
      <w:r w:rsidRPr="00E44350">
        <w:rPr>
          <w:rFonts w:ascii="Times New Roman" w:hAnsi="Times New Roman" w:cs="Times New Roman"/>
          <w:sz w:val="24"/>
          <w:szCs w:val="24"/>
          <w:shd w:val="clear" w:color="auto" w:fill="FFFFFF"/>
        </w:rPr>
        <w:t xml:space="preserve">Mayer, V., </w:t>
      </w:r>
      <w:proofErr w:type="spellStart"/>
      <w:r w:rsidRPr="00E44350">
        <w:rPr>
          <w:rFonts w:ascii="Times New Roman" w:hAnsi="Times New Roman" w:cs="Times New Roman"/>
          <w:sz w:val="24"/>
          <w:szCs w:val="24"/>
          <w:shd w:val="clear" w:color="auto" w:fill="FFFFFF"/>
        </w:rPr>
        <w:t>Ölzant</w:t>
      </w:r>
      <w:proofErr w:type="spellEnd"/>
      <w:r w:rsidRPr="00E44350">
        <w:rPr>
          <w:rFonts w:ascii="Times New Roman" w:hAnsi="Times New Roman" w:cs="Times New Roman"/>
          <w:sz w:val="24"/>
          <w:szCs w:val="24"/>
          <w:shd w:val="clear" w:color="auto" w:fill="FFFFFF"/>
        </w:rPr>
        <w:t xml:space="preserve">, S., &amp; Fischer, R.C. (2005). </w:t>
      </w:r>
      <w:proofErr w:type="spellStart"/>
      <w:r w:rsidRPr="00E44350">
        <w:rPr>
          <w:rFonts w:ascii="Times New Roman" w:hAnsi="Times New Roman" w:cs="Times New Roman"/>
          <w:sz w:val="24"/>
          <w:szCs w:val="24"/>
          <w:shd w:val="clear" w:color="auto" w:fill="FFFFFF"/>
        </w:rPr>
        <w:t>Myrmecochorous</w:t>
      </w:r>
      <w:proofErr w:type="spellEnd"/>
      <w:r w:rsidRPr="00E44350">
        <w:rPr>
          <w:rFonts w:ascii="Times New Roman" w:hAnsi="Times New Roman" w:cs="Times New Roman"/>
          <w:sz w:val="24"/>
          <w:szCs w:val="24"/>
          <w:shd w:val="clear" w:color="auto" w:fill="FFFFFF"/>
        </w:rPr>
        <w:t xml:space="preserve"> seed dispersal in temperate regions. In </w:t>
      </w:r>
      <w:r w:rsidRPr="00E44350">
        <w:rPr>
          <w:rFonts w:ascii="Times New Roman" w:hAnsi="Times New Roman" w:cs="Times New Roman"/>
          <w:i/>
          <w:iCs/>
          <w:sz w:val="24"/>
          <w:szCs w:val="24"/>
          <w:shd w:val="clear" w:color="auto" w:fill="FFFFFF"/>
        </w:rPr>
        <w:t>Seed Fate: Predation, Dispersal and Seedling Establishment</w:t>
      </w:r>
      <w:r w:rsidRPr="00E44350">
        <w:rPr>
          <w:rFonts w:ascii="Times New Roman" w:hAnsi="Times New Roman" w:cs="Times New Roman"/>
          <w:sz w:val="24"/>
          <w:szCs w:val="24"/>
          <w:shd w:val="clear" w:color="auto" w:fill="FFFFFF"/>
        </w:rPr>
        <w:t>, 175-196.</w:t>
      </w:r>
    </w:p>
    <w:p w14:paraId="39338E25" w14:textId="5B9BF9B0" w:rsidR="0068123F" w:rsidRDefault="0068123F" w:rsidP="00B35E53">
      <w:pPr>
        <w:spacing w:after="120" w:line="480" w:lineRule="auto"/>
        <w:ind w:left="284" w:hanging="284"/>
        <w:jc w:val="both"/>
        <w:rPr>
          <w:rFonts w:ascii="Times New Roman" w:hAnsi="Times New Roman" w:cs="Times New Roman"/>
          <w:sz w:val="24"/>
          <w:szCs w:val="24"/>
          <w:shd w:val="clear" w:color="auto" w:fill="FFFFFF"/>
        </w:rPr>
      </w:pPr>
      <w:r w:rsidRPr="0068123F">
        <w:rPr>
          <w:rFonts w:ascii="Times New Roman" w:hAnsi="Times New Roman" w:cs="Times New Roman"/>
          <w:sz w:val="24"/>
          <w:szCs w:val="24"/>
          <w:shd w:val="clear" w:color="auto" w:fill="FFFFFF"/>
        </w:rPr>
        <w:t>Michael, P.J., Owen, M.J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68123F">
        <w:rPr>
          <w:rFonts w:ascii="Times New Roman" w:hAnsi="Times New Roman" w:cs="Times New Roman"/>
          <w:sz w:val="24"/>
          <w:szCs w:val="24"/>
          <w:shd w:val="clear" w:color="auto" w:fill="FFFFFF"/>
        </w:rPr>
        <w:t>Powles, S.B.</w:t>
      </w:r>
      <w:r w:rsidR="00E1245E">
        <w:rPr>
          <w:rFonts w:ascii="Times New Roman" w:hAnsi="Times New Roman" w:cs="Times New Roman"/>
          <w:sz w:val="24"/>
          <w:szCs w:val="24"/>
          <w:shd w:val="clear" w:color="auto" w:fill="FFFFFF"/>
        </w:rPr>
        <w:t xml:space="preserve"> (</w:t>
      </w:r>
      <w:r w:rsidRPr="0068123F">
        <w:rPr>
          <w:rFonts w:ascii="Times New Roman" w:hAnsi="Times New Roman" w:cs="Times New Roman"/>
          <w:sz w:val="24"/>
          <w:szCs w:val="24"/>
          <w:shd w:val="clear" w:color="auto" w:fill="FFFFFF"/>
        </w:rPr>
        <w:t>2010</w:t>
      </w:r>
      <w:r w:rsidR="00E1245E">
        <w:rPr>
          <w:rFonts w:ascii="Times New Roman" w:hAnsi="Times New Roman" w:cs="Times New Roman"/>
          <w:sz w:val="24"/>
          <w:szCs w:val="24"/>
          <w:shd w:val="clear" w:color="auto" w:fill="FFFFFF"/>
        </w:rPr>
        <w:t>)</w:t>
      </w:r>
      <w:r w:rsidRPr="0068123F">
        <w:rPr>
          <w:rFonts w:ascii="Times New Roman" w:hAnsi="Times New Roman" w:cs="Times New Roman"/>
          <w:sz w:val="24"/>
          <w:szCs w:val="24"/>
          <w:shd w:val="clear" w:color="auto" w:fill="FFFFFF"/>
        </w:rPr>
        <w:t xml:space="preserve">. Herbicide-resistant weed seeds contaminate grain sown in the Western Australian </w:t>
      </w:r>
      <w:proofErr w:type="spellStart"/>
      <w:r w:rsidRPr="0068123F">
        <w:rPr>
          <w:rFonts w:ascii="Times New Roman" w:hAnsi="Times New Roman" w:cs="Times New Roman"/>
          <w:sz w:val="24"/>
          <w:szCs w:val="24"/>
          <w:shd w:val="clear" w:color="auto" w:fill="FFFFFF"/>
        </w:rPr>
        <w:t>grainbelt</w:t>
      </w:r>
      <w:proofErr w:type="spellEnd"/>
      <w:r w:rsidRPr="0068123F">
        <w:rPr>
          <w:rFonts w:ascii="Times New Roman" w:hAnsi="Times New Roman" w:cs="Times New Roman"/>
          <w:sz w:val="24"/>
          <w:szCs w:val="24"/>
          <w:shd w:val="clear" w:color="auto" w:fill="FFFFFF"/>
        </w:rPr>
        <w:t xml:space="preserve">. </w:t>
      </w:r>
      <w:r w:rsidRPr="00BE38E8">
        <w:rPr>
          <w:rFonts w:ascii="Times New Roman" w:hAnsi="Times New Roman" w:cs="Times New Roman"/>
          <w:i/>
          <w:iCs/>
          <w:sz w:val="24"/>
          <w:szCs w:val="24"/>
          <w:shd w:val="clear" w:color="auto" w:fill="FFFFFF"/>
        </w:rPr>
        <w:t>Weed Science</w:t>
      </w:r>
      <w:r w:rsidRPr="0068123F">
        <w:rPr>
          <w:rFonts w:ascii="Times New Roman" w:hAnsi="Times New Roman" w:cs="Times New Roman"/>
          <w:sz w:val="24"/>
          <w:szCs w:val="24"/>
          <w:shd w:val="clear" w:color="auto" w:fill="FFFFFF"/>
        </w:rPr>
        <w:t>, 58(4), 466-472.</w:t>
      </w:r>
    </w:p>
    <w:p w14:paraId="5A906AC0" w14:textId="5B7213D0" w:rsidR="00E57B27" w:rsidRPr="0068123F" w:rsidRDefault="00E57B27" w:rsidP="00B35E53">
      <w:pPr>
        <w:spacing w:after="120" w:line="480" w:lineRule="auto"/>
        <w:ind w:left="284" w:hanging="284"/>
        <w:jc w:val="both"/>
        <w:rPr>
          <w:rFonts w:ascii="Times New Roman" w:hAnsi="Times New Roman" w:cs="Times New Roman"/>
          <w:sz w:val="24"/>
          <w:szCs w:val="24"/>
          <w:shd w:val="clear" w:color="auto" w:fill="FFFFFF"/>
        </w:rPr>
      </w:pPr>
      <w:proofErr w:type="spellStart"/>
      <w:r w:rsidRPr="00E57B27">
        <w:rPr>
          <w:rFonts w:ascii="Times New Roman" w:hAnsi="Times New Roman" w:cs="Times New Roman"/>
          <w:sz w:val="24"/>
          <w:szCs w:val="24"/>
          <w:shd w:val="clear" w:color="auto" w:fill="FFFFFF"/>
        </w:rPr>
        <w:t>Mokany</w:t>
      </w:r>
      <w:proofErr w:type="spellEnd"/>
      <w:r w:rsidRPr="00E57B27">
        <w:rPr>
          <w:rFonts w:ascii="Times New Roman" w:hAnsi="Times New Roman" w:cs="Times New Roman"/>
          <w:sz w:val="24"/>
          <w:szCs w:val="24"/>
          <w:shd w:val="clear" w:color="auto" w:fill="FFFFFF"/>
        </w:rPr>
        <w:t>, K., Prasad, S</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sz w:val="24"/>
          <w:szCs w:val="24"/>
          <w:shd w:val="clear" w:color="auto" w:fill="FFFFFF"/>
        </w:rPr>
        <w:t>Westcott, D.A.</w:t>
      </w:r>
      <w:r w:rsidR="00E1245E">
        <w:rPr>
          <w:rFonts w:ascii="Times New Roman" w:hAnsi="Times New Roman" w:cs="Times New Roman"/>
          <w:sz w:val="24"/>
          <w:szCs w:val="24"/>
          <w:shd w:val="clear" w:color="auto" w:fill="FFFFFF"/>
        </w:rPr>
        <w:t xml:space="preserve"> (</w:t>
      </w:r>
      <w:r w:rsidRPr="00E57B27">
        <w:rPr>
          <w:rFonts w:ascii="Times New Roman" w:hAnsi="Times New Roman" w:cs="Times New Roman"/>
          <w:sz w:val="24"/>
          <w:szCs w:val="24"/>
          <w:shd w:val="clear" w:color="auto" w:fill="FFFFFF"/>
        </w:rPr>
        <w:t>2014</w:t>
      </w:r>
      <w:r w:rsidR="00E1245E">
        <w:rPr>
          <w:rFonts w:ascii="Times New Roman" w:hAnsi="Times New Roman" w:cs="Times New Roman"/>
          <w:sz w:val="24"/>
          <w:szCs w:val="24"/>
          <w:shd w:val="clear" w:color="auto" w:fill="FFFFFF"/>
        </w:rPr>
        <w:t>)</w:t>
      </w:r>
      <w:r w:rsidRPr="00E57B27">
        <w:rPr>
          <w:rFonts w:ascii="Times New Roman" w:hAnsi="Times New Roman" w:cs="Times New Roman"/>
          <w:sz w:val="24"/>
          <w:szCs w:val="24"/>
          <w:shd w:val="clear" w:color="auto" w:fill="FFFFFF"/>
        </w:rPr>
        <w:t xml:space="preserve">. Loss of frugivore seed dispersal services under climate change. </w:t>
      </w:r>
      <w:r w:rsidRPr="00BE38E8">
        <w:rPr>
          <w:rFonts w:ascii="Times New Roman" w:hAnsi="Times New Roman" w:cs="Times New Roman"/>
          <w:i/>
          <w:iCs/>
          <w:sz w:val="24"/>
          <w:szCs w:val="24"/>
          <w:shd w:val="clear" w:color="auto" w:fill="FFFFFF"/>
        </w:rPr>
        <w:t>Nature Communications</w:t>
      </w:r>
      <w:r w:rsidRPr="00E57B27">
        <w:rPr>
          <w:rFonts w:ascii="Times New Roman" w:hAnsi="Times New Roman" w:cs="Times New Roman"/>
          <w:sz w:val="24"/>
          <w:szCs w:val="24"/>
          <w:shd w:val="clear" w:color="auto" w:fill="FFFFFF"/>
        </w:rPr>
        <w:t>, 5(1), 1-7.</w:t>
      </w:r>
    </w:p>
    <w:p w14:paraId="0741D6B8" w14:textId="56653826" w:rsidR="001B533C" w:rsidRPr="00C05AC4" w:rsidRDefault="001B533C" w:rsidP="00B35E53">
      <w:pPr>
        <w:spacing w:after="120" w:line="480" w:lineRule="auto"/>
        <w:ind w:left="284" w:hanging="284"/>
        <w:jc w:val="both"/>
        <w:rPr>
          <w:rFonts w:ascii="Times New Roman" w:hAnsi="Times New Roman" w:cs="Times New Roman"/>
          <w:sz w:val="24"/>
          <w:szCs w:val="24"/>
          <w:shd w:val="clear" w:color="auto" w:fill="FFFFFF"/>
        </w:rPr>
      </w:pPr>
      <w:proofErr w:type="spellStart"/>
      <w:r w:rsidRPr="001B533C">
        <w:rPr>
          <w:rFonts w:ascii="Times New Roman" w:hAnsi="Times New Roman" w:cs="Times New Roman"/>
          <w:sz w:val="24"/>
          <w:szCs w:val="24"/>
          <w:shd w:val="clear" w:color="auto" w:fill="FFFFFF"/>
        </w:rPr>
        <w:t>Molau</w:t>
      </w:r>
      <w:proofErr w:type="spellEnd"/>
      <w:r w:rsidRPr="001B533C">
        <w:rPr>
          <w:rFonts w:ascii="Times New Roman" w:hAnsi="Times New Roman" w:cs="Times New Roman"/>
          <w:sz w:val="24"/>
          <w:szCs w:val="24"/>
          <w:shd w:val="clear" w:color="auto" w:fill="FFFFFF"/>
        </w:rPr>
        <w:t xml:space="preserve">, U. &amp; </w:t>
      </w:r>
      <w:proofErr w:type="spellStart"/>
      <w:r w:rsidRPr="001B533C">
        <w:rPr>
          <w:rFonts w:ascii="Times New Roman" w:hAnsi="Times New Roman" w:cs="Times New Roman"/>
          <w:sz w:val="24"/>
          <w:szCs w:val="24"/>
          <w:shd w:val="clear" w:color="auto" w:fill="FFFFFF"/>
        </w:rPr>
        <w:t>Mølgaard</w:t>
      </w:r>
      <w:proofErr w:type="spellEnd"/>
      <w:r w:rsidRPr="001B533C">
        <w:rPr>
          <w:rFonts w:ascii="Times New Roman" w:hAnsi="Times New Roman" w:cs="Times New Roman"/>
          <w:sz w:val="24"/>
          <w:szCs w:val="24"/>
          <w:shd w:val="clear" w:color="auto" w:fill="FFFFFF"/>
        </w:rPr>
        <w:t>, P. (1996). International Tundra Experiment Manual. Danish Polar Centre, Copenhagen.</w:t>
      </w:r>
    </w:p>
    <w:p w14:paraId="7F665E3E" w14:textId="39BB6730" w:rsidR="001B533C" w:rsidRDefault="001B53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lastRenderedPageBreak/>
        <w:t xml:space="preserve">Nathan, R. (2007). Total dispersal kernels and the evaluation of diversity and similarity in complex dispersal systems. In </w:t>
      </w:r>
      <w:r w:rsidRPr="00BE38E8">
        <w:rPr>
          <w:rFonts w:ascii="Times New Roman" w:hAnsi="Times New Roman" w:cs="Times New Roman"/>
          <w:i/>
          <w:iCs/>
          <w:color w:val="222222"/>
          <w:sz w:val="24"/>
          <w:szCs w:val="24"/>
          <w:shd w:val="clear" w:color="auto" w:fill="FFFFFF"/>
        </w:rPr>
        <w:t xml:space="preserve">Seed </w:t>
      </w:r>
      <w:r w:rsidR="00E84E41">
        <w:rPr>
          <w:rFonts w:ascii="Times New Roman" w:hAnsi="Times New Roman" w:cs="Times New Roman"/>
          <w:i/>
          <w:iCs/>
          <w:color w:val="222222"/>
          <w:sz w:val="24"/>
          <w:szCs w:val="24"/>
          <w:shd w:val="clear" w:color="auto" w:fill="FFFFFF"/>
        </w:rPr>
        <w:t>D</w:t>
      </w:r>
      <w:r w:rsidR="00E84E41" w:rsidRPr="00BE38E8">
        <w:rPr>
          <w:rFonts w:ascii="Times New Roman" w:hAnsi="Times New Roman" w:cs="Times New Roman"/>
          <w:i/>
          <w:iCs/>
          <w:color w:val="222222"/>
          <w:sz w:val="24"/>
          <w:szCs w:val="24"/>
          <w:shd w:val="clear" w:color="auto" w:fill="FFFFFF"/>
        </w:rPr>
        <w:t>ispersal</w:t>
      </w:r>
      <w:r w:rsidRPr="00BE38E8">
        <w:rPr>
          <w:rFonts w:ascii="Times New Roman" w:hAnsi="Times New Roman" w:cs="Times New Roman"/>
          <w:i/>
          <w:iCs/>
          <w:color w:val="222222"/>
          <w:sz w:val="24"/>
          <w:szCs w:val="24"/>
          <w:shd w:val="clear" w:color="auto" w:fill="FFFFFF"/>
        </w:rPr>
        <w:t xml:space="preserve">: </w:t>
      </w:r>
      <w:r w:rsidR="00E84E41">
        <w:rPr>
          <w:rFonts w:ascii="Times New Roman" w:hAnsi="Times New Roman" w:cs="Times New Roman"/>
          <w:i/>
          <w:iCs/>
          <w:color w:val="222222"/>
          <w:sz w:val="24"/>
          <w:szCs w:val="24"/>
          <w:shd w:val="clear" w:color="auto" w:fill="FFFFFF"/>
        </w:rPr>
        <w:t>T</w:t>
      </w:r>
      <w:r w:rsidR="00E84E41" w:rsidRPr="00BE38E8">
        <w:rPr>
          <w:rFonts w:ascii="Times New Roman" w:hAnsi="Times New Roman" w:cs="Times New Roman"/>
          <w:i/>
          <w:iCs/>
          <w:color w:val="222222"/>
          <w:sz w:val="24"/>
          <w:szCs w:val="24"/>
          <w:shd w:val="clear" w:color="auto" w:fill="FFFFFF"/>
        </w:rPr>
        <w:t xml:space="preserve">heory </w:t>
      </w:r>
      <w:r w:rsidRPr="00BE38E8">
        <w:rPr>
          <w:rFonts w:ascii="Times New Roman" w:hAnsi="Times New Roman" w:cs="Times New Roman"/>
          <w:i/>
          <w:iCs/>
          <w:color w:val="222222"/>
          <w:sz w:val="24"/>
          <w:szCs w:val="24"/>
          <w:shd w:val="clear" w:color="auto" w:fill="FFFFFF"/>
        </w:rPr>
        <w:t xml:space="preserve">and its </w:t>
      </w:r>
      <w:r w:rsidR="00E84E41">
        <w:rPr>
          <w:rFonts w:ascii="Times New Roman" w:hAnsi="Times New Roman" w:cs="Times New Roman"/>
          <w:i/>
          <w:iCs/>
          <w:color w:val="222222"/>
          <w:sz w:val="24"/>
          <w:szCs w:val="24"/>
          <w:shd w:val="clear" w:color="auto" w:fill="FFFFFF"/>
        </w:rPr>
        <w:t>A</w:t>
      </w:r>
      <w:r w:rsidR="00E84E41" w:rsidRPr="00BE38E8">
        <w:rPr>
          <w:rFonts w:ascii="Times New Roman" w:hAnsi="Times New Roman" w:cs="Times New Roman"/>
          <w:i/>
          <w:iCs/>
          <w:color w:val="222222"/>
          <w:sz w:val="24"/>
          <w:szCs w:val="24"/>
          <w:shd w:val="clear" w:color="auto" w:fill="FFFFFF"/>
        </w:rPr>
        <w:t xml:space="preserve">pplication </w:t>
      </w:r>
      <w:r w:rsidRPr="00BE38E8">
        <w:rPr>
          <w:rFonts w:ascii="Times New Roman" w:hAnsi="Times New Roman" w:cs="Times New Roman"/>
          <w:i/>
          <w:iCs/>
          <w:color w:val="222222"/>
          <w:sz w:val="24"/>
          <w:szCs w:val="24"/>
          <w:shd w:val="clear" w:color="auto" w:fill="FFFFFF"/>
        </w:rPr>
        <w:t xml:space="preserve">in a </w:t>
      </w:r>
      <w:r w:rsidR="00E84E41">
        <w:rPr>
          <w:rFonts w:ascii="Times New Roman" w:hAnsi="Times New Roman" w:cs="Times New Roman"/>
          <w:i/>
          <w:iCs/>
          <w:color w:val="222222"/>
          <w:sz w:val="24"/>
          <w:szCs w:val="24"/>
          <w:shd w:val="clear" w:color="auto" w:fill="FFFFFF"/>
        </w:rPr>
        <w:t>C</w:t>
      </w:r>
      <w:r w:rsidR="00E84E41" w:rsidRPr="00BE38E8">
        <w:rPr>
          <w:rFonts w:ascii="Times New Roman" w:hAnsi="Times New Roman" w:cs="Times New Roman"/>
          <w:i/>
          <w:iCs/>
          <w:color w:val="222222"/>
          <w:sz w:val="24"/>
          <w:szCs w:val="24"/>
          <w:shd w:val="clear" w:color="auto" w:fill="FFFFFF"/>
        </w:rPr>
        <w:t xml:space="preserve">hanging </w:t>
      </w:r>
      <w:r w:rsidR="00E84E41">
        <w:rPr>
          <w:rFonts w:ascii="Times New Roman" w:hAnsi="Times New Roman" w:cs="Times New Roman"/>
          <w:i/>
          <w:iCs/>
          <w:color w:val="222222"/>
          <w:sz w:val="24"/>
          <w:szCs w:val="24"/>
          <w:shd w:val="clear" w:color="auto" w:fill="FFFFFF"/>
        </w:rPr>
        <w:t>W</w:t>
      </w:r>
      <w:r w:rsidR="00E84E41" w:rsidRPr="00BE38E8">
        <w:rPr>
          <w:rFonts w:ascii="Times New Roman" w:hAnsi="Times New Roman" w:cs="Times New Roman"/>
          <w:i/>
          <w:iCs/>
          <w:color w:val="222222"/>
          <w:sz w:val="24"/>
          <w:szCs w:val="24"/>
          <w:shd w:val="clear" w:color="auto" w:fill="FFFFFF"/>
        </w:rPr>
        <w:t>orld</w:t>
      </w:r>
      <w:r w:rsidRPr="001B533C">
        <w:rPr>
          <w:rFonts w:ascii="Times New Roman" w:hAnsi="Times New Roman" w:cs="Times New Roman"/>
          <w:color w:val="222222"/>
          <w:sz w:val="24"/>
          <w:szCs w:val="24"/>
          <w:shd w:val="clear" w:color="auto" w:fill="FFFFFF"/>
        </w:rPr>
        <w:t>, 252-276.</w:t>
      </w:r>
    </w:p>
    <w:p w14:paraId="049D8023" w14:textId="265468BA" w:rsidR="00E84E41" w:rsidRDefault="00E84E4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84E41">
        <w:rPr>
          <w:rFonts w:ascii="Times New Roman" w:hAnsi="Times New Roman" w:cs="Times New Roman"/>
          <w:color w:val="222222"/>
          <w:sz w:val="24"/>
          <w:szCs w:val="24"/>
          <w:shd w:val="clear" w:color="auto" w:fill="FFFFFF"/>
        </w:rPr>
        <w:t xml:space="preserve">O'Hanlon, J.C., Hill, S.J., &amp; Andrew, N.R. (2019). Using devitalised seeds in myrmecological research. </w:t>
      </w:r>
      <w:r w:rsidRPr="00E44350">
        <w:rPr>
          <w:rFonts w:ascii="Times New Roman" w:hAnsi="Times New Roman" w:cs="Times New Roman"/>
          <w:i/>
          <w:iCs/>
          <w:color w:val="222222"/>
          <w:sz w:val="24"/>
          <w:szCs w:val="24"/>
          <w:shd w:val="clear" w:color="auto" w:fill="FFFFFF"/>
        </w:rPr>
        <w:t>Austral Entomology</w:t>
      </w:r>
      <w:r w:rsidRPr="00E84E41">
        <w:rPr>
          <w:rFonts w:ascii="Times New Roman" w:hAnsi="Times New Roman" w:cs="Times New Roman"/>
          <w:color w:val="222222"/>
          <w:sz w:val="24"/>
          <w:szCs w:val="24"/>
          <w:shd w:val="clear" w:color="auto" w:fill="FFFFFF"/>
        </w:rPr>
        <w:t>, 58(4), 805-809.</w:t>
      </w:r>
    </w:p>
    <w:p w14:paraId="2DE9946C" w14:textId="74156E69" w:rsidR="001B533C" w:rsidRDefault="001B53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B533C">
        <w:rPr>
          <w:rFonts w:ascii="Times New Roman" w:hAnsi="Times New Roman" w:cs="Times New Roman"/>
          <w:color w:val="222222"/>
          <w:sz w:val="24"/>
          <w:szCs w:val="24"/>
          <w:shd w:val="clear" w:color="auto" w:fill="FFFFFF"/>
        </w:rPr>
        <w:t xml:space="preserve">Pemberton, R.W. &amp; Irving, D.W. (1990). </w:t>
      </w:r>
      <w:proofErr w:type="spellStart"/>
      <w:r w:rsidRPr="001B533C">
        <w:rPr>
          <w:rFonts w:ascii="Times New Roman" w:hAnsi="Times New Roman" w:cs="Times New Roman"/>
          <w:color w:val="222222"/>
          <w:sz w:val="24"/>
          <w:szCs w:val="24"/>
          <w:shd w:val="clear" w:color="auto" w:fill="FFFFFF"/>
        </w:rPr>
        <w:t>Elaiosomes</w:t>
      </w:r>
      <w:proofErr w:type="spellEnd"/>
      <w:r w:rsidRPr="001B533C">
        <w:rPr>
          <w:rFonts w:ascii="Times New Roman" w:hAnsi="Times New Roman" w:cs="Times New Roman"/>
          <w:color w:val="222222"/>
          <w:sz w:val="24"/>
          <w:szCs w:val="24"/>
          <w:shd w:val="clear" w:color="auto" w:fill="FFFFFF"/>
        </w:rPr>
        <w:t xml:space="preserve"> on weed seeds and the potential for myrmecochory in naturalized plants. </w:t>
      </w:r>
      <w:r w:rsidRPr="00BE38E8">
        <w:rPr>
          <w:rFonts w:ascii="Times New Roman" w:hAnsi="Times New Roman" w:cs="Times New Roman"/>
          <w:i/>
          <w:iCs/>
          <w:color w:val="222222"/>
          <w:sz w:val="24"/>
          <w:szCs w:val="24"/>
          <w:shd w:val="clear" w:color="auto" w:fill="FFFFFF"/>
        </w:rPr>
        <w:t>Weed Science</w:t>
      </w:r>
      <w:r w:rsidRPr="001B533C">
        <w:rPr>
          <w:rFonts w:ascii="Times New Roman" w:hAnsi="Times New Roman" w:cs="Times New Roman"/>
          <w:color w:val="222222"/>
          <w:sz w:val="24"/>
          <w:szCs w:val="24"/>
          <w:shd w:val="clear" w:color="auto" w:fill="FFFFFF"/>
        </w:rPr>
        <w:t>, 38(6), 615-619.</w:t>
      </w:r>
    </w:p>
    <w:p w14:paraId="3A6E78FE" w14:textId="65727021" w:rsidR="00EF5383" w:rsidRDefault="00EF538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5383">
        <w:rPr>
          <w:rFonts w:ascii="Times New Roman" w:hAnsi="Times New Roman" w:cs="Times New Roman"/>
          <w:color w:val="222222"/>
          <w:sz w:val="24"/>
          <w:szCs w:val="24"/>
          <w:shd w:val="clear" w:color="auto" w:fill="FFFFFF"/>
        </w:rPr>
        <w:t>Penn, H.J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EF5383">
        <w:rPr>
          <w:rFonts w:ascii="Times New Roman" w:hAnsi="Times New Roman" w:cs="Times New Roman"/>
          <w:color w:val="222222"/>
          <w:sz w:val="24"/>
          <w:szCs w:val="24"/>
          <w:shd w:val="clear" w:color="auto" w:fill="FFFFFF"/>
        </w:rPr>
        <w:t>Crist</w:t>
      </w:r>
      <w:proofErr w:type="spellEnd"/>
      <w:r w:rsidRPr="00EF5383">
        <w:rPr>
          <w:rFonts w:ascii="Times New Roman" w:hAnsi="Times New Roman" w:cs="Times New Roman"/>
          <w:color w:val="222222"/>
          <w:sz w:val="24"/>
          <w:szCs w:val="24"/>
          <w:shd w:val="clear" w:color="auto" w:fill="FFFFFF"/>
        </w:rPr>
        <w:t>, T.O.</w:t>
      </w:r>
      <w:r w:rsidR="00E1245E">
        <w:rPr>
          <w:rFonts w:ascii="Times New Roman" w:hAnsi="Times New Roman" w:cs="Times New Roman"/>
          <w:color w:val="222222"/>
          <w:sz w:val="24"/>
          <w:szCs w:val="24"/>
          <w:shd w:val="clear" w:color="auto" w:fill="FFFFFF"/>
        </w:rPr>
        <w:t xml:space="preserve"> (</w:t>
      </w:r>
      <w:r w:rsidRPr="00EF5383">
        <w:rPr>
          <w:rFonts w:ascii="Times New Roman" w:hAnsi="Times New Roman" w:cs="Times New Roman"/>
          <w:color w:val="222222"/>
          <w:sz w:val="24"/>
          <w:szCs w:val="24"/>
          <w:shd w:val="clear" w:color="auto" w:fill="FFFFFF"/>
        </w:rPr>
        <w:t>2018</w:t>
      </w:r>
      <w:r w:rsidR="00E1245E">
        <w:rPr>
          <w:rFonts w:ascii="Times New Roman" w:hAnsi="Times New Roman" w:cs="Times New Roman"/>
          <w:color w:val="222222"/>
          <w:sz w:val="24"/>
          <w:szCs w:val="24"/>
          <w:shd w:val="clear" w:color="auto" w:fill="FFFFFF"/>
        </w:rPr>
        <w:t>)</w:t>
      </w:r>
      <w:r w:rsidRPr="00EF5383">
        <w:rPr>
          <w:rFonts w:ascii="Times New Roman" w:hAnsi="Times New Roman" w:cs="Times New Roman"/>
          <w:color w:val="222222"/>
          <w:sz w:val="24"/>
          <w:szCs w:val="24"/>
          <w:shd w:val="clear" w:color="auto" w:fill="FFFFFF"/>
        </w:rPr>
        <w:t xml:space="preserve">. From dispersal to predation: A global synthesis of ant–seed interactions. </w:t>
      </w:r>
      <w:r w:rsidRPr="00BE38E8">
        <w:rPr>
          <w:rFonts w:ascii="Times New Roman" w:hAnsi="Times New Roman" w:cs="Times New Roman"/>
          <w:i/>
          <w:iCs/>
          <w:color w:val="222222"/>
          <w:sz w:val="24"/>
          <w:szCs w:val="24"/>
          <w:shd w:val="clear" w:color="auto" w:fill="FFFFFF"/>
        </w:rPr>
        <w:t xml:space="preserve">Ecology and </w:t>
      </w:r>
      <w:r w:rsidR="00E84E41">
        <w:rPr>
          <w:rFonts w:ascii="Times New Roman" w:hAnsi="Times New Roman" w:cs="Times New Roman"/>
          <w:i/>
          <w:iCs/>
          <w:color w:val="222222"/>
          <w:sz w:val="24"/>
          <w:szCs w:val="24"/>
          <w:shd w:val="clear" w:color="auto" w:fill="FFFFFF"/>
        </w:rPr>
        <w:t>E</w:t>
      </w:r>
      <w:r w:rsidR="00E84E41" w:rsidRPr="00BE38E8">
        <w:rPr>
          <w:rFonts w:ascii="Times New Roman" w:hAnsi="Times New Roman" w:cs="Times New Roman"/>
          <w:i/>
          <w:iCs/>
          <w:color w:val="222222"/>
          <w:sz w:val="24"/>
          <w:szCs w:val="24"/>
          <w:shd w:val="clear" w:color="auto" w:fill="FFFFFF"/>
        </w:rPr>
        <w:t>volution</w:t>
      </w:r>
      <w:r w:rsidRPr="00EF5383">
        <w:rPr>
          <w:rFonts w:ascii="Times New Roman" w:hAnsi="Times New Roman" w:cs="Times New Roman"/>
          <w:color w:val="222222"/>
          <w:sz w:val="24"/>
          <w:szCs w:val="24"/>
          <w:shd w:val="clear" w:color="auto" w:fill="FFFFFF"/>
        </w:rPr>
        <w:t>, 8(18), 9122-9138.</w:t>
      </w:r>
    </w:p>
    <w:p w14:paraId="467680D6" w14:textId="1E9D4613" w:rsidR="001536F2" w:rsidRDefault="001536F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1536F2">
        <w:rPr>
          <w:rFonts w:ascii="Times New Roman" w:hAnsi="Times New Roman" w:cs="Times New Roman"/>
          <w:color w:val="222222"/>
          <w:sz w:val="24"/>
          <w:szCs w:val="24"/>
          <w:shd w:val="clear" w:color="auto" w:fill="FFFFFF"/>
        </w:rPr>
        <w:t>Pons, J</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1536F2">
        <w:rPr>
          <w:rFonts w:ascii="Times New Roman" w:hAnsi="Times New Roman" w:cs="Times New Roman"/>
          <w:color w:val="222222"/>
          <w:sz w:val="24"/>
          <w:szCs w:val="24"/>
          <w:shd w:val="clear" w:color="auto" w:fill="FFFFFF"/>
        </w:rPr>
        <w:t>Pausas</w:t>
      </w:r>
      <w:proofErr w:type="spellEnd"/>
      <w:r w:rsidRPr="001536F2">
        <w:rPr>
          <w:rFonts w:ascii="Times New Roman" w:hAnsi="Times New Roman" w:cs="Times New Roman"/>
          <w:color w:val="222222"/>
          <w:sz w:val="24"/>
          <w:szCs w:val="24"/>
          <w:shd w:val="clear" w:color="auto" w:fill="FFFFFF"/>
        </w:rPr>
        <w:t>, J.G.</w:t>
      </w:r>
      <w:r w:rsidR="00E1245E">
        <w:rPr>
          <w:rFonts w:ascii="Times New Roman" w:hAnsi="Times New Roman" w:cs="Times New Roman"/>
          <w:color w:val="222222"/>
          <w:sz w:val="24"/>
          <w:szCs w:val="24"/>
          <w:shd w:val="clear" w:color="auto" w:fill="FFFFFF"/>
        </w:rPr>
        <w:t xml:space="preserve"> (</w:t>
      </w:r>
      <w:r w:rsidRPr="001536F2">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1536F2">
        <w:rPr>
          <w:rFonts w:ascii="Times New Roman" w:hAnsi="Times New Roman" w:cs="Times New Roman"/>
          <w:color w:val="222222"/>
          <w:sz w:val="24"/>
          <w:szCs w:val="24"/>
          <w:shd w:val="clear" w:color="auto" w:fill="FFFFFF"/>
        </w:rPr>
        <w:t xml:space="preserve">. Acorn dispersal estimated by radio-tracking. </w:t>
      </w:r>
      <w:proofErr w:type="spellStart"/>
      <w:r w:rsidRPr="00BE38E8">
        <w:rPr>
          <w:rFonts w:ascii="Times New Roman" w:hAnsi="Times New Roman" w:cs="Times New Roman"/>
          <w:i/>
          <w:iCs/>
          <w:color w:val="222222"/>
          <w:sz w:val="24"/>
          <w:szCs w:val="24"/>
          <w:shd w:val="clear" w:color="auto" w:fill="FFFFFF"/>
        </w:rPr>
        <w:t>Oecologia</w:t>
      </w:r>
      <w:proofErr w:type="spellEnd"/>
      <w:r w:rsidRPr="001536F2">
        <w:rPr>
          <w:rFonts w:ascii="Times New Roman" w:hAnsi="Times New Roman" w:cs="Times New Roman"/>
          <w:color w:val="222222"/>
          <w:sz w:val="24"/>
          <w:szCs w:val="24"/>
          <w:shd w:val="clear" w:color="auto" w:fill="FFFFFF"/>
        </w:rPr>
        <w:t>, 153(4), 903-911.</w:t>
      </w:r>
    </w:p>
    <w:p w14:paraId="00673435" w14:textId="21BC1798" w:rsidR="00EF67A7" w:rsidRDefault="00EF67A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R Development Core Team (</w:t>
      </w:r>
      <w:r w:rsidR="00D77BEA" w:rsidRPr="00EF67A7">
        <w:rPr>
          <w:rFonts w:ascii="Times New Roman" w:hAnsi="Times New Roman" w:cs="Times New Roman"/>
          <w:color w:val="222222"/>
          <w:sz w:val="24"/>
          <w:szCs w:val="24"/>
          <w:shd w:val="clear" w:color="auto" w:fill="FFFFFF"/>
        </w:rPr>
        <w:t>20</w:t>
      </w:r>
      <w:r w:rsidR="00D77BEA">
        <w:rPr>
          <w:rFonts w:ascii="Times New Roman" w:hAnsi="Times New Roman" w:cs="Times New Roman"/>
          <w:color w:val="222222"/>
          <w:sz w:val="24"/>
          <w:szCs w:val="24"/>
          <w:shd w:val="clear" w:color="auto" w:fill="FFFFFF"/>
        </w:rPr>
        <w:t>22</w:t>
      </w:r>
      <w:r w:rsidRPr="00EF67A7">
        <w:rPr>
          <w:rFonts w:ascii="Times New Roman" w:hAnsi="Times New Roman" w:cs="Times New Roman"/>
          <w:color w:val="222222"/>
          <w:sz w:val="24"/>
          <w:szCs w:val="24"/>
          <w:shd w:val="clear" w:color="auto" w:fill="FFFFFF"/>
        </w:rPr>
        <w:t>). R: A language and environment for statistical computing. R Foundation for Statistical Computing, Vienna, Austria.</w:t>
      </w:r>
      <w:r w:rsidR="00D77BEA">
        <w:rPr>
          <w:rFonts w:ascii="Times New Roman" w:hAnsi="Times New Roman" w:cs="Times New Roman"/>
          <w:color w:val="222222"/>
          <w:sz w:val="24"/>
          <w:szCs w:val="24"/>
          <w:shd w:val="clear" w:color="auto" w:fill="FFFFFF"/>
        </w:rPr>
        <w:t xml:space="preserve"> </w:t>
      </w:r>
      <w:r w:rsidR="00D77BEA" w:rsidRPr="00715A36">
        <w:rPr>
          <w:rFonts w:ascii="Times New Roman" w:hAnsi="Times New Roman" w:cs="Times New Roman"/>
          <w:color w:val="222222"/>
          <w:sz w:val="24"/>
          <w:szCs w:val="24"/>
          <w:shd w:val="clear" w:color="auto" w:fill="FFFFFF"/>
        </w:rPr>
        <w:t>https://www.r-project.org/</w:t>
      </w:r>
    </w:p>
    <w:p w14:paraId="2C656DDF" w14:textId="702B6EB9" w:rsidR="009D1071" w:rsidRDefault="009D107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 xml:space="preserve">Reiter, J., Curio, E., </w:t>
      </w:r>
      <w:proofErr w:type="spellStart"/>
      <w:r w:rsidRPr="00BE38E8">
        <w:rPr>
          <w:rFonts w:ascii="Times New Roman" w:hAnsi="Times New Roman" w:cs="Times New Roman"/>
          <w:color w:val="222222"/>
          <w:sz w:val="24"/>
          <w:szCs w:val="24"/>
          <w:shd w:val="clear" w:color="auto" w:fill="FFFFFF"/>
        </w:rPr>
        <w:t>Tacud</w:t>
      </w:r>
      <w:proofErr w:type="spellEnd"/>
      <w:r w:rsidRPr="00BE38E8">
        <w:rPr>
          <w:rFonts w:ascii="Times New Roman" w:hAnsi="Times New Roman" w:cs="Times New Roman"/>
          <w:color w:val="222222"/>
          <w:sz w:val="24"/>
          <w:szCs w:val="24"/>
          <w:shd w:val="clear" w:color="auto" w:fill="FFFFFF"/>
        </w:rPr>
        <w:t>, B., Urbina, H</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Geronimo, F.</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2006</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Tracking Bat‐Dispersed Seeds Using Fluorescent Pigment. </w:t>
      </w:r>
      <w:proofErr w:type="spellStart"/>
      <w:r w:rsidRPr="00BE38E8">
        <w:rPr>
          <w:rFonts w:ascii="Times New Roman" w:hAnsi="Times New Roman" w:cs="Times New Roman"/>
          <w:i/>
          <w:iCs/>
          <w:color w:val="222222"/>
          <w:sz w:val="24"/>
          <w:szCs w:val="24"/>
          <w:shd w:val="clear" w:color="auto" w:fill="FFFFFF"/>
        </w:rPr>
        <w:t>Biotropica</w:t>
      </w:r>
      <w:proofErr w:type="spellEnd"/>
      <w:r w:rsidRPr="00BE38E8">
        <w:rPr>
          <w:rFonts w:ascii="Times New Roman" w:hAnsi="Times New Roman" w:cs="Times New Roman"/>
          <w:color w:val="222222"/>
          <w:sz w:val="24"/>
          <w:szCs w:val="24"/>
          <w:shd w:val="clear" w:color="auto" w:fill="FFFFFF"/>
        </w:rPr>
        <w:t>, 38(1), 64-68.</w:t>
      </w:r>
    </w:p>
    <w:p w14:paraId="142A8C70" w14:textId="7A7A2687" w:rsidR="00951781" w:rsidRDefault="00951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951781">
        <w:rPr>
          <w:rFonts w:ascii="Times New Roman" w:hAnsi="Times New Roman" w:cs="Times New Roman"/>
          <w:color w:val="222222"/>
          <w:sz w:val="24"/>
          <w:szCs w:val="24"/>
          <w:shd w:val="clear" w:color="auto" w:fill="FFFFFF"/>
        </w:rPr>
        <w:t xml:space="preserve">Rogers, H.S., Beckman, N.G., </w:t>
      </w:r>
      <w:proofErr w:type="spellStart"/>
      <w:r w:rsidRPr="00951781">
        <w:rPr>
          <w:rFonts w:ascii="Times New Roman" w:hAnsi="Times New Roman" w:cs="Times New Roman"/>
          <w:color w:val="222222"/>
          <w:sz w:val="24"/>
          <w:szCs w:val="24"/>
          <w:shd w:val="clear" w:color="auto" w:fill="FFFFFF"/>
        </w:rPr>
        <w:t>Hartig</w:t>
      </w:r>
      <w:proofErr w:type="spellEnd"/>
      <w:r w:rsidRPr="00951781">
        <w:rPr>
          <w:rFonts w:ascii="Times New Roman" w:hAnsi="Times New Roman" w:cs="Times New Roman"/>
          <w:color w:val="222222"/>
          <w:sz w:val="24"/>
          <w:szCs w:val="24"/>
          <w:shd w:val="clear" w:color="auto" w:fill="FFFFFF"/>
        </w:rPr>
        <w:t xml:space="preserve">, F., Johnson, J.S., </w:t>
      </w:r>
      <w:proofErr w:type="spellStart"/>
      <w:r w:rsidRPr="00951781">
        <w:rPr>
          <w:rFonts w:ascii="Times New Roman" w:hAnsi="Times New Roman" w:cs="Times New Roman"/>
          <w:color w:val="222222"/>
          <w:sz w:val="24"/>
          <w:szCs w:val="24"/>
          <w:shd w:val="clear" w:color="auto" w:fill="FFFFFF"/>
        </w:rPr>
        <w:t>Pufal</w:t>
      </w:r>
      <w:proofErr w:type="spellEnd"/>
      <w:r w:rsidRPr="00951781">
        <w:rPr>
          <w:rFonts w:ascii="Times New Roman" w:hAnsi="Times New Roman" w:cs="Times New Roman"/>
          <w:color w:val="222222"/>
          <w:sz w:val="24"/>
          <w:szCs w:val="24"/>
          <w:shd w:val="clear" w:color="auto" w:fill="FFFFFF"/>
        </w:rPr>
        <w:t xml:space="preserve">, G., Shea, K., </w:t>
      </w:r>
      <w:proofErr w:type="spellStart"/>
      <w:r w:rsidRPr="00951781">
        <w:rPr>
          <w:rFonts w:ascii="Times New Roman" w:hAnsi="Times New Roman" w:cs="Times New Roman"/>
          <w:color w:val="222222"/>
          <w:sz w:val="24"/>
          <w:szCs w:val="24"/>
          <w:shd w:val="clear" w:color="auto" w:fill="FFFFFF"/>
        </w:rPr>
        <w:t>Zurell</w:t>
      </w:r>
      <w:proofErr w:type="spellEnd"/>
      <w:r w:rsidRPr="00951781">
        <w:rPr>
          <w:rFonts w:ascii="Times New Roman" w:hAnsi="Times New Roman" w:cs="Times New Roman"/>
          <w:color w:val="222222"/>
          <w:sz w:val="24"/>
          <w:szCs w:val="24"/>
          <w:shd w:val="clear" w:color="auto" w:fill="FFFFFF"/>
        </w:rPr>
        <w:t>, D., Bullock, J.M., Cantrell, R.S., Loiselle,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951781">
        <w:rPr>
          <w:rFonts w:ascii="Times New Roman" w:hAnsi="Times New Roman" w:cs="Times New Roman"/>
          <w:color w:val="222222"/>
          <w:sz w:val="24"/>
          <w:szCs w:val="24"/>
          <w:shd w:val="clear" w:color="auto" w:fill="FFFFFF"/>
        </w:rPr>
        <w:t>Pejchar</w:t>
      </w:r>
      <w:proofErr w:type="spellEnd"/>
      <w:r w:rsidRPr="00951781">
        <w:rPr>
          <w:rFonts w:ascii="Times New Roman" w:hAnsi="Times New Roman" w:cs="Times New Roman"/>
          <w:color w:val="222222"/>
          <w:sz w:val="24"/>
          <w:szCs w:val="24"/>
          <w:shd w:val="clear" w:color="auto" w:fill="FFFFFF"/>
        </w:rPr>
        <w:t>, L.</w:t>
      </w:r>
      <w:r w:rsidR="00E1245E">
        <w:rPr>
          <w:rFonts w:ascii="Times New Roman" w:hAnsi="Times New Roman" w:cs="Times New Roman"/>
          <w:color w:val="222222"/>
          <w:sz w:val="24"/>
          <w:szCs w:val="24"/>
          <w:shd w:val="clear" w:color="auto" w:fill="FFFFFF"/>
        </w:rPr>
        <w:t xml:space="preserve"> (</w:t>
      </w:r>
      <w:r w:rsidRPr="00951781">
        <w:rPr>
          <w:rFonts w:ascii="Times New Roman" w:hAnsi="Times New Roman" w:cs="Times New Roman"/>
          <w:color w:val="222222"/>
          <w:sz w:val="24"/>
          <w:szCs w:val="24"/>
          <w:shd w:val="clear" w:color="auto" w:fill="FFFFFF"/>
        </w:rPr>
        <w:t>2019</w:t>
      </w:r>
      <w:r w:rsidR="00E1245E">
        <w:rPr>
          <w:rFonts w:ascii="Times New Roman" w:hAnsi="Times New Roman" w:cs="Times New Roman"/>
          <w:color w:val="222222"/>
          <w:sz w:val="24"/>
          <w:szCs w:val="24"/>
          <w:shd w:val="clear" w:color="auto" w:fill="FFFFFF"/>
        </w:rPr>
        <w:t>)</w:t>
      </w:r>
      <w:r w:rsidRPr="00951781">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BE38E8">
        <w:rPr>
          <w:rFonts w:ascii="Times New Roman" w:hAnsi="Times New Roman" w:cs="Times New Roman"/>
          <w:i/>
          <w:iCs/>
          <w:color w:val="222222"/>
          <w:sz w:val="24"/>
          <w:szCs w:val="24"/>
          <w:shd w:val="clear" w:color="auto" w:fill="FFFFFF"/>
        </w:rPr>
        <w:t>AoB</w:t>
      </w:r>
      <w:proofErr w:type="spellEnd"/>
      <w:r w:rsidRPr="00BE38E8">
        <w:rPr>
          <w:rFonts w:ascii="Times New Roman" w:hAnsi="Times New Roman" w:cs="Times New Roman"/>
          <w:i/>
          <w:iCs/>
          <w:color w:val="222222"/>
          <w:sz w:val="24"/>
          <w:szCs w:val="24"/>
          <w:shd w:val="clear" w:color="auto" w:fill="FFFFFF"/>
        </w:rPr>
        <w:t xml:space="preserve"> Plants</w:t>
      </w:r>
      <w:r w:rsidRPr="00951781">
        <w:rPr>
          <w:rFonts w:ascii="Times New Roman" w:hAnsi="Times New Roman" w:cs="Times New Roman"/>
          <w:color w:val="222222"/>
          <w:sz w:val="24"/>
          <w:szCs w:val="24"/>
          <w:shd w:val="clear" w:color="auto" w:fill="FFFFFF"/>
        </w:rPr>
        <w:t>, 11(5), plz042.</w:t>
      </w:r>
    </w:p>
    <w:p w14:paraId="1B7F0999" w14:textId="353DBDE4" w:rsidR="00E77CD3" w:rsidRDefault="00E77CD3"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77CD3">
        <w:rPr>
          <w:rFonts w:ascii="Times New Roman" w:hAnsi="Times New Roman" w:cs="Times New Roman"/>
          <w:color w:val="222222"/>
          <w:sz w:val="24"/>
          <w:szCs w:val="24"/>
          <w:shd w:val="clear" w:color="auto" w:fill="FFFFFF"/>
        </w:rPr>
        <w:t>Ruxton, G.D</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77CD3">
        <w:rPr>
          <w:rFonts w:ascii="Times New Roman" w:hAnsi="Times New Roman" w:cs="Times New Roman"/>
          <w:color w:val="222222"/>
          <w:sz w:val="24"/>
          <w:szCs w:val="24"/>
          <w:shd w:val="clear" w:color="auto" w:fill="FFFFFF"/>
        </w:rPr>
        <w:t>Schaefer, H.M.</w:t>
      </w:r>
      <w:r w:rsidR="00E1245E">
        <w:rPr>
          <w:rFonts w:ascii="Times New Roman" w:hAnsi="Times New Roman" w:cs="Times New Roman"/>
          <w:color w:val="222222"/>
          <w:sz w:val="24"/>
          <w:szCs w:val="24"/>
          <w:shd w:val="clear" w:color="auto" w:fill="FFFFFF"/>
        </w:rPr>
        <w:t xml:space="preserve"> (</w:t>
      </w:r>
      <w:r w:rsidRPr="00E77CD3">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E77CD3">
        <w:rPr>
          <w:rFonts w:ascii="Times New Roman" w:hAnsi="Times New Roman" w:cs="Times New Roman"/>
          <w:color w:val="222222"/>
          <w:sz w:val="24"/>
          <w:szCs w:val="24"/>
          <w:shd w:val="clear" w:color="auto" w:fill="FFFFFF"/>
        </w:rPr>
        <w:t xml:space="preserve">. The conservation physiology of seed dispersal. Philosophical Transactions of the Royal Society B: </w:t>
      </w:r>
      <w:r w:rsidRPr="00BE38E8">
        <w:rPr>
          <w:rFonts w:ascii="Times New Roman" w:hAnsi="Times New Roman" w:cs="Times New Roman"/>
          <w:i/>
          <w:iCs/>
          <w:color w:val="222222"/>
          <w:sz w:val="24"/>
          <w:szCs w:val="24"/>
          <w:shd w:val="clear" w:color="auto" w:fill="FFFFFF"/>
        </w:rPr>
        <w:t>Biological Sciences</w:t>
      </w:r>
      <w:r w:rsidRPr="00E77CD3">
        <w:rPr>
          <w:rFonts w:ascii="Times New Roman" w:hAnsi="Times New Roman" w:cs="Times New Roman"/>
          <w:color w:val="222222"/>
          <w:sz w:val="24"/>
          <w:szCs w:val="24"/>
          <w:shd w:val="clear" w:color="auto" w:fill="FFFFFF"/>
        </w:rPr>
        <w:t>, 367(1596), 1708-1718.</w:t>
      </w:r>
    </w:p>
    <w:p w14:paraId="5C524E05" w14:textId="497E4680" w:rsidR="00E57B27" w:rsidRDefault="00E57B2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57B27">
        <w:rPr>
          <w:rFonts w:ascii="Times New Roman" w:hAnsi="Times New Roman" w:cs="Times New Roman"/>
          <w:color w:val="222222"/>
          <w:sz w:val="24"/>
          <w:szCs w:val="24"/>
          <w:shd w:val="clear" w:color="auto" w:fill="FFFFFF"/>
        </w:rPr>
        <w:lastRenderedPageBreak/>
        <w:t xml:space="preserve">Sales, L.P., Kissling, W.D., </w:t>
      </w:r>
      <w:proofErr w:type="spellStart"/>
      <w:r w:rsidRPr="00E57B27">
        <w:rPr>
          <w:rFonts w:ascii="Times New Roman" w:hAnsi="Times New Roman" w:cs="Times New Roman"/>
          <w:color w:val="222222"/>
          <w:sz w:val="24"/>
          <w:szCs w:val="24"/>
          <w:shd w:val="clear" w:color="auto" w:fill="FFFFFF"/>
        </w:rPr>
        <w:t>Galetti</w:t>
      </w:r>
      <w:proofErr w:type="spellEnd"/>
      <w:r w:rsidRPr="00E57B27">
        <w:rPr>
          <w:rFonts w:ascii="Times New Roman" w:hAnsi="Times New Roman" w:cs="Times New Roman"/>
          <w:color w:val="222222"/>
          <w:sz w:val="24"/>
          <w:szCs w:val="24"/>
          <w:shd w:val="clear" w:color="auto" w:fill="FFFFFF"/>
        </w:rPr>
        <w:t xml:space="preserve">, M., </w:t>
      </w:r>
      <w:proofErr w:type="spellStart"/>
      <w:r w:rsidRPr="00E57B27">
        <w:rPr>
          <w:rFonts w:ascii="Times New Roman" w:hAnsi="Times New Roman" w:cs="Times New Roman"/>
          <w:color w:val="222222"/>
          <w:sz w:val="24"/>
          <w:szCs w:val="24"/>
          <w:shd w:val="clear" w:color="auto" w:fill="FFFFFF"/>
        </w:rPr>
        <w:t>Naimi</w:t>
      </w:r>
      <w:proofErr w:type="spellEnd"/>
      <w:r w:rsidRPr="00E57B27">
        <w:rPr>
          <w:rFonts w:ascii="Times New Roman" w:hAnsi="Times New Roman" w:cs="Times New Roman"/>
          <w:color w:val="222222"/>
          <w:sz w:val="24"/>
          <w:szCs w:val="24"/>
          <w:shd w:val="clear" w:color="auto" w:fill="FFFFFF"/>
        </w:rPr>
        <w:t>, 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E57B27">
        <w:rPr>
          <w:rFonts w:ascii="Times New Roman" w:hAnsi="Times New Roman" w:cs="Times New Roman"/>
          <w:color w:val="222222"/>
          <w:sz w:val="24"/>
          <w:szCs w:val="24"/>
          <w:shd w:val="clear" w:color="auto" w:fill="FFFFFF"/>
        </w:rPr>
        <w:t>Pires, M.</w:t>
      </w:r>
      <w:r w:rsidR="0081708E">
        <w:rPr>
          <w:rFonts w:ascii="Times New Roman" w:hAnsi="Times New Roman" w:cs="Times New Roman"/>
          <w:color w:val="222222"/>
          <w:sz w:val="24"/>
          <w:szCs w:val="24"/>
          <w:shd w:val="clear" w:color="auto" w:fill="FFFFFF"/>
        </w:rPr>
        <w:t>M.</w:t>
      </w:r>
      <w:r w:rsidR="00E1245E">
        <w:rPr>
          <w:rFonts w:ascii="Times New Roman" w:hAnsi="Times New Roman" w:cs="Times New Roman"/>
          <w:color w:val="222222"/>
          <w:sz w:val="24"/>
          <w:szCs w:val="24"/>
          <w:shd w:val="clear" w:color="auto" w:fill="FFFFFF"/>
        </w:rPr>
        <w:t xml:space="preserve"> (</w:t>
      </w:r>
      <w:r w:rsidRPr="00E57B27">
        <w:rPr>
          <w:rFonts w:ascii="Times New Roman" w:hAnsi="Times New Roman" w:cs="Times New Roman"/>
          <w:color w:val="222222"/>
          <w:sz w:val="24"/>
          <w:szCs w:val="24"/>
          <w:shd w:val="clear" w:color="auto" w:fill="FFFFFF"/>
        </w:rPr>
        <w:t>2021</w:t>
      </w:r>
      <w:r w:rsidR="00E1245E">
        <w:rPr>
          <w:rFonts w:ascii="Times New Roman" w:hAnsi="Times New Roman" w:cs="Times New Roman"/>
          <w:color w:val="222222"/>
          <w:sz w:val="24"/>
          <w:szCs w:val="24"/>
          <w:shd w:val="clear" w:color="auto" w:fill="FFFFFF"/>
        </w:rPr>
        <w:t>)</w:t>
      </w:r>
      <w:r w:rsidRPr="00E57B27">
        <w:rPr>
          <w:rFonts w:ascii="Times New Roman" w:hAnsi="Times New Roman" w:cs="Times New Roman"/>
          <w:color w:val="222222"/>
          <w:sz w:val="24"/>
          <w:szCs w:val="24"/>
          <w:shd w:val="clear" w:color="auto" w:fill="FFFFFF"/>
        </w:rPr>
        <w:t xml:space="preserve">. Climate change reshapes the eco‐evolutionary dynamics of a Neotropical seed dispersal system. </w:t>
      </w:r>
      <w:r w:rsidRPr="00BE38E8">
        <w:rPr>
          <w:rFonts w:ascii="Times New Roman" w:hAnsi="Times New Roman" w:cs="Times New Roman"/>
          <w:i/>
          <w:iCs/>
          <w:color w:val="222222"/>
          <w:sz w:val="24"/>
          <w:szCs w:val="24"/>
          <w:shd w:val="clear" w:color="auto" w:fill="FFFFFF"/>
        </w:rPr>
        <w:t>Global Ecology and Biogeography</w:t>
      </w:r>
      <w:r w:rsidRPr="00E57B27">
        <w:rPr>
          <w:rFonts w:ascii="Times New Roman" w:hAnsi="Times New Roman" w:cs="Times New Roman"/>
          <w:color w:val="222222"/>
          <w:sz w:val="24"/>
          <w:szCs w:val="24"/>
          <w:shd w:val="clear" w:color="auto" w:fill="FFFFFF"/>
        </w:rPr>
        <w:t>, 30(5), 1129-1138.</w:t>
      </w:r>
    </w:p>
    <w:p w14:paraId="037FF92D" w14:textId="4A7760A9" w:rsidR="00236781" w:rsidRDefault="00236781"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36781">
        <w:rPr>
          <w:rFonts w:ascii="Times New Roman" w:hAnsi="Times New Roman" w:cs="Times New Roman"/>
          <w:color w:val="222222"/>
          <w:sz w:val="24"/>
          <w:szCs w:val="24"/>
          <w:shd w:val="clear" w:color="auto" w:fill="FFFFFF"/>
        </w:rPr>
        <w:t xml:space="preserve">Sato, S., </w:t>
      </w:r>
      <w:proofErr w:type="spellStart"/>
      <w:r w:rsidRPr="00236781">
        <w:rPr>
          <w:rFonts w:ascii="Times New Roman" w:hAnsi="Times New Roman" w:cs="Times New Roman"/>
          <w:color w:val="222222"/>
          <w:sz w:val="24"/>
          <w:szCs w:val="24"/>
          <w:shd w:val="clear" w:color="auto" w:fill="FFFFFF"/>
        </w:rPr>
        <w:t>Kamiyama</w:t>
      </w:r>
      <w:proofErr w:type="spellEnd"/>
      <w:r w:rsidRPr="00236781">
        <w:rPr>
          <w:rFonts w:ascii="Times New Roman" w:hAnsi="Times New Roman" w:cs="Times New Roman"/>
          <w:color w:val="222222"/>
          <w:sz w:val="24"/>
          <w:szCs w:val="24"/>
          <w:shd w:val="clear" w:color="auto" w:fill="FFFFFF"/>
        </w:rPr>
        <w:t>, M., Iwata, T., Makita, N., Furukawa, H</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36781">
        <w:rPr>
          <w:rFonts w:ascii="Times New Roman" w:hAnsi="Times New Roman" w:cs="Times New Roman"/>
          <w:color w:val="222222"/>
          <w:sz w:val="24"/>
          <w:szCs w:val="24"/>
          <w:shd w:val="clear" w:color="auto" w:fill="FFFFFF"/>
        </w:rPr>
        <w:t>Ikeda, H.</w:t>
      </w:r>
      <w:r w:rsidR="00E1245E">
        <w:rPr>
          <w:rFonts w:ascii="Times New Roman" w:hAnsi="Times New Roman" w:cs="Times New Roman"/>
          <w:color w:val="222222"/>
          <w:sz w:val="24"/>
          <w:szCs w:val="24"/>
          <w:shd w:val="clear" w:color="auto" w:fill="FFFFFF"/>
        </w:rPr>
        <w:t xml:space="preserve"> (</w:t>
      </w:r>
      <w:r w:rsidRPr="00236781">
        <w:rPr>
          <w:rFonts w:ascii="Times New Roman" w:hAnsi="Times New Roman" w:cs="Times New Roman"/>
          <w:color w:val="222222"/>
          <w:sz w:val="24"/>
          <w:szCs w:val="24"/>
          <w:shd w:val="clear" w:color="auto" w:fill="FFFFFF"/>
        </w:rPr>
        <w:t>2006</w:t>
      </w:r>
      <w:r w:rsidR="00E1245E">
        <w:rPr>
          <w:rFonts w:ascii="Times New Roman" w:hAnsi="Times New Roman" w:cs="Times New Roman"/>
          <w:color w:val="222222"/>
          <w:sz w:val="24"/>
          <w:szCs w:val="24"/>
          <w:shd w:val="clear" w:color="auto" w:fill="FFFFFF"/>
        </w:rPr>
        <w:t>)</w:t>
      </w:r>
      <w:r w:rsidRPr="00236781">
        <w:rPr>
          <w:rFonts w:ascii="Times New Roman" w:hAnsi="Times New Roman" w:cs="Times New Roman"/>
          <w:color w:val="222222"/>
          <w:sz w:val="24"/>
          <w:szCs w:val="24"/>
          <w:shd w:val="clear" w:color="auto" w:fill="FFFFFF"/>
        </w:rPr>
        <w:t xml:space="preserve">. Moderate increase of mean daily temperature adversely affects fruit set of Lycopersicon esculentum by disrupting specific physiological processes in male reproductive development. </w:t>
      </w:r>
      <w:r w:rsidRPr="00BE38E8">
        <w:rPr>
          <w:rFonts w:ascii="Times New Roman" w:hAnsi="Times New Roman" w:cs="Times New Roman"/>
          <w:i/>
          <w:iCs/>
          <w:color w:val="222222"/>
          <w:sz w:val="24"/>
          <w:szCs w:val="24"/>
          <w:shd w:val="clear" w:color="auto" w:fill="FFFFFF"/>
        </w:rPr>
        <w:t>Annals of Botany</w:t>
      </w:r>
      <w:r w:rsidRPr="00236781">
        <w:rPr>
          <w:rFonts w:ascii="Times New Roman" w:hAnsi="Times New Roman" w:cs="Times New Roman"/>
          <w:color w:val="222222"/>
          <w:sz w:val="24"/>
          <w:szCs w:val="24"/>
          <w:shd w:val="clear" w:color="auto" w:fill="FFFFFF"/>
        </w:rPr>
        <w:t>, 97(5), 731-738.</w:t>
      </w:r>
    </w:p>
    <w:p w14:paraId="1F1BC321" w14:textId="4254F849" w:rsidR="00204FAB" w:rsidRDefault="00204FAB"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04FAB">
        <w:rPr>
          <w:rFonts w:ascii="Times New Roman" w:hAnsi="Times New Roman" w:cs="Times New Roman"/>
          <w:color w:val="222222"/>
          <w:sz w:val="24"/>
          <w:szCs w:val="24"/>
          <w:shd w:val="clear" w:color="auto" w:fill="FFFFFF"/>
        </w:rPr>
        <w:t>Shimono, Y</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204FAB">
        <w:rPr>
          <w:rFonts w:ascii="Times New Roman" w:hAnsi="Times New Roman" w:cs="Times New Roman"/>
          <w:color w:val="222222"/>
          <w:sz w:val="24"/>
          <w:szCs w:val="24"/>
          <w:shd w:val="clear" w:color="auto" w:fill="FFFFFF"/>
        </w:rPr>
        <w:t>Konuma</w:t>
      </w:r>
      <w:proofErr w:type="spellEnd"/>
      <w:r w:rsidRPr="00204FAB">
        <w:rPr>
          <w:rFonts w:ascii="Times New Roman" w:hAnsi="Times New Roman" w:cs="Times New Roman"/>
          <w:color w:val="222222"/>
          <w:sz w:val="24"/>
          <w:szCs w:val="24"/>
          <w:shd w:val="clear" w:color="auto" w:fill="FFFFFF"/>
        </w:rPr>
        <w:t>, A.</w:t>
      </w:r>
      <w:r w:rsidR="00E1245E">
        <w:rPr>
          <w:rFonts w:ascii="Times New Roman" w:hAnsi="Times New Roman" w:cs="Times New Roman"/>
          <w:color w:val="222222"/>
          <w:sz w:val="24"/>
          <w:szCs w:val="24"/>
          <w:shd w:val="clear" w:color="auto" w:fill="FFFFFF"/>
        </w:rPr>
        <w:t xml:space="preserve"> (</w:t>
      </w:r>
      <w:r w:rsidRPr="00204FAB">
        <w:rPr>
          <w:rFonts w:ascii="Times New Roman" w:hAnsi="Times New Roman" w:cs="Times New Roman"/>
          <w:color w:val="222222"/>
          <w:sz w:val="24"/>
          <w:szCs w:val="24"/>
          <w:shd w:val="clear" w:color="auto" w:fill="FFFFFF"/>
        </w:rPr>
        <w:t>2008</w:t>
      </w:r>
      <w:r w:rsidR="00E1245E">
        <w:rPr>
          <w:rFonts w:ascii="Times New Roman" w:hAnsi="Times New Roman" w:cs="Times New Roman"/>
          <w:color w:val="222222"/>
          <w:sz w:val="24"/>
          <w:szCs w:val="24"/>
          <w:shd w:val="clear" w:color="auto" w:fill="FFFFFF"/>
        </w:rPr>
        <w:t>)</w:t>
      </w:r>
      <w:r w:rsidRPr="00204FAB">
        <w:rPr>
          <w:rFonts w:ascii="Times New Roman" w:hAnsi="Times New Roman" w:cs="Times New Roman"/>
          <w:color w:val="222222"/>
          <w:sz w:val="24"/>
          <w:szCs w:val="24"/>
          <w:shd w:val="clear" w:color="auto" w:fill="FFFFFF"/>
        </w:rPr>
        <w:t xml:space="preserve">. Effects of human‐mediated processes on weed species composition in internationally traded grain commodities. </w:t>
      </w:r>
      <w:r w:rsidRPr="00BE38E8">
        <w:rPr>
          <w:rFonts w:ascii="Times New Roman" w:hAnsi="Times New Roman" w:cs="Times New Roman"/>
          <w:i/>
          <w:iCs/>
          <w:color w:val="222222"/>
          <w:sz w:val="24"/>
          <w:szCs w:val="24"/>
          <w:shd w:val="clear" w:color="auto" w:fill="FFFFFF"/>
        </w:rPr>
        <w:t>Weed Research</w:t>
      </w:r>
      <w:r w:rsidRPr="00204FAB">
        <w:rPr>
          <w:rFonts w:ascii="Times New Roman" w:hAnsi="Times New Roman" w:cs="Times New Roman"/>
          <w:color w:val="222222"/>
          <w:sz w:val="24"/>
          <w:szCs w:val="24"/>
          <w:shd w:val="clear" w:color="auto" w:fill="FFFFFF"/>
        </w:rPr>
        <w:t>, 48(1), 10-18.</w:t>
      </w:r>
    </w:p>
    <w:p w14:paraId="585F394A" w14:textId="03AAF68F" w:rsidR="002C5462" w:rsidRDefault="002C546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Singh, R.P., Prasad, P.V</w:t>
      </w:r>
      <w:r w:rsidR="003A01C8" w:rsidRPr="00BE38E8">
        <w:rPr>
          <w:rFonts w:ascii="Times New Roman" w:hAnsi="Times New Roman" w:cs="Times New Roman"/>
          <w:sz w:val="24"/>
          <w:szCs w:val="24"/>
        </w:rPr>
        <w:t xml:space="preserve">., &amp; </w:t>
      </w:r>
      <w:r w:rsidRPr="00BE38E8">
        <w:rPr>
          <w:rFonts w:ascii="Times New Roman" w:hAnsi="Times New Roman" w:cs="Times New Roman"/>
          <w:color w:val="222222"/>
          <w:sz w:val="24"/>
          <w:szCs w:val="24"/>
          <w:shd w:val="clear" w:color="auto" w:fill="FFFFFF"/>
        </w:rPr>
        <w:t>Reddy, K.R.</w:t>
      </w:r>
      <w:r w:rsidR="00E1245E" w:rsidRPr="00BE38E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color w:val="222222"/>
          <w:sz w:val="24"/>
          <w:szCs w:val="24"/>
          <w:shd w:val="clear" w:color="auto" w:fill="FFFFFF"/>
        </w:rPr>
        <w:t>2013</w:t>
      </w:r>
      <w:r w:rsidR="00E1245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Impacts of changing climate and climate variability on seed production and seed industry. </w:t>
      </w:r>
      <w:r w:rsidRPr="00BE38E8">
        <w:rPr>
          <w:rFonts w:ascii="Times New Roman" w:hAnsi="Times New Roman" w:cs="Times New Roman"/>
          <w:i/>
          <w:iCs/>
          <w:color w:val="222222"/>
          <w:sz w:val="24"/>
          <w:szCs w:val="24"/>
          <w:shd w:val="clear" w:color="auto" w:fill="FFFFFF"/>
        </w:rPr>
        <w:t>Advances in Agronomy</w:t>
      </w:r>
      <w:r w:rsidRPr="00BE38E8">
        <w:rPr>
          <w:rFonts w:ascii="Times New Roman" w:hAnsi="Times New Roman" w:cs="Times New Roman"/>
          <w:color w:val="222222"/>
          <w:sz w:val="24"/>
          <w:szCs w:val="24"/>
          <w:shd w:val="clear" w:color="auto" w:fill="FFFFFF"/>
        </w:rPr>
        <w:t>, 118, 49-110.</w:t>
      </w:r>
    </w:p>
    <w:p w14:paraId="1A60F199" w14:textId="586B3696" w:rsidR="00301B99" w:rsidRPr="00B705D6" w:rsidRDefault="00301B99"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301B99">
        <w:rPr>
          <w:rFonts w:ascii="Times New Roman" w:hAnsi="Times New Roman" w:cs="Times New Roman"/>
          <w:color w:val="222222"/>
          <w:sz w:val="24"/>
          <w:szCs w:val="24"/>
          <w:shd w:val="clear" w:color="auto" w:fill="FFFFFF"/>
        </w:rPr>
        <w:t>Skarpaas</w:t>
      </w:r>
      <w:proofErr w:type="spellEnd"/>
      <w:r w:rsidRPr="00301B99">
        <w:rPr>
          <w:rFonts w:ascii="Times New Roman" w:hAnsi="Times New Roman" w:cs="Times New Roman"/>
          <w:color w:val="222222"/>
          <w:sz w:val="24"/>
          <w:szCs w:val="24"/>
          <w:shd w:val="clear" w:color="auto" w:fill="FFFFFF"/>
        </w:rPr>
        <w:t>, O</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301B99">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301B99">
        <w:rPr>
          <w:rFonts w:ascii="Times New Roman" w:hAnsi="Times New Roman" w:cs="Times New Roman"/>
          <w:color w:val="222222"/>
          <w:sz w:val="24"/>
          <w:szCs w:val="24"/>
          <w:shd w:val="clear" w:color="auto" w:fill="FFFFFF"/>
        </w:rPr>
        <w:t>2007</w:t>
      </w:r>
      <w:r w:rsidR="00E1245E">
        <w:rPr>
          <w:rFonts w:ascii="Times New Roman" w:hAnsi="Times New Roman" w:cs="Times New Roman"/>
          <w:color w:val="222222"/>
          <w:sz w:val="24"/>
          <w:szCs w:val="24"/>
          <w:shd w:val="clear" w:color="auto" w:fill="FFFFFF"/>
        </w:rPr>
        <w:t>)</w:t>
      </w:r>
      <w:r w:rsidRPr="00301B99">
        <w:rPr>
          <w:rFonts w:ascii="Times New Roman" w:hAnsi="Times New Roman" w:cs="Times New Roman"/>
          <w:color w:val="222222"/>
          <w:sz w:val="24"/>
          <w:szCs w:val="24"/>
          <w:shd w:val="clear" w:color="auto" w:fill="FFFFFF"/>
        </w:rPr>
        <w:t xml:space="preserve">. Dispersal patterns, dispersal mechanisms, and invasion wave speeds for invasive thistles. </w:t>
      </w:r>
      <w:r w:rsidRPr="00BE38E8">
        <w:rPr>
          <w:rFonts w:ascii="Times New Roman" w:hAnsi="Times New Roman" w:cs="Times New Roman"/>
          <w:i/>
          <w:iCs/>
          <w:color w:val="222222"/>
          <w:sz w:val="24"/>
          <w:szCs w:val="24"/>
          <w:shd w:val="clear" w:color="auto" w:fill="FFFFFF"/>
        </w:rPr>
        <w:t>The American Naturalist</w:t>
      </w:r>
      <w:r w:rsidRPr="00301B99">
        <w:rPr>
          <w:rFonts w:ascii="Times New Roman" w:hAnsi="Times New Roman" w:cs="Times New Roman"/>
          <w:color w:val="222222"/>
          <w:sz w:val="24"/>
          <w:szCs w:val="24"/>
          <w:shd w:val="clear" w:color="auto" w:fill="FFFFFF"/>
        </w:rPr>
        <w:t>, 170(3), 421-430.</w:t>
      </w:r>
    </w:p>
    <w:p w14:paraId="62F4E5DE" w14:textId="49AE6945" w:rsidR="00B0257B"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BE38E8">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487B1DB3" w14:textId="0E7584AA"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Taylor, K., Brummer, T., Taper, M.L., Wing, A</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394E95">
        <w:rPr>
          <w:rFonts w:ascii="Times New Roman" w:hAnsi="Times New Roman" w:cs="Times New Roman"/>
          <w:color w:val="222222"/>
          <w:sz w:val="24"/>
          <w:szCs w:val="24"/>
          <w:shd w:val="clear" w:color="auto" w:fill="FFFFFF"/>
        </w:rPr>
        <w:t>Rew</w:t>
      </w:r>
      <w:proofErr w:type="spellEnd"/>
      <w:r w:rsidRPr="00394E95">
        <w:rPr>
          <w:rFonts w:ascii="Times New Roman" w:hAnsi="Times New Roman" w:cs="Times New Roman"/>
          <w:color w:val="222222"/>
          <w:sz w:val="24"/>
          <w:szCs w:val="24"/>
          <w:shd w:val="clear" w:color="auto" w:fill="FFFFFF"/>
        </w:rPr>
        <w:t>, L.J.</w:t>
      </w:r>
      <w:r w:rsidR="00E1245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2012</w:t>
      </w:r>
      <w:r w:rsidR="00E1245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long‐distance dispersal: an empirical evaluation of seed dispersal by vehicles. </w:t>
      </w:r>
      <w:r w:rsidRPr="00BE38E8">
        <w:rPr>
          <w:rFonts w:ascii="Times New Roman" w:hAnsi="Times New Roman" w:cs="Times New Roman"/>
          <w:i/>
          <w:iCs/>
          <w:color w:val="222222"/>
          <w:sz w:val="24"/>
          <w:szCs w:val="24"/>
          <w:shd w:val="clear" w:color="auto" w:fill="FFFFFF"/>
        </w:rPr>
        <w:t>Diversity and Distributions</w:t>
      </w:r>
      <w:r w:rsidRPr="00394E95">
        <w:rPr>
          <w:rFonts w:ascii="Times New Roman" w:hAnsi="Times New Roman" w:cs="Times New Roman"/>
          <w:color w:val="222222"/>
          <w:sz w:val="24"/>
          <w:szCs w:val="24"/>
          <w:shd w:val="clear" w:color="auto" w:fill="FFFFFF"/>
        </w:rPr>
        <w:t>, 18(9), 942-951.</w:t>
      </w:r>
    </w:p>
    <w:p w14:paraId="72B2358F" w14:textId="62C1349D" w:rsidR="00757024" w:rsidRDefault="0075702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757024">
        <w:rPr>
          <w:rFonts w:ascii="Times New Roman" w:hAnsi="Times New Roman" w:cs="Times New Roman"/>
          <w:color w:val="222222"/>
          <w:sz w:val="24"/>
          <w:szCs w:val="24"/>
          <w:shd w:val="clear" w:color="auto" w:fill="FFFFFF"/>
        </w:rPr>
        <w:t>Teller, B.J., Zhang, R</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757024">
        <w:rPr>
          <w:rFonts w:ascii="Times New Roman" w:hAnsi="Times New Roman" w:cs="Times New Roman"/>
          <w:color w:val="222222"/>
          <w:sz w:val="24"/>
          <w:szCs w:val="24"/>
          <w:shd w:val="clear" w:color="auto" w:fill="FFFFFF"/>
        </w:rPr>
        <w:t>Shea, K.</w:t>
      </w:r>
      <w:r w:rsidR="00E1245E">
        <w:rPr>
          <w:rFonts w:ascii="Times New Roman" w:hAnsi="Times New Roman" w:cs="Times New Roman"/>
          <w:color w:val="222222"/>
          <w:sz w:val="24"/>
          <w:szCs w:val="24"/>
          <w:shd w:val="clear" w:color="auto" w:fill="FFFFFF"/>
        </w:rPr>
        <w:t xml:space="preserve"> (</w:t>
      </w:r>
      <w:r w:rsidRPr="00757024">
        <w:rPr>
          <w:rFonts w:ascii="Times New Roman" w:hAnsi="Times New Roman" w:cs="Times New Roman"/>
          <w:color w:val="222222"/>
          <w:sz w:val="24"/>
          <w:szCs w:val="24"/>
          <w:shd w:val="clear" w:color="auto" w:fill="FFFFFF"/>
        </w:rPr>
        <w:t>2016</w:t>
      </w:r>
      <w:r w:rsidR="00E1245E">
        <w:rPr>
          <w:rFonts w:ascii="Times New Roman" w:hAnsi="Times New Roman" w:cs="Times New Roman"/>
          <w:color w:val="222222"/>
          <w:sz w:val="24"/>
          <w:szCs w:val="24"/>
          <w:shd w:val="clear" w:color="auto" w:fill="FFFFFF"/>
        </w:rPr>
        <w:t>)</w:t>
      </w:r>
      <w:r w:rsidRPr="00757024">
        <w:rPr>
          <w:rFonts w:ascii="Times New Roman" w:hAnsi="Times New Roman" w:cs="Times New Roman"/>
          <w:color w:val="222222"/>
          <w:sz w:val="24"/>
          <w:szCs w:val="24"/>
          <w:shd w:val="clear" w:color="auto" w:fill="FFFFFF"/>
        </w:rPr>
        <w:t xml:space="preserve">. Seed release in a changing climate: initiation of movement increases spread of an invasive species under simulated climate warming. </w:t>
      </w:r>
      <w:r w:rsidRPr="00BE38E8">
        <w:rPr>
          <w:rFonts w:ascii="Times New Roman" w:hAnsi="Times New Roman" w:cs="Times New Roman"/>
          <w:i/>
          <w:iCs/>
          <w:color w:val="222222"/>
          <w:sz w:val="24"/>
          <w:szCs w:val="24"/>
          <w:shd w:val="clear" w:color="auto" w:fill="FFFFFF"/>
        </w:rPr>
        <w:t>Diversity and Distributions</w:t>
      </w:r>
      <w:r w:rsidRPr="00757024">
        <w:rPr>
          <w:rFonts w:ascii="Times New Roman" w:hAnsi="Times New Roman" w:cs="Times New Roman"/>
          <w:color w:val="222222"/>
          <w:sz w:val="24"/>
          <w:szCs w:val="24"/>
          <w:shd w:val="clear" w:color="auto" w:fill="FFFFFF"/>
        </w:rPr>
        <w:t>, 22(6), 708-716.</w:t>
      </w:r>
    </w:p>
    <w:p w14:paraId="540B0EE6" w14:textId="02D1F80F" w:rsidR="002C5462" w:rsidRDefault="002C5462"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2C5462">
        <w:rPr>
          <w:rFonts w:ascii="Times New Roman" w:hAnsi="Times New Roman" w:cs="Times New Roman"/>
          <w:color w:val="222222"/>
          <w:sz w:val="24"/>
          <w:szCs w:val="24"/>
          <w:shd w:val="clear" w:color="auto" w:fill="FFFFFF"/>
        </w:rPr>
        <w:lastRenderedPageBreak/>
        <w:t xml:space="preserve">Thomas, J.M.G., </w:t>
      </w:r>
      <w:proofErr w:type="spellStart"/>
      <w:r w:rsidRPr="002C5462">
        <w:rPr>
          <w:rFonts w:ascii="Times New Roman" w:hAnsi="Times New Roman" w:cs="Times New Roman"/>
          <w:color w:val="222222"/>
          <w:sz w:val="24"/>
          <w:szCs w:val="24"/>
          <w:shd w:val="clear" w:color="auto" w:fill="FFFFFF"/>
        </w:rPr>
        <w:t>Boote</w:t>
      </w:r>
      <w:proofErr w:type="spellEnd"/>
      <w:r w:rsidRPr="002C5462">
        <w:rPr>
          <w:rFonts w:ascii="Times New Roman" w:hAnsi="Times New Roman" w:cs="Times New Roman"/>
          <w:color w:val="222222"/>
          <w:sz w:val="24"/>
          <w:szCs w:val="24"/>
          <w:shd w:val="clear" w:color="auto" w:fill="FFFFFF"/>
        </w:rPr>
        <w:t>, K.J., Allen, L.H., Gallo‐Meagher, 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2C5462">
        <w:rPr>
          <w:rFonts w:ascii="Times New Roman" w:hAnsi="Times New Roman" w:cs="Times New Roman"/>
          <w:color w:val="222222"/>
          <w:sz w:val="24"/>
          <w:szCs w:val="24"/>
          <w:shd w:val="clear" w:color="auto" w:fill="FFFFFF"/>
        </w:rPr>
        <w:t>Davis, J.M.</w:t>
      </w:r>
      <w:r w:rsidR="00E1245E">
        <w:rPr>
          <w:rFonts w:ascii="Times New Roman" w:hAnsi="Times New Roman" w:cs="Times New Roman"/>
          <w:color w:val="222222"/>
          <w:sz w:val="24"/>
          <w:szCs w:val="24"/>
          <w:shd w:val="clear" w:color="auto" w:fill="FFFFFF"/>
        </w:rPr>
        <w:t xml:space="preserve"> (</w:t>
      </w:r>
      <w:r w:rsidRPr="002C5462">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2C5462">
        <w:rPr>
          <w:rFonts w:ascii="Times New Roman" w:hAnsi="Times New Roman" w:cs="Times New Roman"/>
          <w:color w:val="222222"/>
          <w:sz w:val="24"/>
          <w:szCs w:val="24"/>
          <w:shd w:val="clear" w:color="auto" w:fill="FFFFFF"/>
        </w:rPr>
        <w:t xml:space="preserve">. Elevated temperature and carbon dioxide effects on soybean seed composition and transcript abundance. </w:t>
      </w:r>
      <w:r w:rsidRPr="00BE38E8">
        <w:rPr>
          <w:rFonts w:ascii="Times New Roman" w:hAnsi="Times New Roman" w:cs="Times New Roman"/>
          <w:i/>
          <w:iCs/>
          <w:color w:val="222222"/>
          <w:sz w:val="24"/>
          <w:szCs w:val="24"/>
          <w:shd w:val="clear" w:color="auto" w:fill="FFFFFF"/>
        </w:rPr>
        <w:t>Crop Science</w:t>
      </w:r>
      <w:r w:rsidRPr="002C5462">
        <w:rPr>
          <w:rFonts w:ascii="Times New Roman" w:hAnsi="Times New Roman" w:cs="Times New Roman"/>
          <w:color w:val="222222"/>
          <w:sz w:val="24"/>
          <w:szCs w:val="24"/>
          <w:shd w:val="clear" w:color="auto" w:fill="FFFFFF"/>
        </w:rPr>
        <w:t>, 43(4), 1548-1557.</w:t>
      </w:r>
    </w:p>
    <w:p w14:paraId="506B85D5" w14:textId="6237B8F6" w:rsidR="005609D7" w:rsidRDefault="005609D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609D7">
        <w:rPr>
          <w:rFonts w:ascii="Times New Roman" w:hAnsi="Times New Roman" w:cs="Times New Roman"/>
          <w:color w:val="222222"/>
          <w:sz w:val="24"/>
          <w:szCs w:val="24"/>
          <w:shd w:val="clear" w:color="auto" w:fill="FFFFFF"/>
        </w:rPr>
        <w:t xml:space="preserve">Thomson, D.M. (2007). Do source–sink dynamics promote the spread of an invasive grass into a novel </w:t>
      </w:r>
      <w:proofErr w:type="gramStart"/>
      <w:r w:rsidRPr="005609D7">
        <w:rPr>
          <w:rFonts w:ascii="Times New Roman" w:hAnsi="Times New Roman" w:cs="Times New Roman"/>
          <w:color w:val="222222"/>
          <w:sz w:val="24"/>
          <w:szCs w:val="24"/>
          <w:shd w:val="clear" w:color="auto" w:fill="FFFFFF"/>
        </w:rPr>
        <w:t>habitat?.</w:t>
      </w:r>
      <w:proofErr w:type="gramEnd"/>
      <w:r w:rsidRPr="005609D7">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Ecology</w:t>
      </w:r>
      <w:r w:rsidRPr="005609D7">
        <w:rPr>
          <w:rFonts w:ascii="Times New Roman" w:hAnsi="Times New Roman" w:cs="Times New Roman"/>
          <w:color w:val="222222"/>
          <w:sz w:val="24"/>
          <w:szCs w:val="24"/>
          <w:shd w:val="clear" w:color="auto" w:fill="FFFFFF"/>
        </w:rPr>
        <w:t>, 88(12), 3126-3134.</w:t>
      </w:r>
    </w:p>
    <w:p w14:paraId="7F8922CE" w14:textId="7B5C6BA5" w:rsidR="00B8707D" w:rsidRDefault="00B8707D"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B8707D">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h</w:t>
      </w:r>
      <w:r w:rsidRPr="00B8707D">
        <w:rPr>
          <w:rFonts w:ascii="Times New Roman" w:hAnsi="Times New Roman" w:cs="Times New Roman"/>
          <w:color w:val="222222"/>
          <w:sz w:val="24"/>
          <w:szCs w:val="24"/>
          <w:shd w:val="clear" w:color="auto" w:fill="FFFFFF"/>
        </w:rPr>
        <w:t>ü</w:t>
      </w:r>
      <w:r>
        <w:rPr>
          <w:rFonts w:ascii="Times New Roman" w:hAnsi="Times New Roman" w:cs="Times New Roman"/>
          <w:color w:val="222222"/>
          <w:sz w:val="24"/>
          <w:szCs w:val="24"/>
          <w:shd w:val="clear" w:color="auto" w:fill="FFFFFF"/>
        </w:rPr>
        <w:t>rig</w:t>
      </w:r>
      <w:proofErr w:type="spellEnd"/>
      <w:r w:rsidRPr="00B8707D">
        <w:rPr>
          <w:rFonts w:ascii="Times New Roman" w:hAnsi="Times New Roman" w:cs="Times New Roman"/>
          <w:color w:val="222222"/>
          <w:sz w:val="24"/>
          <w:szCs w:val="24"/>
          <w:shd w:val="clear" w:color="auto" w:fill="FFFFFF"/>
        </w:rPr>
        <w:t xml:space="preserve">, B., </w:t>
      </w:r>
      <w:proofErr w:type="spellStart"/>
      <w:r w:rsidRPr="00B8707D">
        <w:rPr>
          <w:rFonts w:ascii="Times New Roman" w:hAnsi="Times New Roman" w:cs="Times New Roman"/>
          <w:color w:val="222222"/>
          <w:sz w:val="24"/>
          <w:szCs w:val="24"/>
          <w:shd w:val="clear" w:color="auto" w:fill="FFFFFF"/>
        </w:rPr>
        <w:t>Körner</w:t>
      </w:r>
      <w:proofErr w:type="spellEnd"/>
      <w:r w:rsidRPr="00B8707D">
        <w:rPr>
          <w:rFonts w:ascii="Times New Roman" w:hAnsi="Times New Roman" w:cs="Times New Roman"/>
          <w:color w:val="222222"/>
          <w:sz w:val="24"/>
          <w:szCs w:val="24"/>
          <w:shd w:val="clear" w:color="auto" w:fill="FFFFFF"/>
        </w:rPr>
        <w:t>, C</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B8707D">
        <w:rPr>
          <w:rFonts w:ascii="Times New Roman" w:hAnsi="Times New Roman" w:cs="Times New Roman"/>
          <w:color w:val="222222"/>
          <w:sz w:val="24"/>
          <w:szCs w:val="24"/>
          <w:shd w:val="clear" w:color="auto" w:fill="FFFFFF"/>
        </w:rPr>
        <w:t>Stöcklin</w:t>
      </w:r>
      <w:proofErr w:type="spellEnd"/>
      <w:r w:rsidRPr="00B8707D">
        <w:rPr>
          <w:rFonts w:ascii="Times New Roman" w:hAnsi="Times New Roman" w:cs="Times New Roman"/>
          <w:color w:val="222222"/>
          <w:sz w:val="24"/>
          <w:szCs w:val="24"/>
          <w:shd w:val="clear" w:color="auto" w:fill="FFFFFF"/>
        </w:rPr>
        <w:t>, J.</w:t>
      </w:r>
      <w:r w:rsidR="00E1245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2003</w:t>
      </w:r>
      <w:r w:rsidR="00E1245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Seed production and seed quality in a calcareous grassland in elevated CO2.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9(6), 873-884.</w:t>
      </w:r>
    </w:p>
    <w:p w14:paraId="239A910E" w14:textId="70436AE1" w:rsidR="00327DCA" w:rsidRDefault="00327DCA"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27DCA">
        <w:rPr>
          <w:rFonts w:ascii="Times New Roman" w:hAnsi="Times New Roman" w:cs="Times New Roman"/>
          <w:color w:val="222222"/>
          <w:sz w:val="24"/>
          <w:szCs w:val="24"/>
          <w:shd w:val="clear" w:color="auto" w:fill="FFFFFF"/>
        </w:rPr>
        <w:t xml:space="preserve">Travis, J.M., Delgado, M., </w:t>
      </w:r>
      <w:proofErr w:type="spellStart"/>
      <w:r w:rsidRPr="00327DCA">
        <w:rPr>
          <w:rFonts w:ascii="Times New Roman" w:hAnsi="Times New Roman" w:cs="Times New Roman"/>
          <w:color w:val="222222"/>
          <w:sz w:val="24"/>
          <w:szCs w:val="24"/>
          <w:shd w:val="clear" w:color="auto" w:fill="FFFFFF"/>
        </w:rPr>
        <w:t>Bocedi</w:t>
      </w:r>
      <w:proofErr w:type="spellEnd"/>
      <w:r w:rsidRPr="00327DCA">
        <w:rPr>
          <w:rFonts w:ascii="Times New Roman" w:hAnsi="Times New Roman" w:cs="Times New Roman"/>
          <w:color w:val="222222"/>
          <w:sz w:val="24"/>
          <w:szCs w:val="24"/>
          <w:shd w:val="clear" w:color="auto" w:fill="FFFFFF"/>
        </w:rPr>
        <w:t xml:space="preserve">, G., Baguette, M., </w:t>
      </w:r>
      <w:proofErr w:type="spellStart"/>
      <w:r w:rsidRPr="00327DCA">
        <w:rPr>
          <w:rFonts w:ascii="Times New Roman" w:hAnsi="Times New Roman" w:cs="Times New Roman"/>
          <w:color w:val="222222"/>
          <w:sz w:val="24"/>
          <w:szCs w:val="24"/>
          <w:shd w:val="clear" w:color="auto" w:fill="FFFFFF"/>
        </w:rPr>
        <w:t>Bartoń</w:t>
      </w:r>
      <w:proofErr w:type="spellEnd"/>
      <w:r w:rsidRPr="00327DCA">
        <w:rPr>
          <w:rFonts w:ascii="Times New Roman" w:hAnsi="Times New Roman" w:cs="Times New Roman"/>
          <w:color w:val="222222"/>
          <w:sz w:val="24"/>
          <w:szCs w:val="24"/>
          <w:shd w:val="clear" w:color="auto" w:fill="FFFFFF"/>
        </w:rPr>
        <w:t xml:space="preserve">, K., </w:t>
      </w:r>
      <w:proofErr w:type="spellStart"/>
      <w:r w:rsidRPr="00327DCA">
        <w:rPr>
          <w:rFonts w:ascii="Times New Roman" w:hAnsi="Times New Roman" w:cs="Times New Roman"/>
          <w:color w:val="222222"/>
          <w:sz w:val="24"/>
          <w:szCs w:val="24"/>
          <w:shd w:val="clear" w:color="auto" w:fill="FFFFFF"/>
        </w:rPr>
        <w:t>Bonte</w:t>
      </w:r>
      <w:proofErr w:type="spellEnd"/>
      <w:r w:rsidRPr="00327DCA">
        <w:rPr>
          <w:rFonts w:ascii="Times New Roman" w:hAnsi="Times New Roman" w:cs="Times New Roman"/>
          <w:color w:val="222222"/>
          <w:sz w:val="24"/>
          <w:szCs w:val="24"/>
          <w:shd w:val="clear" w:color="auto" w:fill="FFFFFF"/>
        </w:rPr>
        <w:t xml:space="preserve">, D., </w:t>
      </w:r>
      <w:proofErr w:type="spellStart"/>
      <w:r>
        <w:rPr>
          <w:rFonts w:ascii="Times New Roman" w:hAnsi="Times New Roman" w:cs="Times New Roman"/>
          <w:color w:val="222222"/>
          <w:sz w:val="24"/>
          <w:szCs w:val="24"/>
          <w:shd w:val="clear" w:color="auto" w:fill="FFFFFF"/>
        </w:rPr>
        <w:t>Boulangeat</w:t>
      </w:r>
      <w:proofErr w:type="spellEnd"/>
      <w:r>
        <w:rPr>
          <w:rFonts w:ascii="Times New Roman" w:hAnsi="Times New Roman" w:cs="Times New Roman"/>
          <w:color w:val="222222"/>
          <w:sz w:val="24"/>
          <w:szCs w:val="24"/>
          <w:shd w:val="clear" w:color="auto" w:fill="FFFFFF"/>
        </w:rPr>
        <w:t xml:space="preserve">, I., Hodgson, J.A., </w:t>
      </w:r>
      <w:proofErr w:type="spellStart"/>
      <w:r>
        <w:rPr>
          <w:rFonts w:ascii="Times New Roman" w:hAnsi="Times New Roman" w:cs="Times New Roman"/>
          <w:color w:val="222222"/>
          <w:sz w:val="24"/>
          <w:szCs w:val="24"/>
          <w:shd w:val="clear" w:color="auto" w:fill="FFFFFF"/>
        </w:rPr>
        <w:t>Kubisch</w:t>
      </w:r>
      <w:proofErr w:type="spellEnd"/>
      <w:r>
        <w:rPr>
          <w:rFonts w:ascii="Times New Roman" w:hAnsi="Times New Roman" w:cs="Times New Roman"/>
          <w:color w:val="222222"/>
          <w:sz w:val="24"/>
          <w:szCs w:val="24"/>
          <w:shd w:val="clear" w:color="auto" w:fill="FFFFFF"/>
        </w:rPr>
        <w:t xml:space="preserve">, A., </w:t>
      </w:r>
      <w:proofErr w:type="spellStart"/>
      <w:r>
        <w:rPr>
          <w:rFonts w:ascii="Times New Roman" w:hAnsi="Times New Roman" w:cs="Times New Roman"/>
          <w:color w:val="222222"/>
          <w:sz w:val="24"/>
          <w:szCs w:val="24"/>
          <w:shd w:val="clear" w:color="auto" w:fill="FFFFFF"/>
        </w:rPr>
        <w:t>Penteriani</w:t>
      </w:r>
      <w:proofErr w:type="spellEnd"/>
      <w:r>
        <w:rPr>
          <w:rFonts w:ascii="Times New Roman" w:hAnsi="Times New Roman" w:cs="Times New Roman"/>
          <w:color w:val="222222"/>
          <w:sz w:val="24"/>
          <w:szCs w:val="24"/>
          <w:shd w:val="clear" w:color="auto" w:fill="FFFFFF"/>
        </w:rPr>
        <w:t xml:space="preserve">, V., </w:t>
      </w:r>
      <w:proofErr w:type="spellStart"/>
      <w:r>
        <w:rPr>
          <w:rFonts w:ascii="Times New Roman" w:hAnsi="Times New Roman" w:cs="Times New Roman"/>
          <w:color w:val="222222"/>
          <w:sz w:val="24"/>
          <w:szCs w:val="24"/>
          <w:shd w:val="clear" w:color="auto" w:fill="FFFFFF"/>
        </w:rPr>
        <w:t>Saastamoinen</w:t>
      </w:r>
      <w:proofErr w:type="spellEnd"/>
      <w:r>
        <w:rPr>
          <w:rFonts w:ascii="Times New Roman" w:hAnsi="Times New Roman" w:cs="Times New Roman"/>
          <w:color w:val="222222"/>
          <w:sz w:val="24"/>
          <w:szCs w:val="24"/>
          <w:shd w:val="clear" w:color="auto" w:fill="FFFFFF"/>
        </w:rPr>
        <w:t>, M., Stevens, V.M.,</w:t>
      </w:r>
      <w:r w:rsidRPr="00327DCA">
        <w:rPr>
          <w:rFonts w:ascii="Times New Roman" w:hAnsi="Times New Roman" w:cs="Times New Roman"/>
          <w:color w:val="222222"/>
          <w:sz w:val="24"/>
          <w:szCs w:val="24"/>
          <w:shd w:val="clear" w:color="auto" w:fill="FFFFFF"/>
        </w:rPr>
        <w:t xml:space="preserve"> &amp; Bullock, J.M. (2013). Dispersal and species’ responses to climate change. </w:t>
      </w:r>
      <w:r w:rsidRPr="001A7562">
        <w:rPr>
          <w:rFonts w:ascii="Times New Roman" w:hAnsi="Times New Roman" w:cs="Times New Roman"/>
          <w:i/>
          <w:iCs/>
          <w:color w:val="222222"/>
          <w:sz w:val="24"/>
          <w:szCs w:val="24"/>
          <w:shd w:val="clear" w:color="auto" w:fill="FFFFFF"/>
        </w:rPr>
        <w:t>Oikos</w:t>
      </w:r>
      <w:r w:rsidRPr="00327DCA">
        <w:rPr>
          <w:rFonts w:ascii="Times New Roman" w:hAnsi="Times New Roman" w:cs="Times New Roman"/>
          <w:color w:val="222222"/>
          <w:sz w:val="24"/>
          <w:szCs w:val="24"/>
          <w:shd w:val="clear" w:color="auto" w:fill="FFFFFF"/>
        </w:rPr>
        <w:t>, 122(11), 1532-1540.</w:t>
      </w:r>
    </w:p>
    <w:p w14:paraId="620C3731" w14:textId="58F86CF7" w:rsidR="00B705D6"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J.T</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E1245E">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E1245E">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BE38E8">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46859A31" w14:textId="3C354C6C" w:rsidR="006D0C19" w:rsidRDefault="006D0C19"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D0C19">
        <w:rPr>
          <w:rFonts w:ascii="Times New Roman" w:hAnsi="Times New Roman" w:cs="Times New Roman"/>
          <w:color w:val="222222"/>
          <w:sz w:val="24"/>
          <w:szCs w:val="24"/>
          <w:shd w:val="clear" w:color="auto" w:fill="FFFFFF"/>
        </w:rPr>
        <w:t>Vander Wall, S.B.</w:t>
      </w:r>
      <w:r w:rsidR="00E1245E">
        <w:rPr>
          <w:rFonts w:ascii="Times New Roman" w:hAnsi="Times New Roman" w:cs="Times New Roman"/>
          <w:color w:val="222222"/>
          <w:sz w:val="24"/>
          <w:szCs w:val="24"/>
          <w:shd w:val="clear" w:color="auto" w:fill="FFFFFF"/>
        </w:rPr>
        <w:t xml:space="preserve"> (</w:t>
      </w:r>
      <w:r w:rsidRPr="006D0C19">
        <w:rPr>
          <w:rFonts w:ascii="Times New Roman" w:hAnsi="Times New Roman" w:cs="Times New Roman"/>
          <w:color w:val="222222"/>
          <w:sz w:val="24"/>
          <w:szCs w:val="24"/>
          <w:shd w:val="clear" w:color="auto" w:fill="FFFFFF"/>
        </w:rPr>
        <w:t>2001</w:t>
      </w:r>
      <w:r w:rsidR="00E1245E">
        <w:rPr>
          <w:rFonts w:ascii="Times New Roman" w:hAnsi="Times New Roman" w:cs="Times New Roman"/>
          <w:color w:val="222222"/>
          <w:sz w:val="24"/>
          <w:szCs w:val="24"/>
          <w:shd w:val="clear" w:color="auto" w:fill="FFFFFF"/>
        </w:rPr>
        <w:t>)</w:t>
      </w:r>
      <w:r w:rsidRPr="006D0C19">
        <w:rPr>
          <w:rFonts w:ascii="Times New Roman" w:hAnsi="Times New Roman" w:cs="Times New Roman"/>
          <w:color w:val="222222"/>
          <w:sz w:val="24"/>
          <w:szCs w:val="24"/>
          <w:shd w:val="clear" w:color="auto" w:fill="FFFFFF"/>
        </w:rPr>
        <w:t xml:space="preserve">. The evolutionary ecology of nut dispersal. </w:t>
      </w:r>
      <w:r w:rsidRPr="00BE38E8">
        <w:rPr>
          <w:rFonts w:ascii="Times New Roman" w:hAnsi="Times New Roman" w:cs="Times New Roman"/>
          <w:i/>
          <w:iCs/>
          <w:color w:val="222222"/>
          <w:sz w:val="24"/>
          <w:szCs w:val="24"/>
          <w:shd w:val="clear" w:color="auto" w:fill="FFFFFF"/>
        </w:rPr>
        <w:t>The Botanical Review</w:t>
      </w:r>
      <w:r w:rsidRPr="006D0C19">
        <w:rPr>
          <w:rFonts w:ascii="Times New Roman" w:hAnsi="Times New Roman" w:cs="Times New Roman"/>
          <w:color w:val="222222"/>
          <w:sz w:val="24"/>
          <w:szCs w:val="24"/>
          <w:shd w:val="clear" w:color="auto" w:fill="FFFFFF"/>
        </w:rPr>
        <w:t>, 67(1), 74-117.</w:t>
      </w:r>
    </w:p>
    <w:p w14:paraId="011491E7" w14:textId="4D70EA96" w:rsidR="006C2638" w:rsidRDefault="006C2638"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6C2638">
        <w:rPr>
          <w:rFonts w:ascii="Times New Roman" w:hAnsi="Times New Roman" w:cs="Times New Roman"/>
          <w:color w:val="222222"/>
          <w:sz w:val="24"/>
          <w:szCs w:val="24"/>
          <w:shd w:val="clear" w:color="auto" w:fill="FFFFFF"/>
        </w:rPr>
        <w:t>Vander Wall, S.B</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proofErr w:type="spellStart"/>
      <w:r w:rsidRPr="006C2638">
        <w:rPr>
          <w:rFonts w:ascii="Times New Roman" w:hAnsi="Times New Roman" w:cs="Times New Roman"/>
          <w:color w:val="222222"/>
          <w:sz w:val="24"/>
          <w:szCs w:val="24"/>
          <w:shd w:val="clear" w:color="auto" w:fill="FFFFFF"/>
        </w:rPr>
        <w:t>Longland</w:t>
      </w:r>
      <w:proofErr w:type="spellEnd"/>
      <w:r w:rsidRPr="006C2638">
        <w:rPr>
          <w:rFonts w:ascii="Times New Roman" w:hAnsi="Times New Roman" w:cs="Times New Roman"/>
          <w:color w:val="222222"/>
          <w:sz w:val="24"/>
          <w:szCs w:val="24"/>
          <w:shd w:val="clear" w:color="auto" w:fill="FFFFFF"/>
        </w:rPr>
        <w:t>, W.S.</w:t>
      </w:r>
      <w:r w:rsidR="00E1245E">
        <w:rPr>
          <w:rFonts w:ascii="Times New Roman" w:hAnsi="Times New Roman" w:cs="Times New Roman"/>
          <w:color w:val="222222"/>
          <w:sz w:val="24"/>
          <w:szCs w:val="24"/>
          <w:shd w:val="clear" w:color="auto" w:fill="FFFFFF"/>
        </w:rPr>
        <w:t xml:space="preserve"> (</w:t>
      </w:r>
      <w:r w:rsidRPr="006C2638">
        <w:rPr>
          <w:rFonts w:ascii="Times New Roman" w:hAnsi="Times New Roman" w:cs="Times New Roman"/>
          <w:color w:val="222222"/>
          <w:sz w:val="24"/>
          <w:szCs w:val="24"/>
          <w:shd w:val="clear" w:color="auto" w:fill="FFFFFF"/>
        </w:rPr>
        <w:t>2004</w:t>
      </w:r>
      <w:r w:rsidR="00E1245E">
        <w:rPr>
          <w:rFonts w:ascii="Times New Roman" w:hAnsi="Times New Roman" w:cs="Times New Roman"/>
          <w:color w:val="222222"/>
          <w:sz w:val="24"/>
          <w:szCs w:val="24"/>
          <w:shd w:val="clear" w:color="auto" w:fill="FFFFFF"/>
        </w:rPr>
        <w:t>)</w:t>
      </w:r>
      <w:r w:rsidRPr="006C2638">
        <w:rPr>
          <w:rFonts w:ascii="Times New Roman" w:hAnsi="Times New Roman" w:cs="Times New Roman"/>
          <w:color w:val="222222"/>
          <w:sz w:val="24"/>
          <w:szCs w:val="24"/>
          <w:shd w:val="clear" w:color="auto" w:fill="FFFFFF"/>
        </w:rPr>
        <w:t xml:space="preserve">. </w:t>
      </w:r>
      <w:proofErr w:type="spellStart"/>
      <w:r w:rsidRPr="006C2638">
        <w:rPr>
          <w:rFonts w:ascii="Times New Roman" w:hAnsi="Times New Roman" w:cs="Times New Roman"/>
          <w:color w:val="222222"/>
          <w:sz w:val="24"/>
          <w:szCs w:val="24"/>
          <w:shd w:val="clear" w:color="auto" w:fill="FFFFFF"/>
        </w:rPr>
        <w:t>Diplochory</w:t>
      </w:r>
      <w:proofErr w:type="spellEnd"/>
      <w:r w:rsidRPr="006C2638">
        <w:rPr>
          <w:rFonts w:ascii="Times New Roman" w:hAnsi="Times New Roman" w:cs="Times New Roman"/>
          <w:color w:val="222222"/>
          <w:sz w:val="24"/>
          <w:szCs w:val="24"/>
          <w:shd w:val="clear" w:color="auto" w:fill="FFFFFF"/>
        </w:rPr>
        <w:t xml:space="preserve">: are two seed dispersers better than </w:t>
      </w:r>
      <w:proofErr w:type="gramStart"/>
      <w:r w:rsidRPr="006C2638">
        <w:rPr>
          <w:rFonts w:ascii="Times New Roman" w:hAnsi="Times New Roman" w:cs="Times New Roman"/>
          <w:color w:val="222222"/>
          <w:sz w:val="24"/>
          <w:szCs w:val="24"/>
          <w:shd w:val="clear" w:color="auto" w:fill="FFFFFF"/>
        </w:rPr>
        <w:t>one?.</w:t>
      </w:r>
      <w:proofErr w:type="gramEnd"/>
      <w:r w:rsidRPr="006C2638">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 xml:space="preserve">Trends in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 xml:space="preserve">cology </w:t>
      </w:r>
      <w:r w:rsidRPr="00BE38E8">
        <w:rPr>
          <w:rFonts w:ascii="Times New Roman" w:hAnsi="Times New Roman" w:cs="Times New Roman"/>
          <w:i/>
          <w:iCs/>
          <w:color w:val="222222"/>
          <w:sz w:val="24"/>
          <w:szCs w:val="24"/>
          <w:shd w:val="clear" w:color="auto" w:fill="FFFFFF"/>
        </w:rPr>
        <w:t xml:space="preserve">&amp;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volution</w:t>
      </w:r>
      <w:r w:rsidRPr="006C2638">
        <w:rPr>
          <w:rFonts w:ascii="Times New Roman" w:hAnsi="Times New Roman" w:cs="Times New Roman"/>
          <w:color w:val="222222"/>
          <w:sz w:val="24"/>
          <w:szCs w:val="24"/>
          <w:shd w:val="clear" w:color="auto" w:fill="FFFFFF"/>
        </w:rPr>
        <w:t>, 19(3), 155-161.</w:t>
      </w:r>
    </w:p>
    <w:p w14:paraId="026036CA" w14:textId="31A9C889" w:rsidR="00EF67A7" w:rsidRDefault="00EF67A7"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EF67A7">
        <w:rPr>
          <w:rFonts w:ascii="Times New Roman" w:hAnsi="Times New Roman" w:cs="Times New Roman"/>
          <w:color w:val="222222"/>
          <w:sz w:val="24"/>
          <w:szCs w:val="24"/>
          <w:shd w:val="clear" w:color="auto" w:fill="FFFFFF"/>
        </w:rPr>
        <w:t xml:space="preserve">Vander Wall, S.B., Forget, P.M., Lambert, J.E., &amp; Hulme, P.E. (2005a). Seed fate pathways: filling the gap between parent and offspring. In </w:t>
      </w:r>
      <w:r w:rsidRPr="00BE38E8">
        <w:rPr>
          <w:rFonts w:ascii="Times New Roman" w:hAnsi="Times New Roman" w:cs="Times New Roman"/>
          <w:i/>
          <w:iCs/>
          <w:color w:val="222222"/>
          <w:sz w:val="24"/>
          <w:szCs w:val="24"/>
          <w:shd w:val="clear" w:color="auto" w:fill="FFFFFF"/>
        </w:rPr>
        <w:t xml:space="preserve">Seed </w:t>
      </w:r>
      <w:r w:rsidR="003F49E8">
        <w:rPr>
          <w:rFonts w:ascii="Times New Roman" w:hAnsi="Times New Roman" w:cs="Times New Roman"/>
          <w:i/>
          <w:iCs/>
          <w:color w:val="222222"/>
          <w:sz w:val="24"/>
          <w:szCs w:val="24"/>
          <w:shd w:val="clear" w:color="auto" w:fill="FFFFFF"/>
        </w:rPr>
        <w:t>F</w:t>
      </w:r>
      <w:r w:rsidR="003F49E8" w:rsidRPr="00BE38E8">
        <w:rPr>
          <w:rFonts w:ascii="Times New Roman" w:hAnsi="Times New Roman" w:cs="Times New Roman"/>
          <w:i/>
          <w:iCs/>
          <w:color w:val="222222"/>
          <w:sz w:val="24"/>
          <w:szCs w:val="24"/>
          <w:shd w:val="clear" w:color="auto" w:fill="FFFFFF"/>
        </w:rPr>
        <w:t>ate</w:t>
      </w:r>
      <w:r w:rsidRPr="00BE38E8">
        <w:rPr>
          <w:rFonts w:ascii="Times New Roman" w:hAnsi="Times New Roman" w:cs="Times New Roman"/>
          <w:i/>
          <w:iCs/>
          <w:color w:val="222222"/>
          <w:sz w:val="24"/>
          <w:szCs w:val="24"/>
          <w:shd w:val="clear" w:color="auto" w:fill="FFFFFF"/>
        </w:rPr>
        <w:t xml:space="preserve">: Predation, </w:t>
      </w:r>
      <w:r w:rsidR="003F49E8">
        <w:rPr>
          <w:rFonts w:ascii="Times New Roman" w:hAnsi="Times New Roman" w:cs="Times New Roman"/>
          <w:i/>
          <w:iCs/>
          <w:color w:val="222222"/>
          <w:sz w:val="24"/>
          <w:szCs w:val="24"/>
          <w:shd w:val="clear" w:color="auto" w:fill="FFFFFF"/>
        </w:rPr>
        <w:t>D</w:t>
      </w:r>
      <w:r w:rsidR="003F49E8" w:rsidRPr="00BE38E8">
        <w:rPr>
          <w:rFonts w:ascii="Times New Roman" w:hAnsi="Times New Roman" w:cs="Times New Roman"/>
          <w:i/>
          <w:iCs/>
          <w:color w:val="222222"/>
          <w:sz w:val="24"/>
          <w:szCs w:val="24"/>
          <w:shd w:val="clear" w:color="auto" w:fill="FFFFFF"/>
        </w:rPr>
        <w:t xml:space="preserve">ispersal </w:t>
      </w:r>
      <w:r w:rsidRPr="00BE38E8">
        <w:rPr>
          <w:rFonts w:ascii="Times New Roman" w:hAnsi="Times New Roman" w:cs="Times New Roman"/>
          <w:i/>
          <w:iCs/>
          <w:color w:val="222222"/>
          <w:sz w:val="24"/>
          <w:szCs w:val="24"/>
          <w:shd w:val="clear" w:color="auto" w:fill="FFFFFF"/>
        </w:rPr>
        <w:t xml:space="preserve">and </w:t>
      </w:r>
      <w:r w:rsidR="003F49E8">
        <w:rPr>
          <w:rFonts w:ascii="Times New Roman" w:hAnsi="Times New Roman" w:cs="Times New Roman"/>
          <w:i/>
          <w:iCs/>
          <w:color w:val="222222"/>
          <w:sz w:val="24"/>
          <w:szCs w:val="24"/>
          <w:shd w:val="clear" w:color="auto" w:fill="FFFFFF"/>
        </w:rPr>
        <w:t>S</w:t>
      </w:r>
      <w:r w:rsidR="003F49E8" w:rsidRPr="00BE38E8">
        <w:rPr>
          <w:rFonts w:ascii="Times New Roman" w:hAnsi="Times New Roman" w:cs="Times New Roman"/>
          <w:i/>
          <w:iCs/>
          <w:color w:val="222222"/>
          <w:sz w:val="24"/>
          <w:szCs w:val="24"/>
          <w:shd w:val="clear" w:color="auto" w:fill="FFFFFF"/>
        </w:rPr>
        <w:t xml:space="preserve">eedling </w:t>
      </w:r>
      <w:r w:rsidR="003F49E8">
        <w:rPr>
          <w:rFonts w:ascii="Times New Roman" w:hAnsi="Times New Roman" w:cs="Times New Roman"/>
          <w:i/>
          <w:iCs/>
          <w:color w:val="222222"/>
          <w:sz w:val="24"/>
          <w:szCs w:val="24"/>
          <w:shd w:val="clear" w:color="auto" w:fill="FFFFFF"/>
        </w:rPr>
        <w:t>E</w:t>
      </w:r>
      <w:r w:rsidR="003F49E8" w:rsidRPr="00BE38E8">
        <w:rPr>
          <w:rFonts w:ascii="Times New Roman" w:hAnsi="Times New Roman" w:cs="Times New Roman"/>
          <w:i/>
          <w:iCs/>
          <w:color w:val="222222"/>
          <w:sz w:val="24"/>
          <w:szCs w:val="24"/>
          <w:shd w:val="clear" w:color="auto" w:fill="FFFFFF"/>
        </w:rPr>
        <w:t>stablishment</w:t>
      </w:r>
      <w:r w:rsidRPr="00EF67A7">
        <w:rPr>
          <w:rFonts w:ascii="Times New Roman" w:hAnsi="Times New Roman" w:cs="Times New Roman"/>
          <w:color w:val="222222"/>
          <w:sz w:val="24"/>
          <w:szCs w:val="24"/>
          <w:shd w:val="clear" w:color="auto" w:fill="FFFFFF"/>
        </w:rPr>
        <w:t>, 1-8.</w:t>
      </w:r>
    </w:p>
    <w:p w14:paraId="5078CEB1" w14:textId="1C632177" w:rsidR="005F553C" w:rsidRDefault="005F553C"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F553C">
        <w:rPr>
          <w:rFonts w:ascii="Times New Roman" w:hAnsi="Times New Roman" w:cs="Times New Roman"/>
          <w:color w:val="222222"/>
          <w:sz w:val="24"/>
          <w:szCs w:val="24"/>
          <w:shd w:val="clear" w:color="auto" w:fill="FFFFFF"/>
        </w:rPr>
        <w:t>Vander Wall, S.B., Kuhn, K.M</w:t>
      </w:r>
      <w:r w:rsidR="003A01C8" w:rsidRPr="00A02EDA">
        <w:rPr>
          <w:rFonts w:ascii="Times New Roman" w:hAnsi="Times New Roman" w:cs="Times New Roman"/>
          <w:sz w:val="24"/>
          <w:szCs w:val="24"/>
        </w:rPr>
        <w:t>.</w:t>
      </w:r>
      <w:r w:rsidR="003A01C8">
        <w:rPr>
          <w:rFonts w:ascii="Times New Roman" w:hAnsi="Times New Roman" w:cs="Times New Roman"/>
          <w:sz w:val="24"/>
          <w:szCs w:val="24"/>
        </w:rPr>
        <w:t xml:space="preserve">, &amp; </w:t>
      </w:r>
      <w:r w:rsidRPr="005F553C">
        <w:rPr>
          <w:rFonts w:ascii="Times New Roman" w:hAnsi="Times New Roman" w:cs="Times New Roman"/>
          <w:color w:val="222222"/>
          <w:sz w:val="24"/>
          <w:szCs w:val="24"/>
          <w:shd w:val="clear" w:color="auto" w:fill="FFFFFF"/>
        </w:rPr>
        <w:t>Beck, M.J.</w:t>
      </w:r>
      <w:r w:rsidR="00E1245E">
        <w:rPr>
          <w:rFonts w:ascii="Times New Roman" w:hAnsi="Times New Roman" w:cs="Times New Roman"/>
          <w:color w:val="222222"/>
          <w:sz w:val="24"/>
          <w:szCs w:val="24"/>
          <w:shd w:val="clear" w:color="auto" w:fill="FFFFFF"/>
        </w:rPr>
        <w:t xml:space="preserve"> (</w:t>
      </w:r>
      <w:r w:rsidRPr="005F553C">
        <w:rPr>
          <w:rFonts w:ascii="Times New Roman" w:hAnsi="Times New Roman" w:cs="Times New Roman"/>
          <w:color w:val="222222"/>
          <w:sz w:val="24"/>
          <w:szCs w:val="24"/>
          <w:shd w:val="clear" w:color="auto" w:fill="FFFFFF"/>
        </w:rPr>
        <w:t>2005</w:t>
      </w:r>
      <w:r w:rsidR="00286EBE">
        <w:rPr>
          <w:rFonts w:ascii="Times New Roman" w:hAnsi="Times New Roman" w:cs="Times New Roman"/>
          <w:color w:val="222222"/>
          <w:sz w:val="24"/>
          <w:szCs w:val="24"/>
          <w:shd w:val="clear" w:color="auto" w:fill="FFFFFF"/>
        </w:rPr>
        <w:t>b</w:t>
      </w:r>
      <w:r w:rsidR="00E1245E">
        <w:rPr>
          <w:rFonts w:ascii="Times New Roman" w:hAnsi="Times New Roman" w:cs="Times New Roman"/>
          <w:color w:val="222222"/>
          <w:sz w:val="24"/>
          <w:szCs w:val="24"/>
          <w:shd w:val="clear" w:color="auto" w:fill="FFFFFF"/>
        </w:rPr>
        <w:t>)</w:t>
      </w:r>
      <w:r w:rsidRPr="005F553C">
        <w:rPr>
          <w:rFonts w:ascii="Times New Roman" w:hAnsi="Times New Roman" w:cs="Times New Roman"/>
          <w:color w:val="222222"/>
          <w:sz w:val="24"/>
          <w:szCs w:val="24"/>
          <w:shd w:val="clear" w:color="auto" w:fill="FFFFFF"/>
        </w:rPr>
        <w:t xml:space="preserve">. Seed removal, seed predation, and secondary dispersal. </w:t>
      </w:r>
      <w:r w:rsidRPr="00BE38E8">
        <w:rPr>
          <w:rFonts w:ascii="Times New Roman" w:hAnsi="Times New Roman" w:cs="Times New Roman"/>
          <w:i/>
          <w:iCs/>
          <w:color w:val="222222"/>
          <w:sz w:val="24"/>
          <w:szCs w:val="24"/>
          <w:shd w:val="clear" w:color="auto" w:fill="FFFFFF"/>
        </w:rPr>
        <w:t>Ecology</w:t>
      </w:r>
      <w:r w:rsidRPr="005F553C">
        <w:rPr>
          <w:rFonts w:ascii="Times New Roman" w:hAnsi="Times New Roman" w:cs="Times New Roman"/>
          <w:color w:val="222222"/>
          <w:sz w:val="24"/>
          <w:szCs w:val="24"/>
          <w:shd w:val="clear" w:color="auto" w:fill="FFFFFF"/>
        </w:rPr>
        <w:t>, 86(3), 801-806.</w:t>
      </w:r>
    </w:p>
    <w:p w14:paraId="68AD858C" w14:textId="608B4294"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394E95">
        <w:rPr>
          <w:rFonts w:ascii="Times New Roman" w:hAnsi="Times New Roman" w:cs="Times New Roman"/>
          <w:color w:val="222222"/>
          <w:sz w:val="24"/>
          <w:szCs w:val="24"/>
          <w:shd w:val="clear" w:color="auto" w:fill="FFFFFF"/>
        </w:rPr>
        <w:lastRenderedPageBreak/>
        <w:t>Veldman</w:t>
      </w:r>
      <w:proofErr w:type="spellEnd"/>
      <w:r w:rsidRPr="00394E95">
        <w:rPr>
          <w:rFonts w:ascii="Times New Roman" w:hAnsi="Times New Roman" w:cs="Times New Roman"/>
          <w:color w:val="222222"/>
          <w:sz w:val="24"/>
          <w:szCs w:val="24"/>
          <w:shd w:val="clear" w:color="auto" w:fill="FFFFFF"/>
        </w:rPr>
        <w:t xml:space="preserve">, J.W.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Putz, F.E.</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Long‐distance dispersal of invasive grasses by logging vehicles in a tropical dry forest. </w:t>
      </w:r>
      <w:proofErr w:type="spellStart"/>
      <w:r w:rsidRPr="00BE38E8">
        <w:rPr>
          <w:rFonts w:ascii="Times New Roman" w:hAnsi="Times New Roman" w:cs="Times New Roman"/>
          <w:i/>
          <w:iCs/>
          <w:color w:val="222222"/>
          <w:sz w:val="24"/>
          <w:szCs w:val="24"/>
          <w:shd w:val="clear" w:color="auto" w:fill="FFFFFF"/>
        </w:rPr>
        <w:t>Biotropica</w:t>
      </w:r>
      <w:proofErr w:type="spellEnd"/>
      <w:r w:rsidRPr="00394E95">
        <w:rPr>
          <w:rFonts w:ascii="Times New Roman" w:hAnsi="Times New Roman" w:cs="Times New Roman"/>
          <w:color w:val="222222"/>
          <w:sz w:val="24"/>
          <w:szCs w:val="24"/>
          <w:shd w:val="clear" w:color="auto" w:fill="FFFFFF"/>
        </w:rPr>
        <w:t>, 42(6), 697-703.</w:t>
      </w:r>
    </w:p>
    <w:p w14:paraId="6FED3FB6" w14:textId="45D2DAFE" w:rsidR="003F49E8" w:rsidRDefault="003F49E8" w:rsidP="00B35E53">
      <w:pPr>
        <w:spacing w:after="120" w:line="480" w:lineRule="auto"/>
        <w:ind w:left="284" w:hanging="284"/>
        <w:jc w:val="both"/>
        <w:rPr>
          <w:rFonts w:ascii="Times New Roman" w:hAnsi="Times New Roman" w:cs="Times New Roman"/>
          <w:color w:val="222222"/>
          <w:sz w:val="24"/>
          <w:szCs w:val="24"/>
          <w:shd w:val="clear" w:color="auto" w:fill="FFFFFF"/>
        </w:rPr>
      </w:pPr>
      <w:proofErr w:type="spellStart"/>
      <w:r w:rsidRPr="003F49E8">
        <w:rPr>
          <w:rFonts w:ascii="Times New Roman" w:hAnsi="Times New Roman" w:cs="Times New Roman"/>
          <w:color w:val="222222"/>
          <w:sz w:val="24"/>
          <w:szCs w:val="24"/>
          <w:shd w:val="clear" w:color="auto" w:fill="FFFFFF"/>
        </w:rPr>
        <w:t>Vellend</w:t>
      </w:r>
      <w:proofErr w:type="spellEnd"/>
      <w:r w:rsidRPr="003F49E8">
        <w:rPr>
          <w:rFonts w:ascii="Times New Roman" w:hAnsi="Times New Roman" w:cs="Times New Roman"/>
          <w:color w:val="222222"/>
          <w:sz w:val="24"/>
          <w:szCs w:val="24"/>
          <w:shd w:val="clear" w:color="auto" w:fill="FFFFFF"/>
        </w:rPr>
        <w:t xml:space="preserve">, M., Knight, T.M., &amp; Drake, J.M. (2006). Antagonistic effects of seed dispersal and herbivory on plant migration. </w:t>
      </w:r>
      <w:r w:rsidRPr="00E44350">
        <w:rPr>
          <w:rFonts w:ascii="Times New Roman" w:hAnsi="Times New Roman" w:cs="Times New Roman"/>
          <w:i/>
          <w:iCs/>
          <w:color w:val="222222"/>
          <w:sz w:val="24"/>
          <w:szCs w:val="24"/>
          <w:shd w:val="clear" w:color="auto" w:fill="FFFFFF"/>
        </w:rPr>
        <w:t>Ecology Letters</w:t>
      </w:r>
      <w:r w:rsidRPr="003F49E8">
        <w:rPr>
          <w:rFonts w:ascii="Times New Roman" w:hAnsi="Times New Roman" w:cs="Times New Roman"/>
          <w:color w:val="222222"/>
          <w:sz w:val="24"/>
          <w:szCs w:val="24"/>
          <w:shd w:val="clear" w:color="auto" w:fill="FFFFFF"/>
        </w:rPr>
        <w:t>, 9(3), 319-326.</w:t>
      </w:r>
    </w:p>
    <w:p w14:paraId="158F1799" w14:textId="77777777" w:rsidR="00394E95" w:rsidRDefault="00394E95" w:rsidP="00B35E53">
      <w:pPr>
        <w:spacing w:after="120" w:line="480" w:lineRule="auto"/>
        <w:ind w:left="284" w:hanging="284"/>
        <w:jc w:val="both"/>
        <w:rPr>
          <w:del w:id="409" w:author="Drees, Trevor" w:date="2023-05-17T15:04:00Z"/>
          <w:rFonts w:ascii="Times New Roman" w:hAnsi="Times New Roman" w:cs="Times New Roman"/>
          <w:color w:val="222222"/>
          <w:sz w:val="24"/>
          <w:szCs w:val="24"/>
          <w:shd w:val="clear" w:color="auto" w:fill="FFFFFF"/>
        </w:rPr>
      </w:pPr>
      <w:del w:id="410" w:author="Drees, Trevor" w:date="2023-05-17T15:04:00Z">
        <w:r w:rsidRPr="00394E95">
          <w:rPr>
            <w:rFonts w:ascii="Times New Roman" w:hAnsi="Times New Roman" w:cs="Times New Roman"/>
            <w:color w:val="222222"/>
            <w:sz w:val="24"/>
            <w:szCs w:val="24"/>
            <w:shd w:val="clear" w:color="auto" w:fill="FFFFFF"/>
          </w:rPr>
          <w:delText>Von Der Lippe, M., Bullock, J.M., Kowarik, I., Knopp, T.</w:delText>
        </w:r>
        <w:r w:rsidR="00072E8E">
          <w:rPr>
            <w:rFonts w:ascii="Times New Roman" w:hAnsi="Times New Roman" w:cs="Times New Roman"/>
            <w:color w:val="222222"/>
            <w:sz w:val="24"/>
            <w:szCs w:val="24"/>
            <w:shd w:val="clear" w:color="auto" w:fill="FFFFFF"/>
          </w:rPr>
          <w:delText>,</w:delText>
        </w:r>
        <w:r w:rsidRPr="00394E95">
          <w:rPr>
            <w:rFonts w:ascii="Times New Roman" w:hAnsi="Times New Roman" w:cs="Times New Roman"/>
            <w:color w:val="222222"/>
            <w:sz w:val="24"/>
            <w:szCs w:val="24"/>
            <w:shd w:val="clear" w:color="auto" w:fill="FFFFFF"/>
          </w:rPr>
          <w:delText xml:space="preserve"> </w:delText>
        </w:r>
        <w:r w:rsidR="00072E8E">
          <w:rPr>
            <w:rFonts w:ascii="Times New Roman" w:hAnsi="Times New Roman" w:cs="Times New Roman"/>
            <w:color w:val="222222"/>
            <w:sz w:val="24"/>
            <w:szCs w:val="24"/>
            <w:shd w:val="clear" w:color="auto" w:fill="FFFFFF"/>
          </w:rPr>
          <w:delText>&amp;</w:delText>
        </w:r>
        <w:r w:rsidR="00072E8E" w:rsidRPr="00394E95">
          <w:rPr>
            <w:rFonts w:ascii="Times New Roman" w:hAnsi="Times New Roman" w:cs="Times New Roman"/>
            <w:color w:val="222222"/>
            <w:sz w:val="24"/>
            <w:szCs w:val="24"/>
            <w:shd w:val="clear" w:color="auto" w:fill="FFFFFF"/>
          </w:rPr>
          <w:delText xml:space="preserve"> </w:delText>
        </w:r>
        <w:r w:rsidRPr="00394E95">
          <w:rPr>
            <w:rFonts w:ascii="Times New Roman" w:hAnsi="Times New Roman" w:cs="Times New Roman"/>
            <w:color w:val="222222"/>
            <w:sz w:val="24"/>
            <w:szCs w:val="24"/>
            <w:shd w:val="clear" w:color="auto" w:fill="FFFFFF"/>
          </w:rPr>
          <w:delText>Wichmann, M.</w:delText>
        </w:r>
        <w:r w:rsidR="00072E8E">
          <w:rPr>
            <w:rFonts w:ascii="Times New Roman" w:hAnsi="Times New Roman" w:cs="Times New Roman"/>
            <w:color w:val="222222"/>
            <w:sz w:val="24"/>
            <w:szCs w:val="24"/>
            <w:shd w:val="clear" w:color="auto" w:fill="FFFFFF"/>
          </w:rPr>
          <w:delText xml:space="preserve"> (</w:delText>
        </w:r>
        <w:r w:rsidRPr="00394E95">
          <w:rPr>
            <w:rFonts w:ascii="Times New Roman" w:hAnsi="Times New Roman" w:cs="Times New Roman"/>
            <w:color w:val="222222"/>
            <w:sz w:val="24"/>
            <w:szCs w:val="24"/>
            <w:shd w:val="clear" w:color="auto" w:fill="FFFFFF"/>
          </w:rPr>
          <w:delText>2013</w:delText>
        </w:r>
        <w:r w:rsidR="00072E8E">
          <w:rPr>
            <w:rFonts w:ascii="Times New Roman" w:hAnsi="Times New Roman" w:cs="Times New Roman"/>
            <w:color w:val="222222"/>
            <w:sz w:val="24"/>
            <w:szCs w:val="24"/>
            <w:shd w:val="clear" w:color="auto" w:fill="FFFFFF"/>
          </w:rPr>
          <w:delText>)</w:delText>
        </w:r>
        <w:r w:rsidRPr="00394E95">
          <w:rPr>
            <w:rFonts w:ascii="Times New Roman" w:hAnsi="Times New Roman" w:cs="Times New Roman"/>
            <w:color w:val="222222"/>
            <w:sz w:val="24"/>
            <w:szCs w:val="24"/>
            <w:shd w:val="clear" w:color="auto" w:fill="FFFFFF"/>
          </w:rPr>
          <w:delText xml:space="preserve">. Human-mediated dispersal of seeds by the airflow of vehicles. </w:delText>
        </w:r>
        <w:r w:rsidRPr="00BE38E8">
          <w:rPr>
            <w:rFonts w:ascii="Times New Roman" w:hAnsi="Times New Roman" w:cs="Times New Roman"/>
            <w:i/>
            <w:iCs/>
            <w:color w:val="222222"/>
            <w:sz w:val="24"/>
            <w:szCs w:val="24"/>
            <w:shd w:val="clear" w:color="auto" w:fill="FFFFFF"/>
          </w:rPr>
          <w:delText xml:space="preserve">PloS </w:delText>
        </w:r>
        <w:r w:rsidR="00EF5B26">
          <w:rPr>
            <w:rFonts w:ascii="Times New Roman" w:hAnsi="Times New Roman" w:cs="Times New Roman"/>
            <w:i/>
            <w:iCs/>
            <w:color w:val="222222"/>
            <w:sz w:val="24"/>
            <w:szCs w:val="24"/>
            <w:shd w:val="clear" w:color="auto" w:fill="FFFFFF"/>
          </w:rPr>
          <w:delText>O</w:delText>
        </w:r>
        <w:r w:rsidRPr="00BE38E8">
          <w:rPr>
            <w:rFonts w:ascii="Times New Roman" w:hAnsi="Times New Roman" w:cs="Times New Roman"/>
            <w:i/>
            <w:iCs/>
            <w:color w:val="222222"/>
            <w:sz w:val="24"/>
            <w:szCs w:val="24"/>
            <w:shd w:val="clear" w:color="auto" w:fill="FFFFFF"/>
          </w:rPr>
          <w:delText>ne</w:delText>
        </w:r>
        <w:r w:rsidRPr="00394E95">
          <w:rPr>
            <w:rFonts w:ascii="Times New Roman" w:hAnsi="Times New Roman" w:cs="Times New Roman"/>
            <w:color w:val="222222"/>
            <w:sz w:val="24"/>
            <w:szCs w:val="24"/>
            <w:shd w:val="clear" w:color="auto" w:fill="FFFFFF"/>
          </w:rPr>
          <w:delText>, 8(1), e52733.</w:delText>
        </w:r>
      </w:del>
    </w:p>
    <w:p w14:paraId="1C313538" w14:textId="19DF1268" w:rsidR="00B8707D" w:rsidRDefault="00B8707D"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8707D">
        <w:rPr>
          <w:rFonts w:ascii="Times New Roman" w:hAnsi="Times New Roman" w:cs="Times New Roman"/>
          <w:color w:val="222222"/>
          <w:sz w:val="24"/>
          <w:szCs w:val="24"/>
          <w:shd w:val="clear" w:color="auto" w:fill="FFFFFF"/>
        </w:rPr>
        <w:t xml:space="preserve">Way, D.A., </w:t>
      </w:r>
      <w:proofErr w:type="spellStart"/>
      <w:r w:rsidRPr="00B8707D">
        <w:rPr>
          <w:rFonts w:ascii="Times New Roman" w:hAnsi="Times New Roman" w:cs="Times New Roman"/>
          <w:color w:val="222222"/>
          <w:sz w:val="24"/>
          <w:szCs w:val="24"/>
          <w:shd w:val="clear" w:color="auto" w:fill="FFFFFF"/>
        </w:rPr>
        <w:t>Ladeau</w:t>
      </w:r>
      <w:proofErr w:type="spellEnd"/>
      <w:r w:rsidRPr="00B8707D">
        <w:rPr>
          <w:rFonts w:ascii="Times New Roman" w:hAnsi="Times New Roman" w:cs="Times New Roman"/>
          <w:color w:val="222222"/>
          <w:sz w:val="24"/>
          <w:szCs w:val="24"/>
          <w:shd w:val="clear" w:color="auto" w:fill="FFFFFF"/>
        </w:rPr>
        <w:t xml:space="preserve">, S.L., McCarthy, H.R., Clark, J.S., Oren, R.A.M., </w:t>
      </w:r>
      <w:proofErr w:type="spellStart"/>
      <w:r w:rsidRPr="00B8707D">
        <w:rPr>
          <w:rFonts w:ascii="Times New Roman" w:hAnsi="Times New Roman" w:cs="Times New Roman"/>
          <w:color w:val="222222"/>
          <w:sz w:val="24"/>
          <w:szCs w:val="24"/>
          <w:shd w:val="clear" w:color="auto" w:fill="FFFFFF"/>
        </w:rPr>
        <w:t>Finzi</w:t>
      </w:r>
      <w:proofErr w:type="spellEnd"/>
      <w:r w:rsidRPr="00B8707D">
        <w:rPr>
          <w:rFonts w:ascii="Times New Roman" w:hAnsi="Times New Roman" w:cs="Times New Roman"/>
          <w:color w:val="222222"/>
          <w:sz w:val="24"/>
          <w:szCs w:val="24"/>
          <w:shd w:val="clear" w:color="auto" w:fill="FFFFFF"/>
        </w:rPr>
        <w:t>, A.C.</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B8707D">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Jackson, R.B.</w:t>
      </w:r>
      <w:r w:rsidR="00072E8E">
        <w:rPr>
          <w:rFonts w:ascii="Times New Roman" w:hAnsi="Times New Roman" w:cs="Times New Roman"/>
          <w:color w:val="222222"/>
          <w:sz w:val="24"/>
          <w:szCs w:val="24"/>
          <w:shd w:val="clear" w:color="auto" w:fill="FFFFFF"/>
        </w:rPr>
        <w:t xml:space="preserve"> (</w:t>
      </w:r>
      <w:r w:rsidRPr="00B8707D">
        <w:rPr>
          <w:rFonts w:ascii="Times New Roman" w:hAnsi="Times New Roman" w:cs="Times New Roman"/>
          <w:color w:val="222222"/>
          <w:sz w:val="24"/>
          <w:szCs w:val="24"/>
          <w:shd w:val="clear" w:color="auto" w:fill="FFFFFF"/>
        </w:rPr>
        <w:t>2010</w:t>
      </w:r>
      <w:r w:rsidR="00072E8E">
        <w:rPr>
          <w:rFonts w:ascii="Times New Roman" w:hAnsi="Times New Roman" w:cs="Times New Roman"/>
          <w:color w:val="222222"/>
          <w:sz w:val="24"/>
          <w:szCs w:val="24"/>
          <w:shd w:val="clear" w:color="auto" w:fill="FFFFFF"/>
        </w:rPr>
        <w:t>)</w:t>
      </w:r>
      <w:r w:rsidRPr="00B8707D">
        <w:rPr>
          <w:rFonts w:ascii="Times New Roman" w:hAnsi="Times New Roman" w:cs="Times New Roman"/>
          <w:color w:val="222222"/>
          <w:sz w:val="24"/>
          <w:szCs w:val="24"/>
          <w:shd w:val="clear" w:color="auto" w:fill="FFFFFF"/>
        </w:rPr>
        <w:t xml:space="preserve">. Greater seed production in elevated CO2 is not accompanied by reduced seed quality in Pinus </w:t>
      </w:r>
      <w:proofErr w:type="spellStart"/>
      <w:r w:rsidRPr="00B8707D">
        <w:rPr>
          <w:rFonts w:ascii="Times New Roman" w:hAnsi="Times New Roman" w:cs="Times New Roman"/>
          <w:color w:val="222222"/>
          <w:sz w:val="24"/>
          <w:szCs w:val="24"/>
          <w:shd w:val="clear" w:color="auto" w:fill="FFFFFF"/>
        </w:rPr>
        <w:t>taeda</w:t>
      </w:r>
      <w:proofErr w:type="spellEnd"/>
      <w:r w:rsidRPr="00B8707D">
        <w:rPr>
          <w:rFonts w:ascii="Times New Roman" w:hAnsi="Times New Roman" w:cs="Times New Roman"/>
          <w:color w:val="222222"/>
          <w:sz w:val="24"/>
          <w:szCs w:val="24"/>
          <w:shd w:val="clear" w:color="auto" w:fill="FFFFFF"/>
        </w:rPr>
        <w:t xml:space="preserve"> L. </w:t>
      </w:r>
      <w:r w:rsidRPr="00BE38E8">
        <w:rPr>
          <w:rFonts w:ascii="Times New Roman" w:hAnsi="Times New Roman" w:cs="Times New Roman"/>
          <w:i/>
          <w:iCs/>
          <w:color w:val="222222"/>
          <w:sz w:val="24"/>
          <w:szCs w:val="24"/>
          <w:shd w:val="clear" w:color="auto" w:fill="FFFFFF"/>
        </w:rPr>
        <w:t>Global Change Biology</w:t>
      </w:r>
      <w:r w:rsidRPr="00B8707D">
        <w:rPr>
          <w:rFonts w:ascii="Times New Roman" w:hAnsi="Times New Roman" w:cs="Times New Roman"/>
          <w:color w:val="222222"/>
          <w:sz w:val="24"/>
          <w:szCs w:val="24"/>
          <w:shd w:val="clear" w:color="auto" w:fill="FFFFFF"/>
        </w:rPr>
        <w:t>, 16(3), 1046-1056.</w:t>
      </w:r>
    </w:p>
    <w:p w14:paraId="7F641717" w14:textId="18D0E4BC" w:rsidR="00C42619" w:rsidRDefault="00C42619" w:rsidP="00C42619">
      <w:pPr>
        <w:spacing w:after="120" w:line="480" w:lineRule="auto"/>
        <w:ind w:left="284" w:hanging="28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Weiss, F.E. (1908). </w:t>
      </w:r>
      <w:r w:rsidRPr="00C42619">
        <w:rPr>
          <w:rFonts w:ascii="Times New Roman" w:hAnsi="Times New Roman" w:cs="Times New Roman"/>
          <w:color w:val="222222"/>
          <w:sz w:val="24"/>
          <w:szCs w:val="24"/>
          <w:shd w:val="clear" w:color="auto" w:fill="FFFFFF"/>
        </w:rPr>
        <w:t xml:space="preserve">The dispersal of fruits and seeds by ants. </w:t>
      </w:r>
      <w:r w:rsidRPr="00E44350">
        <w:rPr>
          <w:rFonts w:ascii="Times New Roman" w:hAnsi="Times New Roman" w:cs="Times New Roman"/>
          <w:i/>
          <w:iCs/>
          <w:color w:val="222222"/>
          <w:sz w:val="24"/>
          <w:szCs w:val="24"/>
          <w:shd w:val="clear" w:color="auto" w:fill="FFFFFF"/>
        </w:rPr>
        <w:t>New Phytologist</w:t>
      </w:r>
      <w:r>
        <w:rPr>
          <w:rFonts w:ascii="Times New Roman" w:hAnsi="Times New Roman" w:cs="Times New Roman"/>
          <w:color w:val="222222"/>
          <w:sz w:val="24"/>
          <w:szCs w:val="24"/>
          <w:shd w:val="clear" w:color="auto" w:fill="FFFFFF"/>
        </w:rPr>
        <w:t xml:space="preserve">, 7, </w:t>
      </w:r>
      <w:r w:rsidRPr="00C42619">
        <w:rPr>
          <w:rFonts w:ascii="Times New Roman" w:hAnsi="Times New Roman" w:cs="Times New Roman"/>
          <w:color w:val="222222"/>
          <w:sz w:val="24"/>
          <w:szCs w:val="24"/>
          <w:shd w:val="clear" w:color="auto" w:fill="FFFFFF"/>
        </w:rPr>
        <w:t>23–28</w:t>
      </w:r>
    </w:p>
    <w:p w14:paraId="37D4C15B" w14:textId="70C66A48" w:rsidR="00394E95" w:rsidRDefault="00394E95"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394E95">
        <w:rPr>
          <w:rFonts w:ascii="Times New Roman" w:hAnsi="Times New Roman" w:cs="Times New Roman"/>
          <w:color w:val="222222"/>
          <w:sz w:val="24"/>
          <w:szCs w:val="24"/>
          <w:shd w:val="clear" w:color="auto" w:fill="FFFFFF"/>
        </w:rPr>
        <w:t xml:space="preserve">Wichmann, M.C., Alexander, M.J., Soons, M.B., Galsworthy, S., Dunne, L., Gould, R., Fairfax, C., </w:t>
      </w:r>
      <w:proofErr w:type="spellStart"/>
      <w:r w:rsidRPr="00394E95">
        <w:rPr>
          <w:rFonts w:ascii="Times New Roman" w:hAnsi="Times New Roman" w:cs="Times New Roman"/>
          <w:color w:val="222222"/>
          <w:sz w:val="24"/>
          <w:szCs w:val="24"/>
          <w:shd w:val="clear" w:color="auto" w:fill="FFFFFF"/>
        </w:rPr>
        <w:t>Niggemann</w:t>
      </w:r>
      <w:proofErr w:type="spellEnd"/>
      <w:r w:rsidRPr="00394E95">
        <w:rPr>
          <w:rFonts w:ascii="Times New Roman" w:hAnsi="Times New Roman" w:cs="Times New Roman"/>
          <w:color w:val="222222"/>
          <w:sz w:val="24"/>
          <w:szCs w:val="24"/>
          <w:shd w:val="clear" w:color="auto" w:fill="FFFFFF"/>
        </w:rPr>
        <w:t>, M., Hails, R.S.</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394E95">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Bullock, J.M.</w:t>
      </w:r>
      <w:r w:rsidR="00072E8E">
        <w:rPr>
          <w:rFonts w:ascii="Times New Roman" w:hAnsi="Times New Roman" w:cs="Times New Roman"/>
          <w:color w:val="222222"/>
          <w:sz w:val="24"/>
          <w:szCs w:val="24"/>
          <w:shd w:val="clear" w:color="auto" w:fill="FFFFFF"/>
        </w:rPr>
        <w:t xml:space="preserve"> (</w:t>
      </w:r>
      <w:r w:rsidRPr="00394E95">
        <w:rPr>
          <w:rFonts w:ascii="Times New Roman" w:hAnsi="Times New Roman" w:cs="Times New Roman"/>
          <w:color w:val="222222"/>
          <w:sz w:val="24"/>
          <w:szCs w:val="24"/>
          <w:shd w:val="clear" w:color="auto" w:fill="FFFFFF"/>
        </w:rPr>
        <w:t>2009</w:t>
      </w:r>
      <w:r w:rsidR="00072E8E">
        <w:rPr>
          <w:rFonts w:ascii="Times New Roman" w:hAnsi="Times New Roman" w:cs="Times New Roman"/>
          <w:color w:val="222222"/>
          <w:sz w:val="24"/>
          <w:szCs w:val="24"/>
          <w:shd w:val="clear" w:color="auto" w:fill="FFFFFF"/>
        </w:rPr>
        <w:t>)</w:t>
      </w:r>
      <w:r w:rsidRPr="00394E95">
        <w:rPr>
          <w:rFonts w:ascii="Times New Roman" w:hAnsi="Times New Roman" w:cs="Times New Roman"/>
          <w:color w:val="222222"/>
          <w:sz w:val="24"/>
          <w:szCs w:val="24"/>
          <w:shd w:val="clear" w:color="auto" w:fill="FFFFFF"/>
        </w:rPr>
        <w:t xml:space="preserve">. Human-mediated dispersal of seeds over long distances. </w:t>
      </w:r>
      <w:r w:rsidRPr="00BE38E8">
        <w:rPr>
          <w:rFonts w:ascii="Times New Roman" w:hAnsi="Times New Roman" w:cs="Times New Roman"/>
          <w:i/>
          <w:iCs/>
          <w:color w:val="222222"/>
          <w:sz w:val="24"/>
          <w:szCs w:val="24"/>
          <w:shd w:val="clear" w:color="auto" w:fill="FFFFFF"/>
        </w:rPr>
        <w:t>Proceedings of the Royal Society B: Biological Sciences</w:t>
      </w:r>
      <w:r w:rsidRPr="00394E95">
        <w:rPr>
          <w:rFonts w:ascii="Times New Roman" w:hAnsi="Times New Roman" w:cs="Times New Roman"/>
          <w:color w:val="222222"/>
          <w:sz w:val="24"/>
          <w:szCs w:val="24"/>
          <w:shd w:val="clear" w:color="auto" w:fill="FFFFFF"/>
        </w:rPr>
        <w:t>, 276(1656), 523-532.</w:t>
      </w:r>
    </w:p>
    <w:p w14:paraId="702A28CB" w14:textId="7C142ECE" w:rsidR="00204FAB" w:rsidRDefault="00204FAB"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BE38E8">
        <w:rPr>
          <w:rFonts w:ascii="Times New Roman" w:hAnsi="Times New Roman" w:cs="Times New Roman"/>
          <w:color w:val="222222"/>
          <w:sz w:val="24"/>
          <w:szCs w:val="24"/>
          <w:shd w:val="clear" w:color="auto" w:fill="FFFFFF"/>
        </w:rPr>
        <w:t>Wilson, C.E., Castro, K.L., Thurston, G.B.</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w:t>
      </w:r>
      <w:r w:rsidR="00072E8E" w:rsidRPr="00BE38E8">
        <w:rPr>
          <w:rFonts w:ascii="Times New Roman" w:hAnsi="Times New Roman" w:cs="Times New Roman"/>
          <w:color w:val="222222"/>
          <w:sz w:val="24"/>
          <w:szCs w:val="24"/>
          <w:shd w:val="clear" w:color="auto" w:fill="FFFFFF"/>
        </w:rPr>
        <w:t xml:space="preserve">&amp; </w:t>
      </w:r>
      <w:proofErr w:type="spellStart"/>
      <w:r w:rsidRPr="00BE38E8">
        <w:rPr>
          <w:rFonts w:ascii="Times New Roman" w:hAnsi="Times New Roman" w:cs="Times New Roman"/>
          <w:color w:val="222222"/>
          <w:sz w:val="24"/>
          <w:szCs w:val="24"/>
          <w:shd w:val="clear" w:color="auto" w:fill="FFFFFF"/>
        </w:rPr>
        <w:t>Sissons</w:t>
      </w:r>
      <w:proofErr w:type="spellEnd"/>
      <w:r w:rsidRPr="00BE38E8">
        <w:rPr>
          <w:rFonts w:ascii="Times New Roman" w:hAnsi="Times New Roman" w:cs="Times New Roman"/>
          <w:color w:val="222222"/>
          <w:sz w:val="24"/>
          <w:szCs w:val="24"/>
          <w:shd w:val="clear" w:color="auto" w:fill="FFFFFF"/>
        </w:rPr>
        <w:t xml:space="preserve">, A. </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2016</w:t>
      </w:r>
      <w:r w:rsidR="00072E8E" w:rsidRPr="00BE38E8">
        <w:rPr>
          <w:rFonts w:ascii="Times New Roman" w:hAnsi="Times New Roman" w:cs="Times New Roman"/>
          <w:color w:val="222222"/>
          <w:sz w:val="24"/>
          <w:szCs w:val="24"/>
          <w:shd w:val="clear" w:color="auto" w:fill="FFFFFF"/>
        </w:rPr>
        <w:t>)</w:t>
      </w:r>
      <w:r w:rsidRPr="00BE38E8">
        <w:rPr>
          <w:rFonts w:ascii="Times New Roman" w:hAnsi="Times New Roman" w:cs="Times New Roman"/>
          <w:color w:val="222222"/>
          <w:sz w:val="24"/>
          <w:szCs w:val="24"/>
          <w:shd w:val="clear" w:color="auto" w:fill="FFFFFF"/>
        </w:rPr>
        <w:t xml:space="preserve">. Pathway risk analysis of weed seeds in imported grain: A Canadian perspective. </w:t>
      </w:r>
      <w:proofErr w:type="spellStart"/>
      <w:r w:rsidRPr="00BE38E8">
        <w:rPr>
          <w:rFonts w:ascii="Times New Roman" w:hAnsi="Times New Roman" w:cs="Times New Roman"/>
          <w:i/>
          <w:iCs/>
          <w:color w:val="222222"/>
          <w:sz w:val="24"/>
          <w:szCs w:val="24"/>
          <w:shd w:val="clear" w:color="auto" w:fill="FFFFFF"/>
        </w:rPr>
        <w:t>NeoBiota</w:t>
      </w:r>
      <w:proofErr w:type="spellEnd"/>
      <w:r w:rsidRPr="00BE38E8">
        <w:rPr>
          <w:rFonts w:ascii="Times New Roman" w:hAnsi="Times New Roman" w:cs="Times New Roman"/>
          <w:color w:val="222222"/>
          <w:sz w:val="24"/>
          <w:szCs w:val="24"/>
          <w:shd w:val="clear" w:color="auto" w:fill="FFFFFF"/>
        </w:rPr>
        <w:t>, 30, 49</w:t>
      </w:r>
      <w:r w:rsidR="00A94658" w:rsidRPr="00BE38E8">
        <w:rPr>
          <w:rFonts w:ascii="Times New Roman" w:hAnsi="Times New Roman" w:cs="Times New Roman"/>
          <w:color w:val="222222"/>
          <w:sz w:val="24"/>
          <w:szCs w:val="24"/>
          <w:shd w:val="clear" w:color="auto" w:fill="FFFFFF"/>
        </w:rPr>
        <w:t>-74</w:t>
      </w:r>
      <w:r w:rsidRPr="00BE38E8">
        <w:rPr>
          <w:rFonts w:ascii="Times New Roman" w:hAnsi="Times New Roman" w:cs="Times New Roman"/>
          <w:color w:val="222222"/>
          <w:sz w:val="24"/>
          <w:szCs w:val="24"/>
          <w:shd w:val="clear" w:color="auto" w:fill="FFFFFF"/>
        </w:rPr>
        <w:t>.</w:t>
      </w:r>
    </w:p>
    <w:p w14:paraId="4B901E04" w14:textId="49737FCA" w:rsidR="005545D4" w:rsidRDefault="005545D4"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5545D4">
        <w:rPr>
          <w:rFonts w:ascii="Times New Roman" w:hAnsi="Times New Roman" w:cs="Times New Roman"/>
          <w:color w:val="222222"/>
          <w:sz w:val="24"/>
          <w:szCs w:val="24"/>
          <w:shd w:val="clear" w:color="auto" w:fill="FFFFFF"/>
        </w:rPr>
        <w:t>Xiao, Z., Wang, Y., Harris, M.</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w:t>
      </w:r>
      <w:r w:rsidR="00072E8E">
        <w:rPr>
          <w:rFonts w:ascii="Times New Roman" w:hAnsi="Times New Roman" w:cs="Times New Roman"/>
          <w:color w:val="222222"/>
          <w:sz w:val="24"/>
          <w:szCs w:val="24"/>
          <w:shd w:val="clear" w:color="auto" w:fill="FFFFFF"/>
        </w:rPr>
        <w:t>&amp;</w:t>
      </w:r>
      <w:r w:rsidR="00072E8E" w:rsidRPr="005545D4">
        <w:rPr>
          <w:rFonts w:ascii="Times New Roman" w:hAnsi="Times New Roman" w:cs="Times New Roman"/>
          <w:color w:val="222222"/>
          <w:sz w:val="24"/>
          <w:szCs w:val="24"/>
          <w:shd w:val="clear" w:color="auto" w:fill="FFFFFF"/>
        </w:rPr>
        <w:t xml:space="preserve"> </w:t>
      </w:r>
      <w:r w:rsidRPr="005545D4">
        <w:rPr>
          <w:rFonts w:ascii="Times New Roman" w:hAnsi="Times New Roman" w:cs="Times New Roman"/>
          <w:color w:val="222222"/>
          <w:sz w:val="24"/>
          <w:szCs w:val="24"/>
          <w:shd w:val="clear" w:color="auto" w:fill="FFFFFF"/>
        </w:rPr>
        <w:t xml:space="preserve">Zhang, Z. </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2006</w:t>
      </w:r>
      <w:r w:rsidR="00072E8E">
        <w:rPr>
          <w:rFonts w:ascii="Times New Roman" w:hAnsi="Times New Roman" w:cs="Times New Roman"/>
          <w:color w:val="222222"/>
          <w:sz w:val="24"/>
          <w:szCs w:val="24"/>
          <w:shd w:val="clear" w:color="auto" w:fill="FFFFFF"/>
        </w:rPr>
        <w:t>)</w:t>
      </w:r>
      <w:r w:rsidRPr="005545D4">
        <w:rPr>
          <w:rFonts w:ascii="Times New Roman" w:hAnsi="Times New Roman" w:cs="Times New Roman"/>
          <w:color w:val="222222"/>
          <w:sz w:val="24"/>
          <w:szCs w:val="24"/>
          <w:shd w:val="clear" w:color="auto" w:fill="FFFFFF"/>
        </w:rPr>
        <w:t xml:space="preserve">. Spatial and temporal variation of seed predation and removal of sympatric large-seeded species in relation to innate seed traits in a subtropical forest, Southwest China. </w:t>
      </w:r>
      <w:r w:rsidRPr="00BE38E8">
        <w:rPr>
          <w:rFonts w:ascii="Times New Roman" w:hAnsi="Times New Roman" w:cs="Times New Roman"/>
          <w:i/>
          <w:iCs/>
          <w:color w:val="222222"/>
          <w:sz w:val="24"/>
          <w:szCs w:val="24"/>
          <w:shd w:val="clear" w:color="auto" w:fill="FFFFFF"/>
        </w:rPr>
        <w:t>Forest Ecology and Management</w:t>
      </w:r>
      <w:r w:rsidRPr="005545D4">
        <w:rPr>
          <w:rFonts w:ascii="Times New Roman" w:hAnsi="Times New Roman" w:cs="Times New Roman"/>
          <w:color w:val="222222"/>
          <w:sz w:val="24"/>
          <w:szCs w:val="24"/>
          <w:shd w:val="clear" w:color="auto" w:fill="FFFFFF"/>
        </w:rPr>
        <w:t>, 222(1-3), 46-54.</w:t>
      </w:r>
    </w:p>
    <w:p w14:paraId="5E85F5B7" w14:textId="43146B4C" w:rsidR="00520BB0" w:rsidRDefault="00B705D6" w:rsidP="00B35E53">
      <w:pPr>
        <w:spacing w:after="120" w:line="48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BE38E8">
        <w:rPr>
          <w:rFonts w:ascii="Times New Roman" w:hAnsi="Times New Roman" w:cs="Times New Roman"/>
          <w:i/>
          <w:iCs/>
          <w:color w:val="222222"/>
          <w:sz w:val="24"/>
          <w:szCs w:val="24"/>
          <w:shd w:val="clear" w:color="auto" w:fill="FFFFFF"/>
        </w:rPr>
        <w:t>PLoS</w:t>
      </w:r>
      <w:proofErr w:type="spellEnd"/>
      <w:r w:rsidRPr="008E002A">
        <w:rPr>
          <w:rFonts w:ascii="Times New Roman" w:hAnsi="Times New Roman" w:cs="Times New Roman"/>
          <w:color w:val="222222"/>
          <w:sz w:val="24"/>
          <w:szCs w:val="24"/>
          <w:shd w:val="clear" w:color="auto" w:fill="FFFFFF"/>
        </w:rPr>
        <w:t xml:space="preserve"> </w:t>
      </w:r>
      <w:r w:rsidRPr="00BE38E8">
        <w:rPr>
          <w:rFonts w:ascii="Times New Roman" w:hAnsi="Times New Roman" w:cs="Times New Roman"/>
          <w:i/>
          <w:iCs/>
          <w:color w:val="222222"/>
          <w:sz w:val="24"/>
          <w:szCs w:val="24"/>
          <w:shd w:val="clear" w:color="auto" w:fill="FFFFFF"/>
        </w:rPr>
        <w:t>One</w:t>
      </w:r>
      <w:r w:rsidRPr="008E002A">
        <w:rPr>
          <w:rFonts w:ascii="Times New Roman" w:hAnsi="Times New Roman" w:cs="Times New Roman"/>
          <w:color w:val="222222"/>
          <w:sz w:val="24"/>
          <w:szCs w:val="24"/>
          <w:shd w:val="clear" w:color="auto" w:fill="FFFFFF"/>
        </w:rPr>
        <w:t>, 6(6), e21725.</w:t>
      </w:r>
    </w:p>
    <w:bookmarkEnd w:id="360"/>
    <w:p w14:paraId="7E82D238" w14:textId="77777777" w:rsidR="00E27A5E" w:rsidRDefault="00E27A5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4B84242" w14:textId="77777777" w:rsidR="00E27A5E" w:rsidRDefault="00E27A5E" w:rsidP="00E27A5E">
      <w:pPr>
        <w:spacing w:line="480" w:lineRule="auto"/>
        <w:rPr>
          <w:ins w:id="411" w:author="Drees, Trevor" w:date="2023-05-17T15:04:00Z"/>
          <w:rFonts w:ascii="Times New Roman" w:hAnsi="Times New Roman" w:cs="Times New Roman"/>
          <w:b/>
          <w:bCs/>
          <w:color w:val="222222"/>
          <w:sz w:val="24"/>
          <w:szCs w:val="24"/>
          <w:shd w:val="clear" w:color="auto" w:fill="FFFFFF"/>
        </w:rPr>
      </w:pPr>
      <w:ins w:id="412" w:author="Drees, Trevor" w:date="2023-05-17T15:04:00Z">
        <w:r w:rsidRPr="00E27A5E">
          <w:rPr>
            <w:rFonts w:ascii="Times New Roman" w:hAnsi="Times New Roman" w:cs="Times New Roman"/>
            <w:b/>
            <w:bCs/>
            <w:color w:val="222222"/>
            <w:sz w:val="24"/>
            <w:szCs w:val="24"/>
            <w:shd w:val="clear" w:color="auto" w:fill="FFFFFF"/>
          </w:rPr>
          <w:lastRenderedPageBreak/>
          <w:t>Figure Captions</w:t>
        </w:r>
      </w:ins>
    </w:p>
    <w:p w14:paraId="56294D09" w14:textId="77777777" w:rsidR="00E27A5E" w:rsidRDefault="00E27A5E" w:rsidP="00E27A5E">
      <w:pPr>
        <w:spacing w:line="480" w:lineRule="auto"/>
        <w:rPr>
          <w:moveTo w:id="413" w:author="Drees, Trevor" w:date="2023-05-17T15:04:00Z"/>
          <w:rFonts w:ascii="Times New Roman" w:hAnsi="Times New Roman" w:cs="Times New Roman"/>
          <w:sz w:val="24"/>
          <w:szCs w:val="24"/>
        </w:rPr>
      </w:pPr>
      <w:moveToRangeStart w:id="414" w:author="Drees, Trevor" w:date="2023-05-17T15:04:00Z" w:name="move135228268"/>
      <w:moveTo w:id="415" w:author="Drees, Trevor" w:date="2023-05-17T15:04:00Z">
        <w:r>
          <w:rPr>
            <w:rFonts w:ascii="Times New Roman" w:hAnsi="Times New Roman" w:cs="Times New Roman"/>
            <w:b/>
            <w:bCs/>
            <w:sz w:val="24"/>
            <w:szCs w:val="24"/>
          </w:rPr>
          <w:t>Figure 1.</w:t>
        </w:r>
        <w:r>
          <w:rPr>
            <w:rFonts w:ascii="Times New Roman" w:hAnsi="Times New Roman" w:cs="Times New Roman"/>
            <w:sz w:val="24"/>
            <w:szCs w:val="24"/>
          </w:rPr>
          <w:t xml:space="preserve"> An illustration of possible primary, secondary, and higher-order dispersal pathways for a hypothetical system of biotic and abiotic dispersal vectors.</w:t>
        </w:r>
      </w:moveTo>
    </w:p>
    <w:p w14:paraId="7580CDBA" w14:textId="77777777" w:rsidR="00E27A5E" w:rsidRPr="00F018BE" w:rsidRDefault="00E27A5E" w:rsidP="00E27A5E">
      <w:pPr>
        <w:spacing w:line="480" w:lineRule="auto"/>
        <w:jc w:val="both"/>
        <w:rPr>
          <w:moveTo w:id="416" w:author="Drees, Trevor" w:date="2023-05-17T15:04:00Z"/>
          <w:rFonts w:ascii="Times New Roman" w:hAnsi="Times New Roman" w:cs="Times New Roman"/>
          <w:sz w:val="24"/>
          <w:szCs w:val="24"/>
        </w:rPr>
      </w:pPr>
      <w:moveToRangeStart w:id="417" w:author="Drees, Trevor" w:date="2023-05-17T15:04:00Z" w:name="move135228269"/>
      <w:moveToRangeEnd w:id="414"/>
      <w:moveTo w:id="418" w:author="Drees, Trevor" w:date="2023-05-17T15:04:00Z">
        <w:r w:rsidRPr="008E002A">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Pr>
            <w:rFonts w:ascii="Times New Roman" w:hAnsi="Times New Roman" w:cs="Times New Roman"/>
            <w:sz w:val="24"/>
            <w:szCs w:val="24"/>
          </w:rPr>
          <w:t xml:space="preserve">Observed number of seeds remaining when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and warming treatment applied to the maternal plant. Error bars represent </w:t>
        </w:r>
        <m:oMath>
          <m:r>
            <w:rPr>
              <w:rFonts w:ascii="Cambria Math" w:hAnsi="Cambria Math" w:cs="Times New Roman"/>
              <w:sz w:val="24"/>
              <w:szCs w:val="24"/>
            </w:rPr>
            <m:t>±1</m:t>
          </m:r>
        </m:oMath>
        <w:moveTo w:id="419" w:author="Drees, Trevor" w:date="2023-05-17T15:04:00Z">
          <w:r>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moveTo w:id="420" w:author="Drees, Trevor" w:date="2023-05-17T15:04:00Z">
            <w:r>
              <w:rPr>
                <w:rFonts w:ascii="Times New Roman" w:eastAsiaTheme="minorEastAsia" w:hAnsi="Times New Roman" w:cs="Times New Roman"/>
                <w:sz w:val="24"/>
                <w:szCs w:val="24"/>
              </w:rPr>
              <w:t xml:space="preserve">-values are obtained from Kolmogorov-Smirnov tests, with low </w:t>
            </w:r>
            <m:oMath>
              <m:r>
                <w:rPr>
                  <w:rFonts w:ascii="Cambria Math" w:eastAsiaTheme="minorEastAsia" w:hAnsi="Cambria Math" w:cs="Times New Roman"/>
                  <w:sz w:val="24"/>
                  <w:szCs w:val="24"/>
                </w:rPr>
                <m:t>p</m:t>
              </m:r>
            </m:oMath>
            <w:moveTo w:id="421" w:author="Drees, Trevor" w:date="2023-05-17T15:04:00Z">
              <w:r>
                <w:rPr>
                  <w:rFonts w:ascii="Times New Roman" w:eastAsiaTheme="minorEastAsia" w:hAnsi="Times New Roman" w:cs="Times New Roman"/>
                  <w:sz w:val="24"/>
                  <w:szCs w:val="24"/>
                </w:rPr>
                <w:t>-values indicating significant differences between the two survival curves.</w:t>
              </w:r>
            </w:moveTo>
          </w:moveTo>
        </w:moveTo>
      </w:moveTo>
    </w:p>
    <w:p w14:paraId="586010F3" w14:textId="77777777" w:rsidR="00E27A5E" w:rsidRPr="00F018BE" w:rsidRDefault="00E27A5E" w:rsidP="00E27A5E">
      <w:pPr>
        <w:spacing w:line="480" w:lineRule="auto"/>
        <w:jc w:val="both"/>
        <w:rPr>
          <w:moveTo w:id="422" w:author="Drees, Trevor" w:date="2023-05-17T15:04:00Z"/>
          <w:rFonts w:ascii="Times New Roman" w:hAnsi="Times New Roman" w:cs="Times New Roman"/>
          <w:sz w:val="24"/>
          <w:szCs w:val="24"/>
        </w:rPr>
      </w:pPr>
      <w:moveToRangeStart w:id="423" w:author="Drees, Trevor" w:date="2023-05-17T15:04:00Z" w:name="move135228270"/>
      <w:moveToRangeEnd w:id="417"/>
      <w:moveTo w:id="424" w:author="Drees, Trevor" w:date="2023-05-17T15:04:00Z">
        <w:r w:rsidRPr="008E002A">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Pr>
            <w:rFonts w:ascii="Times New Roman" w:hAnsi="Times New Roman" w:cs="Times New Roman"/>
            <w:sz w:val="24"/>
            <w:szCs w:val="24"/>
          </w:rPr>
          <w:t xml:space="preserve">Observed number of seeds remaining when maternal plant is warmed or </w:t>
        </w:r>
        <w:proofErr w:type="spellStart"/>
        <w:r>
          <w:rPr>
            <w:rFonts w:ascii="Times New Roman" w:hAnsi="Times New Roman" w:cs="Times New Roman"/>
            <w:sz w:val="24"/>
            <w:szCs w:val="24"/>
          </w:rPr>
          <w:t>unwarmed</w:t>
        </w:r>
        <w:proofErr w:type="spellEnd"/>
        <w:r>
          <w:rPr>
            <w:rFonts w:ascii="Times New Roman" w:hAnsi="Times New Roman" w:cs="Times New Roman"/>
            <w:sz w:val="24"/>
            <w:szCs w:val="24"/>
          </w:rPr>
          <w:t xml:space="preserv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 xml:space="preserve">Carduus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elaiosome</w:t>
        </w:r>
        <w:proofErr w:type="spellEnd"/>
        <w:r>
          <w:rPr>
            <w:rFonts w:ascii="Times New Roman" w:hAnsi="Times New Roman" w:cs="Times New Roman"/>
            <w:sz w:val="24"/>
            <w:szCs w:val="24"/>
          </w:rPr>
          <w:t xml:space="preserve"> presence (E+ present, E- absent). Error bars represent </w:t>
        </w:r>
        <m:oMath>
          <m:r>
            <w:rPr>
              <w:rFonts w:ascii="Cambria Math" w:hAnsi="Cambria Math" w:cs="Times New Roman"/>
              <w:sz w:val="24"/>
              <w:szCs w:val="24"/>
            </w:rPr>
            <m:t>±1</m:t>
          </m:r>
        </m:oMath>
        <w:moveTo w:id="425" w:author="Drees, Trevor" w:date="2023-05-17T15:04:00Z">
          <w:r>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moveTo w:id="426" w:author="Drees, Trevor" w:date="2023-05-17T15:04:00Z">
            <w:r>
              <w:rPr>
                <w:rFonts w:ascii="Times New Roman" w:eastAsiaTheme="minorEastAsia" w:hAnsi="Times New Roman" w:cs="Times New Roman"/>
                <w:sz w:val="24"/>
                <w:szCs w:val="24"/>
              </w:rPr>
              <w:t xml:space="preserve">-values are obtained from Kolmogorov-Smirnov tests, with low </w:t>
            </w:r>
            <m:oMath>
              <m:r>
                <w:rPr>
                  <w:rFonts w:ascii="Cambria Math" w:eastAsiaTheme="minorEastAsia" w:hAnsi="Cambria Math" w:cs="Times New Roman"/>
                  <w:sz w:val="24"/>
                  <w:szCs w:val="24"/>
                </w:rPr>
                <m:t>p</m:t>
              </m:r>
            </m:oMath>
            <w:moveTo w:id="427" w:author="Drees, Trevor" w:date="2023-05-17T15:04:00Z">
              <w:r>
                <w:rPr>
                  <w:rFonts w:ascii="Times New Roman" w:eastAsiaTheme="minorEastAsia" w:hAnsi="Times New Roman" w:cs="Times New Roman"/>
                  <w:sz w:val="24"/>
                  <w:szCs w:val="24"/>
                </w:rPr>
                <w:t>-values indicating significant differences between the two survival curves.</w:t>
              </w:r>
            </w:moveTo>
          </w:moveTo>
        </w:moveTo>
      </w:moveTo>
    </w:p>
    <w:moveToRangeEnd w:id="423"/>
    <w:p w14:paraId="2F12BB35" w14:textId="5D2E6873" w:rsidR="00E27A5E" w:rsidRDefault="00520BB0">
      <w:pPr>
        <w:rPr>
          <w:ins w:id="428" w:author="Drees, Trevor" w:date="2023-05-17T15:04:00Z"/>
          <w:rFonts w:ascii="Times New Roman" w:hAnsi="Times New Roman" w:cs="Times New Roman"/>
          <w:b/>
          <w:bCs/>
          <w:color w:val="222222"/>
          <w:sz w:val="24"/>
          <w:szCs w:val="24"/>
          <w:shd w:val="clear" w:color="auto" w:fill="FFFFFF"/>
        </w:rPr>
      </w:pPr>
      <w:ins w:id="429" w:author="Drees, Trevor" w:date="2023-05-17T15:04:00Z">
        <w:r w:rsidRPr="00E27A5E">
          <w:rPr>
            <w:rFonts w:ascii="Times New Roman" w:hAnsi="Times New Roman" w:cs="Times New Roman"/>
            <w:b/>
            <w:bCs/>
            <w:color w:val="222222"/>
            <w:sz w:val="24"/>
            <w:szCs w:val="24"/>
            <w:shd w:val="clear" w:color="auto" w:fill="FFFFFF"/>
          </w:rPr>
          <w:br w:type="page"/>
        </w:r>
      </w:ins>
    </w:p>
    <w:p w14:paraId="5F5C1EF9" w14:textId="1DFCE573" w:rsidR="002D03DB" w:rsidRPr="00E27A5E" w:rsidRDefault="00E27A5E" w:rsidP="00E27A5E">
      <w:pPr>
        <w:spacing w:line="480" w:lineRule="auto"/>
        <w:jc w:val="both"/>
        <w:rPr>
          <w:rFonts w:ascii="Times New Roman" w:eastAsiaTheme="minorEastAsia" w:hAnsi="Times New Roman" w:cs="Times New Roman"/>
          <w:sz w:val="24"/>
          <w:szCs w:val="24"/>
        </w:rPr>
      </w:pPr>
      <w:r>
        <w:rPr>
          <w:rFonts w:ascii="Times New Roman" w:hAnsi="Times New Roman" w:cs="Times New Roman"/>
          <w:b/>
          <w:bCs/>
          <w:sz w:val="24"/>
          <w:szCs w:val="24"/>
        </w:rPr>
        <w:lastRenderedPageBreak/>
        <w:t>Table</w:t>
      </w:r>
      <w:r w:rsidRPr="008E002A">
        <w:rPr>
          <w:rFonts w:ascii="Times New Roman" w:hAnsi="Times New Roman" w:cs="Times New Roman"/>
          <w:b/>
          <w:bCs/>
          <w:sz w:val="24"/>
          <w:szCs w:val="24"/>
        </w:rPr>
        <w:t xml:space="preserve"> 1.</w:t>
      </w:r>
      <w:r>
        <w:rPr>
          <w:rFonts w:ascii="Times New Roman" w:hAnsi="Times New Roman" w:cs="Times New Roman"/>
          <w:b/>
          <w:bCs/>
          <w:sz w:val="24"/>
          <w:szCs w:val="24"/>
        </w:rPr>
        <w:t xml:space="preserve"> </w:t>
      </w:r>
      <w:r>
        <w:rPr>
          <w:rFonts w:ascii="Times New Roman" w:hAnsi="Times New Roman" w:cs="Times New Roman"/>
          <w:sz w:val="24"/>
          <w:szCs w:val="24"/>
        </w:rPr>
        <w:t>Estimates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1 standard error),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-scores,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-values for the coefficients of the mixed-effects GLM with logit link fit to the proportion of seeds removed at 6, 12, and 24 hours. The intercept (baseline) represents seeds from </w:t>
      </w:r>
      <w:proofErr w:type="spellStart"/>
      <w:r>
        <w:rPr>
          <w:rFonts w:ascii="Times New Roman" w:eastAsiaTheme="minorEastAsia" w:hAnsi="Times New Roman" w:cs="Times New Roman"/>
          <w:sz w:val="24"/>
          <w:szCs w:val="24"/>
        </w:rPr>
        <w:t>unwarmed</w:t>
      </w:r>
      <w:proofErr w:type="spellEnd"/>
      <w:r>
        <w:rPr>
          <w:rFonts w:ascii="Times New Roman" w:eastAsiaTheme="minorEastAsia" w:hAnsi="Times New Roman" w:cs="Times New Roman"/>
          <w:sz w:val="24"/>
          <w:szCs w:val="24"/>
        </w:rPr>
        <w:t xml:space="preserve"> maternal plants and without </w:t>
      </w:r>
      <w:proofErr w:type="spellStart"/>
      <w:r>
        <w:rPr>
          <w:rFonts w:ascii="Times New Roman" w:eastAsiaTheme="minorEastAsia" w:hAnsi="Times New Roman" w:cs="Times New Roman"/>
          <w:sz w:val="24"/>
          <w:szCs w:val="24"/>
        </w:rPr>
        <w:t>elaiosomes</w:t>
      </w:r>
      <w:proofErr w:type="spellEnd"/>
      <w:r>
        <w:rPr>
          <w:rFonts w:ascii="Times New Roman" w:eastAsiaTheme="minorEastAsia" w:hAnsi="Times New Roman" w:cs="Times New Roman"/>
          <w:sz w:val="24"/>
          <w:szCs w:val="24"/>
        </w:rPr>
        <w:t>.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14:paraId="53C5DCB2" w14:textId="77777777" w:rsidTr="001D7414">
        <w:tc>
          <w:tcPr>
            <w:tcW w:w="2268" w:type="dxa"/>
            <w:tcBorders>
              <w:bottom w:val="single" w:sz="18" w:space="0" w:color="auto"/>
            </w:tcBorders>
          </w:tcPr>
          <w:p w14:paraId="1B385016" w14:textId="77777777" w:rsidR="002D03DB" w:rsidRDefault="002D03DB" w:rsidP="00ED00F1">
            <w:pPr>
              <w:rPr>
                <w:rFonts w:ascii="Times New Roman" w:hAnsi="Times New Roman" w:cs="Times New Roman"/>
                <w:b/>
                <w:bCs/>
              </w:rPr>
            </w:pPr>
          </w:p>
        </w:tc>
        <w:tc>
          <w:tcPr>
            <w:tcW w:w="3287" w:type="dxa"/>
            <w:gridSpan w:val="3"/>
            <w:tcBorders>
              <w:bottom w:val="single" w:sz="18" w:space="0" w:color="auto"/>
            </w:tcBorders>
          </w:tcPr>
          <w:p w14:paraId="46477FA0" w14:textId="2E5550A1"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C. nutans</w:t>
            </w:r>
            <w:r w:rsidR="00C5567B">
              <w:rPr>
                <w:rFonts w:ascii="Times New Roman" w:hAnsi="Times New Roman" w:cs="Times New Roman"/>
                <w:b/>
                <w:bCs/>
              </w:rPr>
              <w:t xml:space="preserve"> (</w:t>
            </w:r>
            <w:r w:rsidR="00C5567B">
              <w:rPr>
                <w:rFonts w:ascii="Times New Roman" w:hAnsi="Times New Roman" w:cs="Times New Roman"/>
                <w:b/>
                <w:bCs/>
                <w:i/>
                <w:iCs/>
              </w:rPr>
              <w:t>n</w:t>
            </w:r>
            <w:r w:rsidR="00C5567B">
              <w:rPr>
                <w:rFonts w:ascii="Times New Roman" w:hAnsi="Times New Roman" w:cs="Times New Roman"/>
                <w:b/>
                <w:bCs/>
              </w:rPr>
              <w:t xml:space="preserve"> = 40)</w:t>
            </w:r>
          </w:p>
        </w:tc>
        <w:tc>
          <w:tcPr>
            <w:tcW w:w="510" w:type="dxa"/>
            <w:tcBorders>
              <w:bottom w:val="single" w:sz="18" w:space="0" w:color="auto"/>
            </w:tcBorders>
          </w:tcPr>
          <w:p w14:paraId="3FF7E62E" w14:textId="77777777" w:rsidR="002D03DB" w:rsidRPr="00050DDB" w:rsidRDefault="002D03DB" w:rsidP="00D97EE3">
            <w:pPr>
              <w:jc w:val="center"/>
              <w:rPr>
                <w:rFonts w:ascii="Times New Roman" w:hAnsi="Times New Roman" w:cs="Times New Roman"/>
                <w:b/>
                <w:bCs/>
              </w:rPr>
            </w:pPr>
          </w:p>
        </w:tc>
        <w:tc>
          <w:tcPr>
            <w:tcW w:w="3260" w:type="dxa"/>
            <w:gridSpan w:val="3"/>
            <w:tcBorders>
              <w:bottom w:val="single" w:sz="18" w:space="0" w:color="auto"/>
            </w:tcBorders>
            <w:vAlign w:val="center"/>
          </w:tcPr>
          <w:p w14:paraId="0DC4D902" w14:textId="1150340E" w:rsidR="002D03DB" w:rsidRPr="00AF6E01" w:rsidRDefault="002D03DB" w:rsidP="00ED00F1">
            <w:pPr>
              <w:jc w:val="center"/>
              <w:rPr>
                <w:rFonts w:ascii="Times New Roman" w:hAnsi="Times New Roman" w:cs="Times New Roman"/>
                <w:b/>
                <w:bCs/>
              </w:rPr>
            </w:pPr>
            <w:r>
              <w:rPr>
                <w:rFonts w:ascii="Times New Roman" w:hAnsi="Times New Roman" w:cs="Times New Roman"/>
                <w:b/>
                <w:bCs/>
                <w:i/>
                <w:iCs/>
              </w:rPr>
              <w:t xml:space="preserve">C. </w:t>
            </w:r>
            <w:proofErr w:type="spellStart"/>
            <w:r>
              <w:rPr>
                <w:rFonts w:ascii="Times New Roman" w:hAnsi="Times New Roman" w:cs="Times New Roman"/>
                <w:b/>
                <w:bCs/>
                <w:i/>
                <w:iCs/>
              </w:rPr>
              <w:t>acanthoides</w:t>
            </w:r>
            <w:proofErr w:type="spellEnd"/>
            <w:r w:rsidR="00C5567B">
              <w:rPr>
                <w:rFonts w:ascii="Times New Roman" w:hAnsi="Times New Roman" w:cs="Times New Roman"/>
                <w:b/>
                <w:bCs/>
              </w:rPr>
              <w:t xml:space="preserve"> (</w:t>
            </w:r>
            <w:r w:rsidR="00C5567B" w:rsidRPr="00AF6E01">
              <w:rPr>
                <w:rFonts w:ascii="Times New Roman" w:hAnsi="Times New Roman" w:cs="Times New Roman"/>
                <w:b/>
                <w:bCs/>
                <w:i/>
                <w:iCs/>
              </w:rPr>
              <w:t>n</w:t>
            </w:r>
            <w:r w:rsidR="00C5567B">
              <w:rPr>
                <w:rFonts w:ascii="Times New Roman" w:hAnsi="Times New Roman" w:cs="Times New Roman"/>
                <w:b/>
                <w:bCs/>
              </w:rPr>
              <w:t xml:space="preserve"> = 39)</w:t>
            </w:r>
          </w:p>
        </w:tc>
      </w:tr>
      <w:tr w:rsidR="002D03DB" w14:paraId="3354420B" w14:textId="77777777" w:rsidTr="001D7414">
        <w:tc>
          <w:tcPr>
            <w:tcW w:w="2268" w:type="dxa"/>
            <w:tcBorders>
              <w:top w:val="single" w:sz="18" w:space="0" w:color="auto"/>
            </w:tcBorders>
          </w:tcPr>
          <w:p w14:paraId="183EE942" w14:textId="77777777" w:rsidR="002D03DB" w:rsidRDefault="002D03DB" w:rsidP="00ED00F1">
            <w:pPr>
              <w:rPr>
                <w:rFonts w:ascii="Times New Roman" w:hAnsi="Times New Roman" w:cs="Times New Roman"/>
                <w:b/>
                <w:bCs/>
              </w:rPr>
            </w:pPr>
          </w:p>
        </w:tc>
        <w:tc>
          <w:tcPr>
            <w:tcW w:w="1587" w:type="dxa"/>
            <w:tcBorders>
              <w:top w:val="single" w:sz="18" w:space="0" w:color="auto"/>
            </w:tcBorders>
          </w:tcPr>
          <w:p w14:paraId="4087575A" w14:textId="77777777" w:rsidR="002D03DB" w:rsidRPr="00050DDB" w:rsidRDefault="002D03DB" w:rsidP="00ED00F1">
            <w:pPr>
              <w:jc w:val="center"/>
              <w:rPr>
                <w:rFonts w:ascii="Times New Roman" w:hAnsi="Times New Roman" w:cs="Times New Roman"/>
                <w:b/>
                <w:bCs/>
              </w:rPr>
            </w:pPr>
          </w:p>
        </w:tc>
        <w:tc>
          <w:tcPr>
            <w:tcW w:w="850" w:type="dxa"/>
            <w:tcBorders>
              <w:top w:val="single" w:sz="18" w:space="0" w:color="auto"/>
            </w:tcBorders>
          </w:tcPr>
          <w:p w14:paraId="232EF163" w14:textId="77777777" w:rsidR="002D03DB" w:rsidRPr="009D5A7E" w:rsidRDefault="002D03DB" w:rsidP="00ED00F1">
            <w:pPr>
              <w:jc w:val="center"/>
              <w:rPr>
                <w:rFonts w:ascii="Times New Roman" w:hAnsi="Times New Roman" w:cs="Times New Roman"/>
                <w:b/>
                <w:bCs/>
                <w:i/>
                <w:iCs/>
              </w:rPr>
            </w:pPr>
          </w:p>
        </w:tc>
        <w:tc>
          <w:tcPr>
            <w:tcW w:w="850" w:type="dxa"/>
            <w:tcBorders>
              <w:top w:val="single" w:sz="18" w:space="0" w:color="auto"/>
            </w:tcBorders>
          </w:tcPr>
          <w:p w14:paraId="5AEF26B3" w14:textId="77777777" w:rsidR="002D03DB" w:rsidRPr="009D5A7E" w:rsidRDefault="002D03DB" w:rsidP="00ED00F1">
            <w:pPr>
              <w:jc w:val="center"/>
              <w:rPr>
                <w:rFonts w:ascii="Times New Roman" w:hAnsi="Times New Roman" w:cs="Times New Roman"/>
                <w:b/>
                <w:bCs/>
                <w:i/>
                <w:iCs/>
              </w:rPr>
            </w:pPr>
          </w:p>
        </w:tc>
        <w:tc>
          <w:tcPr>
            <w:tcW w:w="510" w:type="dxa"/>
            <w:tcBorders>
              <w:top w:val="single" w:sz="18" w:space="0" w:color="auto"/>
            </w:tcBorders>
          </w:tcPr>
          <w:p w14:paraId="2644A2B9" w14:textId="77777777" w:rsidR="002D03DB" w:rsidRPr="00050DDB" w:rsidRDefault="002D03DB" w:rsidP="00D97EE3">
            <w:pPr>
              <w:jc w:val="center"/>
              <w:rPr>
                <w:rFonts w:ascii="Times New Roman" w:hAnsi="Times New Roman" w:cs="Times New Roman"/>
                <w:b/>
                <w:bCs/>
              </w:rPr>
            </w:pPr>
          </w:p>
        </w:tc>
        <w:tc>
          <w:tcPr>
            <w:tcW w:w="1587" w:type="dxa"/>
            <w:tcBorders>
              <w:top w:val="single" w:sz="18" w:space="0" w:color="auto"/>
            </w:tcBorders>
            <w:vAlign w:val="center"/>
          </w:tcPr>
          <w:p w14:paraId="23AC82A9" w14:textId="682D207F" w:rsidR="002D03DB" w:rsidRPr="00050DDB" w:rsidRDefault="002D03DB" w:rsidP="00D97EE3">
            <w:pPr>
              <w:jc w:val="center"/>
              <w:rPr>
                <w:rFonts w:ascii="Times New Roman" w:hAnsi="Times New Roman" w:cs="Times New Roman"/>
                <w:b/>
                <w:bCs/>
              </w:rPr>
            </w:pPr>
          </w:p>
        </w:tc>
        <w:tc>
          <w:tcPr>
            <w:tcW w:w="850" w:type="dxa"/>
            <w:tcBorders>
              <w:top w:val="single" w:sz="18" w:space="0" w:color="auto"/>
            </w:tcBorders>
          </w:tcPr>
          <w:p w14:paraId="2C1D5ADF" w14:textId="77777777" w:rsidR="002D03DB" w:rsidRPr="009D5A7E" w:rsidRDefault="002D03DB" w:rsidP="00ED00F1">
            <w:pPr>
              <w:jc w:val="center"/>
              <w:rPr>
                <w:rFonts w:ascii="Times New Roman" w:hAnsi="Times New Roman" w:cs="Times New Roman"/>
                <w:b/>
                <w:bCs/>
                <w:i/>
                <w:iCs/>
              </w:rPr>
            </w:pPr>
          </w:p>
        </w:tc>
        <w:tc>
          <w:tcPr>
            <w:tcW w:w="854" w:type="dxa"/>
            <w:tcBorders>
              <w:top w:val="single" w:sz="18" w:space="0" w:color="auto"/>
            </w:tcBorders>
          </w:tcPr>
          <w:p w14:paraId="7D33EFCE" w14:textId="77777777" w:rsidR="002D03DB" w:rsidRPr="009D5A7E" w:rsidRDefault="002D03DB" w:rsidP="00ED00F1">
            <w:pPr>
              <w:jc w:val="center"/>
              <w:rPr>
                <w:rFonts w:ascii="Times New Roman" w:hAnsi="Times New Roman" w:cs="Times New Roman"/>
                <w:b/>
                <w:bCs/>
                <w:i/>
                <w:iCs/>
              </w:rPr>
            </w:pPr>
          </w:p>
        </w:tc>
      </w:tr>
      <w:tr w:rsidR="002D03DB" w14:paraId="10335B94" w14:textId="77777777" w:rsidTr="001D7414">
        <w:tc>
          <w:tcPr>
            <w:tcW w:w="2268" w:type="dxa"/>
            <w:tcBorders>
              <w:bottom w:val="single" w:sz="4" w:space="0" w:color="auto"/>
            </w:tcBorders>
          </w:tcPr>
          <w:p w14:paraId="622CAF71" w14:textId="68BDF2AA" w:rsidR="002D03DB" w:rsidRPr="00050DDB" w:rsidRDefault="002D03DB" w:rsidP="00ED00F1">
            <w:pPr>
              <w:rPr>
                <w:rFonts w:ascii="Times New Roman" w:hAnsi="Times New Roman" w:cs="Times New Roman"/>
                <w:b/>
                <w:bCs/>
              </w:rPr>
            </w:pPr>
            <w:r>
              <w:rPr>
                <w:rFonts w:ascii="Times New Roman" w:hAnsi="Times New Roman" w:cs="Times New Roman"/>
                <w:b/>
                <w:bCs/>
              </w:rPr>
              <w:t>6 Hours</w:t>
            </w:r>
          </w:p>
        </w:tc>
        <w:tc>
          <w:tcPr>
            <w:tcW w:w="1587" w:type="dxa"/>
            <w:tcBorders>
              <w:bottom w:val="single" w:sz="4" w:space="0" w:color="auto"/>
            </w:tcBorders>
          </w:tcPr>
          <w:p w14:paraId="67536195" w14:textId="175FEF5F" w:rsidR="002D03DB" w:rsidRPr="00050DDB" w:rsidRDefault="002D03DB" w:rsidP="00ED00F1">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04D381AD" w14:textId="54728242"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0" w:type="dxa"/>
            <w:tcBorders>
              <w:bottom w:val="single" w:sz="4" w:space="0" w:color="auto"/>
            </w:tcBorders>
          </w:tcPr>
          <w:p w14:paraId="41227695" w14:textId="47FC0467"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c>
          <w:tcPr>
            <w:tcW w:w="510" w:type="dxa"/>
            <w:tcBorders>
              <w:bottom w:val="single" w:sz="4" w:space="0" w:color="auto"/>
            </w:tcBorders>
          </w:tcPr>
          <w:p w14:paraId="0F4CEE63" w14:textId="77777777" w:rsidR="002D03DB" w:rsidRPr="00050DDB" w:rsidRDefault="002D03DB" w:rsidP="00D97EE3">
            <w:pPr>
              <w:jc w:val="center"/>
              <w:rPr>
                <w:rFonts w:ascii="Times New Roman" w:hAnsi="Times New Roman" w:cs="Times New Roman"/>
                <w:b/>
                <w:bCs/>
              </w:rPr>
            </w:pPr>
          </w:p>
        </w:tc>
        <w:tc>
          <w:tcPr>
            <w:tcW w:w="1587" w:type="dxa"/>
            <w:tcBorders>
              <w:bottom w:val="single" w:sz="4" w:space="0" w:color="auto"/>
            </w:tcBorders>
            <w:vAlign w:val="center"/>
          </w:tcPr>
          <w:p w14:paraId="622BF676" w14:textId="32234CFA" w:rsidR="002D03DB" w:rsidRPr="00050DDB" w:rsidRDefault="002D03DB" w:rsidP="00D97EE3">
            <w:pPr>
              <w:jc w:val="center"/>
              <w:rPr>
                <w:rFonts w:ascii="Times New Roman" w:hAnsi="Times New Roman" w:cs="Times New Roman"/>
                <w:b/>
                <w:bCs/>
              </w:rPr>
            </w:pPr>
            <w:r w:rsidRPr="00050DDB">
              <w:rPr>
                <w:rFonts w:ascii="Times New Roman" w:hAnsi="Times New Roman" w:cs="Times New Roman"/>
                <w:b/>
                <w:bCs/>
              </w:rPr>
              <w:t>Estimate</w:t>
            </w:r>
          </w:p>
        </w:tc>
        <w:tc>
          <w:tcPr>
            <w:tcW w:w="850" w:type="dxa"/>
            <w:tcBorders>
              <w:bottom w:val="single" w:sz="4" w:space="0" w:color="auto"/>
            </w:tcBorders>
          </w:tcPr>
          <w:p w14:paraId="4B9AFFE2" w14:textId="618674DC"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z</w:t>
            </w:r>
          </w:p>
        </w:tc>
        <w:tc>
          <w:tcPr>
            <w:tcW w:w="854" w:type="dxa"/>
            <w:tcBorders>
              <w:bottom w:val="single" w:sz="4" w:space="0" w:color="auto"/>
            </w:tcBorders>
          </w:tcPr>
          <w:p w14:paraId="145753FA" w14:textId="7E3E0711" w:rsidR="002D03DB" w:rsidRPr="009D5A7E" w:rsidRDefault="002D03DB" w:rsidP="00ED00F1">
            <w:pPr>
              <w:jc w:val="center"/>
              <w:rPr>
                <w:rFonts w:ascii="Times New Roman" w:hAnsi="Times New Roman" w:cs="Times New Roman"/>
                <w:b/>
                <w:bCs/>
                <w:i/>
                <w:iCs/>
              </w:rPr>
            </w:pPr>
            <w:r w:rsidRPr="009D5A7E">
              <w:rPr>
                <w:rFonts w:ascii="Times New Roman" w:hAnsi="Times New Roman" w:cs="Times New Roman"/>
                <w:b/>
                <w:bCs/>
                <w:i/>
                <w:iCs/>
              </w:rPr>
              <w:t>p</w:t>
            </w:r>
          </w:p>
        </w:tc>
      </w:tr>
      <w:tr w:rsidR="002D03DB" w14:paraId="3A068C24" w14:textId="77777777" w:rsidTr="001D7414">
        <w:trPr>
          <w:trHeight w:val="283"/>
        </w:trPr>
        <w:tc>
          <w:tcPr>
            <w:tcW w:w="2268" w:type="dxa"/>
          </w:tcPr>
          <w:p w14:paraId="4BC96944" w14:textId="5A2EB946"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vAlign w:val="center"/>
          </w:tcPr>
          <w:p w14:paraId="08D82774" w14:textId="58056F09" w:rsidR="002D03DB" w:rsidRPr="00A838EB" w:rsidRDefault="002D03DB" w:rsidP="00050DDB">
            <w:pPr>
              <w:jc w:val="right"/>
              <w:rPr>
                <w:rFonts w:ascii="Times New Roman" w:hAnsi="Times New Roman" w:cs="Times New Roman"/>
              </w:rPr>
            </w:pPr>
            <w:r w:rsidRPr="00A838EB">
              <w:rPr>
                <w:rFonts w:ascii="Times New Roman" w:hAnsi="Times New Roman" w:cs="Times New Roman"/>
              </w:rPr>
              <w:t>-3.</w:t>
            </w:r>
            <w:r>
              <w:rPr>
                <w:rFonts w:ascii="Times New Roman" w:hAnsi="Times New Roman" w:cs="Times New Roman"/>
              </w:rPr>
              <w:t>394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515</w:t>
            </w:r>
          </w:p>
        </w:tc>
        <w:tc>
          <w:tcPr>
            <w:tcW w:w="850" w:type="dxa"/>
            <w:vAlign w:val="center"/>
          </w:tcPr>
          <w:p w14:paraId="676E4722" w14:textId="63818AC1" w:rsidR="002D03DB" w:rsidRPr="00A838EB" w:rsidRDefault="002D03DB" w:rsidP="00ED00F1">
            <w:pPr>
              <w:jc w:val="right"/>
              <w:rPr>
                <w:rFonts w:ascii="Times New Roman" w:hAnsi="Times New Roman" w:cs="Times New Roman"/>
              </w:rPr>
            </w:pPr>
            <w:r>
              <w:rPr>
                <w:rFonts w:ascii="Times New Roman" w:hAnsi="Times New Roman" w:cs="Times New Roman"/>
              </w:rPr>
              <w:t>-6.596</w:t>
            </w:r>
          </w:p>
        </w:tc>
        <w:tc>
          <w:tcPr>
            <w:tcW w:w="850" w:type="dxa"/>
            <w:vAlign w:val="center"/>
          </w:tcPr>
          <w:p w14:paraId="0CABD3D3" w14:textId="7EB2674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6B5DA60C" w14:textId="77777777" w:rsidR="002D03DB" w:rsidRPr="00A838EB" w:rsidRDefault="002D03DB" w:rsidP="00050DDB">
            <w:pPr>
              <w:jc w:val="right"/>
              <w:rPr>
                <w:rFonts w:ascii="Times New Roman" w:hAnsi="Times New Roman" w:cs="Times New Roman"/>
              </w:rPr>
            </w:pPr>
          </w:p>
        </w:tc>
        <w:tc>
          <w:tcPr>
            <w:tcW w:w="1587" w:type="dxa"/>
            <w:vAlign w:val="center"/>
          </w:tcPr>
          <w:p w14:paraId="36E9EB6B" w14:textId="54D44B04" w:rsidR="002D03DB" w:rsidRPr="00A838EB" w:rsidRDefault="002D03DB" w:rsidP="00050DDB">
            <w:pPr>
              <w:jc w:val="right"/>
              <w:rPr>
                <w:rFonts w:ascii="Times New Roman" w:hAnsi="Times New Roman" w:cs="Times New Roman"/>
              </w:rPr>
            </w:pPr>
            <w:r>
              <w:rPr>
                <w:rFonts w:ascii="Times New Roman" w:hAnsi="Times New Roman" w:cs="Times New Roman"/>
              </w:rPr>
              <w:t>-3.827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451</w:t>
            </w:r>
          </w:p>
        </w:tc>
        <w:tc>
          <w:tcPr>
            <w:tcW w:w="850" w:type="dxa"/>
            <w:vAlign w:val="center"/>
          </w:tcPr>
          <w:p w14:paraId="46F93054" w14:textId="3A5F8A4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7.281</w:t>
            </w:r>
          </w:p>
        </w:tc>
        <w:tc>
          <w:tcPr>
            <w:tcW w:w="854" w:type="dxa"/>
            <w:vAlign w:val="center"/>
          </w:tcPr>
          <w:p w14:paraId="60BFD2CA" w14:textId="5353189F"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54A5A7ED" w14:textId="77777777" w:rsidTr="001D7414">
        <w:trPr>
          <w:trHeight w:val="283"/>
        </w:trPr>
        <w:tc>
          <w:tcPr>
            <w:tcW w:w="2268" w:type="dxa"/>
          </w:tcPr>
          <w:p w14:paraId="49D348F0" w14:textId="3E1640DC" w:rsidR="002D03DB" w:rsidRPr="006F335E" w:rsidRDefault="002D03DB" w:rsidP="00ED00F1">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49A1F342" w14:textId="6A8495D9" w:rsidR="002D03DB" w:rsidRPr="00A838EB" w:rsidRDefault="002D03DB" w:rsidP="00050DDB">
            <w:pPr>
              <w:jc w:val="right"/>
              <w:rPr>
                <w:rFonts w:ascii="Times New Roman" w:hAnsi="Times New Roman" w:cs="Times New Roman"/>
              </w:rPr>
            </w:pPr>
            <w:r>
              <w:rPr>
                <w:rFonts w:ascii="Times New Roman" w:hAnsi="Times New Roman" w:cs="Times New Roman"/>
              </w:rPr>
              <w:t>2.273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64FDFD2C" w14:textId="7B7585A9" w:rsidR="002D03DB" w:rsidRPr="00A838EB" w:rsidRDefault="002D03DB" w:rsidP="00ED00F1">
            <w:pPr>
              <w:jc w:val="right"/>
              <w:rPr>
                <w:rFonts w:ascii="Times New Roman" w:hAnsi="Times New Roman" w:cs="Times New Roman"/>
              </w:rPr>
            </w:pPr>
            <w:r>
              <w:rPr>
                <w:rFonts w:ascii="Times New Roman" w:hAnsi="Times New Roman" w:cs="Times New Roman"/>
              </w:rPr>
              <w:t>7.085</w:t>
            </w:r>
          </w:p>
        </w:tc>
        <w:tc>
          <w:tcPr>
            <w:tcW w:w="850" w:type="dxa"/>
            <w:vAlign w:val="center"/>
          </w:tcPr>
          <w:p w14:paraId="7EE664C9" w14:textId="041C3199"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47903945" w14:textId="77777777" w:rsidR="002D03DB" w:rsidRPr="00A838EB" w:rsidRDefault="002D03DB" w:rsidP="00050DDB">
            <w:pPr>
              <w:jc w:val="right"/>
              <w:rPr>
                <w:rFonts w:ascii="Times New Roman" w:hAnsi="Times New Roman" w:cs="Times New Roman"/>
              </w:rPr>
            </w:pPr>
          </w:p>
        </w:tc>
        <w:tc>
          <w:tcPr>
            <w:tcW w:w="1587" w:type="dxa"/>
            <w:vAlign w:val="center"/>
          </w:tcPr>
          <w:p w14:paraId="67B5711F" w14:textId="5DD9E9EC"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965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334</w:t>
            </w:r>
          </w:p>
        </w:tc>
        <w:tc>
          <w:tcPr>
            <w:tcW w:w="850" w:type="dxa"/>
            <w:vAlign w:val="center"/>
          </w:tcPr>
          <w:p w14:paraId="36C1A713" w14:textId="0BEFDF6D" w:rsidR="002D03DB" w:rsidRPr="00A838EB" w:rsidRDefault="002D03DB" w:rsidP="00ED00F1">
            <w:pPr>
              <w:jc w:val="right"/>
              <w:rPr>
                <w:rFonts w:ascii="Times New Roman" w:hAnsi="Times New Roman" w:cs="Times New Roman"/>
              </w:rPr>
            </w:pPr>
            <w:r>
              <w:rPr>
                <w:rFonts w:ascii="Times New Roman" w:hAnsi="Times New Roman" w:cs="Times New Roman"/>
              </w:rPr>
              <w:t>5.887</w:t>
            </w:r>
          </w:p>
        </w:tc>
        <w:tc>
          <w:tcPr>
            <w:tcW w:w="854" w:type="dxa"/>
            <w:vAlign w:val="center"/>
          </w:tcPr>
          <w:p w14:paraId="3E33648F" w14:textId="35E4743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380DDC9E" w14:textId="77777777" w:rsidTr="001D7414">
        <w:trPr>
          <w:trHeight w:val="283"/>
        </w:trPr>
        <w:tc>
          <w:tcPr>
            <w:tcW w:w="2268" w:type="dxa"/>
          </w:tcPr>
          <w:p w14:paraId="7228111A" w14:textId="76C308C4" w:rsidR="002D03DB" w:rsidRPr="006F335E" w:rsidRDefault="002D03DB" w:rsidP="00ED00F1">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062502C4" w14:textId="1A21FB24" w:rsidR="002D03DB" w:rsidRPr="00A838EB" w:rsidRDefault="002D03DB" w:rsidP="00050DDB">
            <w:pPr>
              <w:jc w:val="right"/>
              <w:rPr>
                <w:rFonts w:ascii="Times New Roman" w:hAnsi="Times New Roman" w:cs="Times New Roman"/>
              </w:rPr>
            </w:pPr>
            <w:r>
              <w:rPr>
                <w:rFonts w:ascii="Times New Roman" w:hAnsi="Times New Roman" w:cs="Times New Roman"/>
              </w:rPr>
              <w:t>2.374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321</w:t>
            </w:r>
          </w:p>
        </w:tc>
        <w:tc>
          <w:tcPr>
            <w:tcW w:w="850" w:type="dxa"/>
            <w:vAlign w:val="center"/>
          </w:tcPr>
          <w:p w14:paraId="54E7D778" w14:textId="24AC4A2E" w:rsidR="002D03DB" w:rsidRPr="00A838EB" w:rsidRDefault="002D03DB" w:rsidP="00ED00F1">
            <w:pPr>
              <w:jc w:val="right"/>
              <w:rPr>
                <w:rFonts w:ascii="Times New Roman" w:hAnsi="Times New Roman" w:cs="Times New Roman"/>
              </w:rPr>
            </w:pPr>
            <w:r>
              <w:rPr>
                <w:rFonts w:ascii="Times New Roman" w:hAnsi="Times New Roman" w:cs="Times New Roman"/>
              </w:rPr>
              <w:t>7.398</w:t>
            </w:r>
          </w:p>
        </w:tc>
        <w:tc>
          <w:tcPr>
            <w:tcW w:w="850" w:type="dxa"/>
            <w:vAlign w:val="center"/>
          </w:tcPr>
          <w:p w14:paraId="5D41EE42" w14:textId="48A77DDE"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Pr>
          <w:p w14:paraId="168C15C1" w14:textId="77777777" w:rsidR="002D03DB" w:rsidRPr="00A838EB" w:rsidRDefault="002D03DB" w:rsidP="00050DDB">
            <w:pPr>
              <w:jc w:val="right"/>
              <w:rPr>
                <w:rFonts w:ascii="Times New Roman" w:hAnsi="Times New Roman" w:cs="Times New Roman"/>
              </w:rPr>
            </w:pPr>
          </w:p>
        </w:tc>
        <w:tc>
          <w:tcPr>
            <w:tcW w:w="1587" w:type="dxa"/>
            <w:vAlign w:val="center"/>
          </w:tcPr>
          <w:p w14:paraId="455E47BF" w14:textId="6D9EDD4D" w:rsidR="002D03DB" w:rsidRPr="00A838EB" w:rsidRDefault="002D03DB" w:rsidP="00050DDB">
            <w:pPr>
              <w:jc w:val="right"/>
              <w:rPr>
                <w:rFonts w:ascii="Times New Roman" w:hAnsi="Times New Roman" w:cs="Times New Roman"/>
              </w:rPr>
            </w:pPr>
            <w:r w:rsidRPr="00A838EB">
              <w:rPr>
                <w:rFonts w:ascii="Times New Roman" w:hAnsi="Times New Roman" w:cs="Times New Roman"/>
              </w:rPr>
              <w:t>1.</w:t>
            </w:r>
            <w:r>
              <w:rPr>
                <w:rFonts w:ascii="Times New Roman" w:hAnsi="Times New Roman" w:cs="Times New Roman"/>
              </w:rPr>
              <w:t>775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336</w:t>
            </w:r>
          </w:p>
        </w:tc>
        <w:tc>
          <w:tcPr>
            <w:tcW w:w="850" w:type="dxa"/>
            <w:vAlign w:val="center"/>
          </w:tcPr>
          <w:p w14:paraId="4CF34832" w14:textId="516A649E" w:rsidR="002D03DB" w:rsidRPr="00A838EB" w:rsidRDefault="002D03DB" w:rsidP="00ED00F1">
            <w:pPr>
              <w:jc w:val="right"/>
              <w:rPr>
                <w:rFonts w:ascii="Times New Roman" w:hAnsi="Times New Roman" w:cs="Times New Roman"/>
              </w:rPr>
            </w:pPr>
            <w:r>
              <w:rPr>
                <w:rFonts w:ascii="Times New Roman" w:hAnsi="Times New Roman" w:cs="Times New Roman"/>
              </w:rPr>
              <w:t>5.290</w:t>
            </w:r>
          </w:p>
        </w:tc>
        <w:tc>
          <w:tcPr>
            <w:tcW w:w="854" w:type="dxa"/>
            <w:vAlign w:val="center"/>
          </w:tcPr>
          <w:p w14:paraId="2C258FE4" w14:textId="184B1D6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269FDEDE" w14:textId="77777777" w:rsidTr="001D7414">
        <w:trPr>
          <w:trHeight w:val="283"/>
        </w:trPr>
        <w:tc>
          <w:tcPr>
            <w:tcW w:w="2268" w:type="dxa"/>
          </w:tcPr>
          <w:p w14:paraId="0725F280" w14:textId="0806225C" w:rsidR="002D03DB" w:rsidRPr="006F335E" w:rsidRDefault="002D03DB" w:rsidP="00ED00F1">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55D4CFF3" w14:textId="77A7BCFF"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0.924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603A77A1" w14:textId="790A780C" w:rsidR="002D03DB" w:rsidRPr="00A838EB" w:rsidRDefault="002D03DB" w:rsidP="00ED00F1">
            <w:pPr>
              <w:jc w:val="right"/>
              <w:rPr>
                <w:rFonts w:ascii="Times New Roman" w:hAnsi="Times New Roman" w:cs="Times New Roman"/>
              </w:rPr>
            </w:pPr>
            <w:r>
              <w:rPr>
                <w:rFonts w:ascii="Times New Roman" w:hAnsi="Times New Roman" w:cs="Times New Roman"/>
              </w:rPr>
              <w:t>-2.399</w:t>
            </w:r>
          </w:p>
        </w:tc>
        <w:tc>
          <w:tcPr>
            <w:tcW w:w="850" w:type="dxa"/>
            <w:vAlign w:val="center"/>
          </w:tcPr>
          <w:p w14:paraId="3E0C4EA7" w14:textId="21AC567A" w:rsidR="002D03DB" w:rsidRPr="00A838EB" w:rsidRDefault="002D03DB" w:rsidP="00ED00F1">
            <w:pPr>
              <w:jc w:val="right"/>
              <w:rPr>
                <w:rFonts w:ascii="Times New Roman" w:hAnsi="Times New Roman" w:cs="Times New Roman"/>
              </w:rPr>
            </w:pPr>
            <w:r>
              <w:rPr>
                <w:rFonts w:ascii="Times New Roman" w:hAnsi="Times New Roman" w:cs="Times New Roman"/>
              </w:rPr>
              <w:t>0.016</w:t>
            </w:r>
          </w:p>
        </w:tc>
        <w:tc>
          <w:tcPr>
            <w:tcW w:w="510" w:type="dxa"/>
          </w:tcPr>
          <w:p w14:paraId="3A082862" w14:textId="77777777" w:rsidR="002D03DB" w:rsidRPr="00A838EB" w:rsidRDefault="002D03DB" w:rsidP="00050DDB">
            <w:pPr>
              <w:jc w:val="right"/>
              <w:rPr>
                <w:rFonts w:ascii="Times New Roman" w:hAnsi="Times New Roman" w:cs="Times New Roman"/>
              </w:rPr>
            </w:pPr>
          </w:p>
        </w:tc>
        <w:tc>
          <w:tcPr>
            <w:tcW w:w="1587" w:type="dxa"/>
            <w:vAlign w:val="center"/>
          </w:tcPr>
          <w:p w14:paraId="79323D79" w14:textId="52073655" w:rsidR="002D03DB" w:rsidRPr="00A838EB" w:rsidRDefault="002D03DB" w:rsidP="00050DDB">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2.397</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418</w:t>
            </w:r>
          </w:p>
        </w:tc>
        <w:tc>
          <w:tcPr>
            <w:tcW w:w="850" w:type="dxa"/>
            <w:vAlign w:val="center"/>
          </w:tcPr>
          <w:p w14:paraId="176D3EE0" w14:textId="45C3570E" w:rsidR="002D03DB" w:rsidRPr="00A838EB" w:rsidRDefault="002D03DB" w:rsidP="00ED00F1">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5.733</w:t>
            </w:r>
          </w:p>
        </w:tc>
        <w:tc>
          <w:tcPr>
            <w:tcW w:w="854" w:type="dxa"/>
            <w:vAlign w:val="center"/>
          </w:tcPr>
          <w:p w14:paraId="5511CADA" w14:textId="4C129F26"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D03DB" w14:paraId="4050BFA4" w14:textId="77777777" w:rsidTr="001D7414">
        <w:tc>
          <w:tcPr>
            <w:tcW w:w="2268" w:type="dxa"/>
          </w:tcPr>
          <w:p w14:paraId="0A6CB388" w14:textId="77777777" w:rsidR="002D03DB" w:rsidRPr="00050DDB" w:rsidRDefault="002D03DB" w:rsidP="00A838EB">
            <w:pPr>
              <w:rPr>
                <w:rFonts w:ascii="Times New Roman" w:hAnsi="Times New Roman" w:cs="Times New Roman"/>
                <w:b/>
                <w:bCs/>
              </w:rPr>
            </w:pPr>
          </w:p>
        </w:tc>
        <w:tc>
          <w:tcPr>
            <w:tcW w:w="1587" w:type="dxa"/>
          </w:tcPr>
          <w:p w14:paraId="247BEBE3" w14:textId="71EFA0A8" w:rsidR="002D03DB" w:rsidRPr="00050DDB" w:rsidRDefault="002D03DB" w:rsidP="00A838EB">
            <w:pPr>
              <w:jc w:val="center"/>
              <w:rPr>
                <w:rFonts w:ascii="Times New Roman" w:hAnsi="Times New Roman" w:cs="Times New Roman"/>
                <w:b/>
                <w:bCs/>
              </w:rPr>
            </w:pPr>
          </w:p>
        </w:tc>
        <w:tc>
          <w:tcPr>
            <w:tcW w:w="850" w:type="dxa"/>
          </w:tcPr>
          <w:p w14:paraId="41153A3C" w14:textId="10F32E71" w:rsidR="002D03DB" w:rsidRPr="009D5A7E" w:rsidRDefault="002D03DB" w:rsidP="00A838EB">
            <w:pPr>
              <w:jc w:val="center"/>
              <w:rPr>
                <w:rFonts w:ascii="Times New Roman" w:hAnsi="Times New Roman" w:cs="Times New Roman"/>
                <w:b/>
                <w:bCs/>
                <w:i/>
                <w:iCs/>
              </w:rPr>
            </w:pPr>
          </w:p>
        </w:tc>
        <w:tc>
          <w:tcPr>
            <w:tcW w:w="850" w:type="dxa"/>
          </w:tcPr>
          <w:p w14:paraId="0730295F" w14:textId="5C495D9F" w:rsidR="002D03DB" w:rsidRPr="009D5A7E" w:rsidRDefault="002D03DB" w:rsidP="00A838EB">
            <w:pPr>
              <w:jc w:val="center"/>
              <w:rPr>
                <w:rFonts w:ascii="Times New Roman" w:hAnsi="Times New Roman" w:cs="Times New Roman"/>
                <w:b/>
                <w:bCs/>
                <w:i/>
                <w:iCs/>
              </w:rPr>
            </w:pPr>
          </w:p>
        </w:tc>
        <w:tc>
          <w:tcPr>
            <w:tcW w:w="510" w:type="dxa"/>
          </w:tcPr>
          <w:p w14:paraId="1FAF2DB1" w14:textId="77777777" w:rsidR="002D03DB" w:rsidRPr="00050DDB" w:rsidDel="00D97EE3" w:rsidRDefault="002D03DB" w:rsidP="00A838EB">
            <w:pPr>
              <w:jc w:val="center"/>
              <w:rPr>
                <w:rFonts w:ascii="Times New Roman" w:hAnsi="Times New Roman" w:cs="Times New Roman"/>
                <w:b/>
                <w:bCs/>
              </w:rPr>
            </w:pPr>
          </w:p>
        </w:tc>
        <w:tc>
          <w:tcPr>
            <w:tcW w:w="1587" w:type="dxa"/>
          </w:tcPr>
          <w:p w14:paraId="008FE819" w14:textId="05997BED" w:rsidR="002D03DB" w:rsidRPr="00050DDB" w:rsidRDefault="002D03DB" w:rsidP="00A838EB">
            <w:pPr>
              <w:jc w:val="center"/>
              <w:rPr>
                <w:rFonts w:ascii="Times New Roman" w:hAnsi="Times New Roman" w:cs="Times New Roman"/>
                <w:b/>
                <w:bCs/>
              </w:rPr>
            </w:pPr>
          </w:p>
        </w:tc>
        <w:tc>
          <w:tcPr>
            <w:tcW w:w="850" w:type="dxa"/>
          </w:tcPr>
          <w:p w14:paraId="2BC7C1E7" w14:textId="6C33DA6F" w:rsidR="002D03DB" w:rsidRPr="009D5A7E" w:rsidRDefault="002D03DB" w:rsidP="00A838EB">
            <w:pPr>
              <w:jc w:val="center"/>
              <w:rPr>
                <w:rFonts w:ascii="Times New Roman" w:hAnsi="Times New Roman" w:cs="Times New Roman"/>
                <w:b/>
                <w:bCs/>
                <w:i/>
                <w:iCs/>
              </w:rPr>
            </w:pPr>
          </w:p>
        </w:tc>
        <w:tc>
          <w:tcPr>
            <w:tcW w:w="854" w:type="dxa"/>
          </w:tcPr>
          <w:p w14:paraId="5DAFE77E" w14:textId="1C4FBC07" w:rsidR="002D03DB" w:rsidRPr="009D5A7E" w:rsidRDefault="002D03DB" w:rsidP="00A838EB">
            <w:pPr>
              <w:jc w:val="center"/>
              <w:rPr>
                <w:rFonts w:ascii="Times New Roman" w:hAnsi="Times New Roman" w:cs="Times New Roman"/>
                <w:b/>
                <w:bCs/>
                <w:i/>
                <w:iCs/>
              </w:rPr>
            </w:pPr>
          </w:p>
        </w:tc>
      </w:tr>
      <w:tr w:rsidR="002D03DB" w14:paraId="33FF21FE" w14:textId="77777777" w:rsidTr="001D7414">
        <w:trPr>
          <w:trHeight w:val="283"/>
        </w:trPr>
        <w:tc>
          <w:tcPr>
            <w:tcW w:w="2268" w:type="dxa"/>
            <w:tcBorders>
              <w:bottom w:val="single" w:sz="4" w:space="0" w:color="auto"/>
            </w:tcBorders>
          </w:tcPr>
          <w:p w14:paraId="24F53D38" w14:textId="78FDAAAF" w:rsidR="002D03DB" w:rsidRPr="00050DDB" w:rsidRDefault="002D03DB" w:rsidP="00ED00F1">
            <w:pPr>
              <w:rPr>
                <w:rFonts w:ascii="Times New Roman" w:hAnsi="Times New Roman" w:cs="Times New Roman"/>
                <w:b/>
                <w:bCs/>
              </w:rPr>
            </w:pPr>
            <w:r>
              <w:rPr>
                <w:rFonts w:ascii="Times New Roman" w:hAnsi="Times New Roman" w:cs="Times New Roman"/>
                <w:b/>
                <w:bCs/>
              </w:rPr>
              <w:t>12 Hours</w:t>
            </w:r>
          </w:p>
        </w:tc>
        <w:tc>
          <w:tcPr>
            <w:tcW w:w="1587" w:type="dxa"/>
            <w:tcBorders>
              <w:bottom w:val="single" w:sz="4" w:space="0" w:color="auto"/>
            </w:tcBorders>
            <w:vAlign w:val="center"/>
          </w:tcPr>
          <w:p w14:paraId="6F3A52CD" w14:textId="77777777"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2B87766D" w14:textId="77777777" w:rsidR="002D03DB" w:rsidRPr="00A838EB" w:rsidRDefault="002D03DB" w:rsidP="00ED00F1">
            <w:pPr>
              <w:jc w:val="right"/>
              <w:rPr>
                <w:rFonts w:ascii="Times New Roman" w:hAnsi="Times New Roman" w:cs="Times New Roman"/>
              </w:rPr>
            </w:pPr>
          </w:p>
        </w:tc>
        <w:tc>
          <w:tcPr>
            <w:tcW w:w="850" w:type="dxa"/>
            <w:tcBorders>
              <w:bottom w:val="single" w:sz="4" w:space="0" w:color="auto"/>
            </w:tcBorders>
            <w:vAlign w:val="center"/>
          </w:tcPr>
          <w:p w14:paraId="06D6FDB5" w14:textId="77777777" w:rsidR="002D03DB" w:rsidRPr="00A838EB" w:rsidRDefault="002D03DB" w:rsidP="00ED00F1">
            <w:pPr>
              <w:jc w:val="right"/>
              <w:rPr>
                <w:rFonts w:ascii="Times New Roman" w:hAnsi="Times New Roman" w:cs="Times New Roman"/>
              </w:rPr>
            </w:pPr>
          </w:p>
        </w:tc>
        <w:tc>
          <w:tcPr>
            <w:tcW w:w="510" w:type="dxa"/>
            <w:tcBorders>
              <w:bottom w:val="single" w:sz="4" w:space="0" w:color="auto"/>
            </w:tcBorders>
          </w:tcPr>
          <w:p w14:paraId="147B18C2" w14:textId="77777777" w:rsidR="002D03DB" w:rsidRPr="00A838EB" w:rsidRDefault="002D03DB" w:rsidP="00050DDB">
            <w:pPr>
              <w:jc w:val="right"/>
              <w:rPr>
                <w:rFonts w:ascii="Times New Roman" w:hAnsi="Times New Roman" w:cs="Times New Roman"/>
              </w:rPr>
            </w:pPr>
          </w:p>
        </w:tc>
        <w:tc>
          <w:tcPr>
            <w:tcW w:w="1587" w:type="dxa"/>
            <w:tcBorders>
              <w:bottom w:val="single" w:sz="4" w:space="0" w:color="auto"/>
            </w:tcBorders>
            <w:vAlign w:val="center"/>
          </w:tcPr>
          <w:p w14:paraId="00CFAE86" w14:textId="1E789F11" w:rsidR="002D03DB" w:rsidRPr="00A838EB" w:rsidRDefault="002D03DB" w:rsidP="00050DDB">
            <w:pPr>
              <w:jc w:val="right"/>
              <w:rPr>
                <w:rFonts w:ascii="Times New Roman" w:hAnsi="Times New Roman" w:cs="Times New Roman"/>
              </w:rPr>
            </w:pPr>
          </w:p>
        </w:tc>
        <w:tc>
          <w:tcPr>
            <w:tcW w:w="850" w:type="dxa"/>
            <w:tcBorders>
              <w:bottom w:val="single" w:sz="4" w:space="0" w:color="auto"/>
            </w:tcBorders>
            <w:vAlign w:val="center"/>
          </w:tcPr>
          <w:p w14:paraId="3A66ECC6" w14:textId="77777777" w:rsidR="002D03DB" w:rsidRPr="00A838EB" w:rsidRDefault="002D03DB" w:rsidP="00ED00F1">
            <w:pPr>
              <w:jc w:val="right"/>
              <w:rPr>
                <w:rFonts w:ascii="Times New Roman" w:hAnsi="Times New Roman" w:cs="Times New Roman"/>
              </w:rPr>
            </w:pPr>
          </w:p>
        </w:tc>
        <w:tc>
          <w:tcPr>
            <w:tcW w:w="854" w:type="dxa"/>
            <w:tcBorders>
              <w:bottom w:val="single" w:sz="4" w:space="0" w:color="auto"/>
            </w:tcBorders>
            <w:vAlign w:val="center"/>
          </w:tcPr>
          <w:p w14:paraId="19963436" w14:textId="77777777" w:rsidR="002D03DB" w:rsidRPr="00A838EB" w:rsidRDefault="002D03DB" w:rsidP="00ED00F1">
            <w:pPr>
              <w:jc w:val="right"/>
              <w:rPr>
                <w:rFonts w:ascii="Times New Roman" w:hAnsi="Times New Roman" w:cs="Times New Roman"/>
              </w:rPr>
            </w:pPr>
          </w:p>
        </w:tc>
      </w:tr>
      <w:tr w:rsidR="002D03DB" w14:paraId="18DFD452" w14:textId="77777777" w:rsidTr="001D7414">
        <w:trPr>
          <w:trHeight w:val="283"/>
        </w:trPr>
        <w:tc>
          <w:tcPr>
            <w:tcW w:w="2268" w:type="dxa"/>
            <w:tcBorders>
              <w:top w:val="single" w:sz="4" w:space="0" w:color="auto"/>
            </w:tcBorders>
          </w:tcPr>
          <w:p w14:paraId="2215D5A5" w14:textId="41B82634" w:rsidR="002D03DB" w:rsidRPr="006F335E" w:rsidRDefault="002D03DB" w:rsidP="00ED00F1">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3AB1D323" w14:textId="5831D39F" w:rsidR="002D03DB" w:rsidRPr="00A838EB" w:rsidRDefault="002D03DB" w:rsidP="00050DDB">
            <w:pPr>
              <w:jc w:val="right"/>
              <w:rPr>
                <w:rFonts w:ascii="Times New Roman" w:hAnsi="Times New Roman" w:cs="Times New Roman"/>
              </w:rPr>
            </w:pPr>
            <w:r>
              <w:rPr>
                <w:rFonts w:ascii="Times New Roman" w:hAnsi="Times New Roman" w:cs="Times New Roman"/>
              </w:rPr>
              <w:t>-1.662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426</w:t>
            </w:r>
          </w:p>
        </w:tc>
        <w:tc>
          <w:tcPr>
            <w:tcW w:w="850" w:type="dxa"/>
            <w:tcBorders>
              <w:top w:val="single" w:sz="4" w:space="0" w:color="auto"/>
            </w:tcBorders>
            <w:vAlign w:val="center"/>
          </w:tcPr>
          <w:p w14:paraId="52FDC865" w14:textId="0A9067F0" w:rsidR="002D03DB" w:rsidRPr="00A838EB" w:rsidRDefault="002D03DB" w:rsidP="00ED00F1">
            <w:pPr>
              <w:jc w:val="right"/>
              <w:rPr>
                <w:rFonts w:ascii="Times New Roman" w:hAnsi="Times New Roman" w:cs="Times New Roman"/>
              </w:rPr>
            </w:pPr>
            <w:r>
              <w:rPr>
                <w:rFonts w:ascii="Times New Roman" w:hAnsi="Times New Roman" w:cs="Times New Roman"/>
              </w:rPr>
              <w:t>-</w:t>
            </w:r>
            <w:r w:rsidRPr="00A838EB">
              <w:rPr>
                <w:rFonts w:ascii="Times New Roman" w:hAnsi="Times New Roman" w:cs="Times New Roman"/>
              </w:rPr>
              <w:t>3.90</w:t>
            </w:r>
            <w:r>
              <w:rPr>
                <w:rFonts w:ascii="Times New Roman" w:hAnsi="Times New Roman" w:cs="Times New Roman"/>
              </w:rPr>
              <w:t>4</w:t>
            </w:r>
          </w:p>
        </w:tc>
        <w:tc>
          <w:tcPr>
            <w:tcW w:w="850" w:type="dxa"/>
            <w:tcBorders>
              <w:top w:val="single" w:sz="4" w:space="0" w:color="auto"/>
            </w:tcBorders>
            <w:vAlign w:val="center"/>
          </w:tcPr>
          <w:p w14:paraId="6CFDACFF" w14:textId="790D4128"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c>
          <w:tcPr>
            <w:tcW w:w="510" w:type="dxa"/>
            <w:tcBorders>
              <w:top w:val="single" w:sz="4" w:space="0" w:color="auto"/>
            </w:tcBorders>
          </w:tcPr>
          <w:p w14:paraId="0C1BF2BE" w14:textId="77777777" w:rsidR="002D03DB" w:rsidRPr="00A838EB" w:rsidDel="00EC4627" w:rsidRDefault="002D03DB" w:rsidP="00050DDB">
            <w:pPr>
              <w:jc w:val="right"/>
              <w:rPr>
                <w:rFonts w:ascii="Times New Roman" w:hAnsi="Times New Roman" w:cs="Times New Roman"/>
              </w:rPr>
            </w:pPr>
          </w:p>
        </w:tc>
        <w:tc>
          <w:tcPr>
            <w:tcW w:w="1587" w:type="dxa"/>
            <w:tcBorders>
              <w:top w:val="single" w:sz="4" w:space="0" w:color="auto"/>
            </w:tcBorders>
            <w:vAlign w:val="center"/>
          </w:tcPr>
          <w:p w14:paraId="5AE29877" w14:textId="508C63C6" w:rsidR="002D03DB" w:rsidRPr="00A838EB" w:rsidRDefault="002D03DB" w:rsidP="00050DDB">
            <w:pPr>
              <w:jc w:val="right"/>
              <w:rPr>
                <w:rFonts w:ascii="Times New Roman" w:hAnsi="Times New Roman" w:cs="Times New Roman"/>
              </w:rPr>
            </w:pPr>
            <w:r>
              <w:rPr>
                <w:rFonts w:ascii="Times New Roman" w:hAnsi="Times New Roman" w:cs="Times New Roman"/>
              </w:rPr>
              <w:t>-3.295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552</w:t>
            </w:r>
          </w:p>
        </w:tc>
        <w:tc>
          <w:tcPr>
            <w:tcW w:w="850" w:type="dxa"/>
            <w:tcBorders>
              <w:top w:val="single" w:sz="4" w:space="0" w:color="auto"/>
            </w:tcBorders>
            <w:vAlign w:val="center"/>
          </w:tcPr>
          <w:p w14:paraId="41FFE160" w14:textId="0C20E6EB" w:rsidR="002D03DB" w:rsidRPr="00A838EB" w:rsidRDefault="002D03DB" w:rsidP="00ED00F1">
            <w:pPr>
              <w:jc w:val="right"/>
              <w:rPr>
                <w:rFonts w:ascii="Times New Roman" w:hAnsi="Times New Roman" w:cs="Times New Roman"/>
              </w:rPr>
            </w:pPr>
            <w:r>
              <w:rPr>
                <w:rFonts w:ascii="Times New Roman" w:hAnsi="Times New Roman" w:cs="Times New Roman"/>
              </w:rPr>
              <w:t>-5.974</w:t>
            </w:r>
          </w:p>
        </w:tc>
        <w:tc>
          <w:tcPr>
            <w:tcW w:w="854" w:type="dxa"/>
            <w:tcBorders>
              <w:top w:val="single" w:sz="4" w:space="0" w:color="auto"/>
            </w:tcBorders>
            <w:vAlign w:val="center"/>
          </w:tcPr>
          <w:p w14:paraId="1075F90B" w14:textId="3D565447" w:rsidR="002D03DB" w:rsidRPr="00A838EB" w:rsidRDefault="002D03DB" w:rsidP="00ED00F1">
            <w:pPr>
              <w:jc w:val="right"/>
              <w:rPr>
                <w:rFonts w:ascii="Times New Roman" w:hAnsi="Times New Roman" w:cs="Times New Roman"/>
              </w:rPr>
            </w:pPr>
            <w:r w:rsidRPr="00A838EB">
              <w:rPr>
                <w:rFonts w:ascii="Times New Roman" w:hAnsi="Times New Roman" w:cs="Times New Roman"/>
              </w:rPr>
              <w:t>&lt;0.001</w:t>
            </w:r>
          </w:p>
        </w:tc>
      </w:tr>
      <w:tr w:rsidR="00242E89" w14:paraId="2E124A43" w14:textId="77777777" w:rsidTr="001D7414">
        <w:trPr>
          <w:trHeight w:val="283"/>
        </w:trPr>
        <w:tc>
          <w:tcPr>
            <w:tcW w:w="2268" w:type="dxa"/>
          </w:tcPr>
          <w:p w14:paraId="6B9D8F8D" w14:textId="27915A16" w:rsidR="00242E89" w:rsidRPr="00242E89" w:rsidRDefault="00242E89" w:rsidP="00242E89">
            <w:pPr>
              <w:rPr>
                <w:rFonts w:ascii="Times New Roman" w:hAnsi="Times New Roman" w:cs="Times New Roman"/>
              </w:rPr>
            </w:pPr>
            <w:r>
              <w:rPr>
                <w:rFonts w:ascii="Times New Roman" w:hAnsi="Times New Roman" w:cs="Times New Roman"/>
              </w:rPr>
              <w:t>Warming</w:t>
            </w:r>
          </w:p>
        </w:tc>
        <w:tc>
          <w:tcPr>
            <w:tcW w:w="1587" w:type="dxa"/>
            <w:vAlign w:val="center"/>
          </w:tcPr>
          <w:p w14:paraId="1698F93B" w14:textId="063C1DEA" w:rsidR="00242E89" w:rsidRPr="00A838EB" w:rsidDel="00F33B2F" w:rsidRDefault="00242E89" w:rsidP="00242E89">
            <w:pPr>
              <w:jc w:val="right"/>
              <w:rPr>
                <w:rFonts w:ascii="Times New Roman" w:hAnsi="Times New Roman" w:cs="Times New Roman"/>
              </w:rPr>
            </w:pPr>
            <w:r>
              <w:rPr>
                <w:rFonts w:ascii="Times New Roman" w:hAnsi="Times New Roman" w:cs="Times New Roman"/>
              </w:rPr>
              <w:t>-0.158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275</w:t>
            </w:r>
          </w:p>
        </w:tc>
        <w:tc>
          <w:tcPr>
            <w:tcW w:w="850" w:type="dxa"/>
            <w:vAlign w:val="center"/>
          </w:tcPr>
          <w:p w14:paraId="059DFA38" w14:textId="48F0199C" w:rsidR="00242E89" w:rsidRDefault="00242E89" w:rsidP="00242E89">
            <w:pPr>
              <w:jc w:val="right"/>
              <w:rPr>
                <w:rFonts w:ascii="Times New Roman" w:hAnsi="Times New Roman" w:cs="Times New Roman"/>
              </w:rPr>
            </w:pPr>
            <w:r>
              <w:rPr>
                <w:rFonts w:ascii="Times New Roman" w:hAnsi="Times New Roman" w:cs="Times New Roman"/>
              </w:rPr>
              <w:t>-0.574</w:t>
            </w:r>
          </w:p>
        </w:tc>
        <w:tc>
          <w:tcPr>
            <w:tcW w:w="850" w:type="dxa"/>
            <w:vAlign w:val="center"/>
          </w:tcPr>
          <w:p w14:paraId="1894E926" w14:textId="689016F1" w:rsidR="00242E89" w:rsidRPr="00A838EB" w:rsidRDefault="00242E89" w:rsidP="00242E89">
            <w:pPr>
              <w:jc w:val="right"/>
              <w:rPr>
                <w:rFonts w:ascii="Times New Roman" w:hAnsi="Times New Roman" w:cs="Times New Roman"/>
              </w:rPr>
            </w:pPr>
            <w:r>
              <w:rPr>
                <w:rFonts w:ascii="Times New Roman" w:hAnsi="Times New Roman" w:cs="Times New Roman"/>
              </w:rPr>
              <w:t>0.566</w:t>
            </w:r>
          </w:p>
        </w:tc>
        <w:tc>
          <w:tcPr>
            <w:tcW w:w="510" w:type="dxa"/>
          </w:tcPr>
          <w:p w14:paraId="23C11020" w14:textId="77777777" w:rsidR="00242E89" w:rsidRPr="00A838EB" w:rsidDel="00EC4627" w:rsidRDefault="00242E89" w:rsidP="00242E89">
            <w:pPr>
              <w:jc w:val="right"/>
              <w:rPr>
                <w:rFonts w:ascii="Times New Roman" w:hAnsi="Times New Roman" w:cs="Times New Roman"/>
              </w:rPr>
            </w:pPr>
          </w:p>
        </w:tc>
        <w:tc>
          <w:tcPr>
            <w:tcW w:w="1587" w:type="dxa"/>
            <w:vAlign w:val="center"/>
          </w:tcPr>
          <w:p w14:paraId="409473BE" w14:textId="101E5E50" w:rsidR="00242E89" w:rsidRPr="00A838EB" w:rsidDel="00EC4627" w:rsidRDefault="00242E89" w:rsidP="00242E89">
            <w:pPr>
              <w:jc w:val="right"/>
              <w:rPr>
                <w:rFonts w:ascii="Times New Roman" w:hAnsi="Times New Roman" w:cs="Times New Roman"/>
              </w:rPr>
            </w:pPr>
            <w:r>
              <w:rPr>
                <w:rFonts w:ascii="Times New Roman" w:hAnsi="Times New Roman" w:cs="Times New Roman"/>
              </w:rPr>
              <w:t>3.263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403</w:t>
            </w:r>
          </w:p>
        </w:tc>
        <w:tc>
          <w:tcPr>
            <w:tcW w:w="850" w:type="dxa"/>
            <w:vAlign w:val="center"/>
          </w:tcPr>
          <w:p w14:paraId="1A290AE1" w14:textId="03A36458" w:rsidR="00242E89" w:rsidRPr="00A838EB" w:rsidDel="00EC4627" w:rsidRDefault="00242E89" w:rsidP="00242E89">
            <w:pPr>
              <w:jc w:val="right"/>
              <w:rPr>
                <w:rFonts w:ascii="Times New Roman" w:hAnsi="Times New Roman" w:cs="Times New Roman"/>
              </w:rPr>
            </w:pPr>
            <w:r>
              <w:rPr>
                <w:rFonts w:ascii="Times New Roman" w:hAnsi="Times New Roman" w:cs="Times New Roman"/>
              </w:rPr>
              <w:t>8.090</w:t>
            </w:r>
          </w:p>
        </w:tc>
        <w:tc>
          <w:tcPr>
            <w:tcW w:w="854" w:type="dxa"/>
            <w:vAlign w:val="center"/>
          </w:tcPr>
          <w:p w14:paraId="33931ED3" w14:textId="352A76DD"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3E0616BB" w14:textId="77777777" w:rsidTr="001D7414">
        <w:trPr>
          <w:trHeight w:val="283"/>
        </w:trPr>
        <w:tc>
          <w:tcPr>
            <w:tcW w:w="2268" w:type="dxa"/>
          </w:tcPr>
          <w:p w14:paraId="2C9654D3" w14:textId="1CC078E2"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1E40FF7E" w14:textId="049D2FDC" w:rsidR="00242E89" w:rsidRPr="00A838EB" w:rsidRDefault="00242E89" w:rsidP="00242E89">
            <w:pPr>
              <w:jc w:val="right"/>
              <w:rPr>
                <w:rFonts w:ascii="Times New Roman" w:hAnsi="Times New Roman" w:cs="Times New Roman"/>
              </w:rPr>
            </w:pPr>
            <w:r>
              <w:rPr>
                <w:rFonts w:ascii="Times New Roman" w:hAnsi="Times New Roman" w:cs="Times New Roman"/>
              </w:rPr>
              <w:t>1.670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0.26</w:t>
            </w:r>
            <w:r>
              <w:rPr>
                <w:rFonts w:ascii="Times New Roman" w:eastAsiaTheme="minorEastAsia" w:hAnsi="Times New Roman" w:cs="Times New Roman"/>
              </w:rPr>
              <w:t>3</w:t>
            </w:r>
          </w:p>
        </w:tc>
        <w:tc>
          <w:tcPr>
            <w:tcW w:w="850" w:type="dxa"/>
            <w:vAlign w:val="center"/>
          </w:tcPr>
          <w:p w14:paraId="3E963A46" w14:textId="1D41AC58" w:rsidR="00242E89" w:rsidRPr="00A838EB" w:rsidRDefault="00242E89" w:rsidP="00242E89">
            <w:pPr>
              <w:jc w:val="right"/>
              <w:rPr>
                <w:rFonts w:ascii="Times New Roman" w:hAnsi="Times New Roman" w:cs="Times New Roman"/>
              </w:rPr>
            </w:pPr>
            <w:r>
              <w:rPr>
                <w:rFonts w:ascii="Times New Roman" w:hAnsi="Times New Roman" w:cs="Times New Roman"/>
              </w:rPr>
              <w:t>6.338</w:t>
            </w:r>
          </w:p>
        </w:tc>
        <w:tc>
          <w:tcPr>
            <w:tcW w:w="850" w:type="dxa"/>
            <w:vAlign w:val="center"/>
          </w:tcPr>
          <w:p w14:paraId="24465D6F" w14:textId="1B2A77A7"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c>
          <w:tcPr>
            <w:tcW w:w="510" w:type="dxa"/>
          </w:tcPr>
          <w:p w14:paraId="51C025CF" w14:textId="77777777" w:rsidR="00242E89" w:rsidRPr="00A838EB" w:rsidRDefault="00242E89" w:rsidP="00242E89">
            <w:pPr>
              <w:jc w:val="right"/>
              <w:rPr>
                <w:rFonts w:ascii="Times New Roman" w:hAnsi="Times New Roman" w:cs="Times New Roman"/>
              </w:rPr>
            </w:pPr>
          </w:p>
        </w:tc>
        <w:tc>
          <w:tcPr>
            <w:tcW w:w="1587" w:type="dxa"/>
            <w:vAlign w:val="center"/>
          </w:tcPr>
          <w:p w14:paraId="3A7B222C" w14:textId="48F10A0B" w:rsidR="00242E89" w:rsidRPr="00A838EB" w:rsidRDefault="00242E89" w:rsidP="00242E89">
            <w:pPr>
              <w:jc w:val="right"/>
              <w:rPr>
                <w:rFonts w:ascii="Times New Roman" w:hAnsi="Times New Roman" w:cs="Times New Roman"/>
              </w:rPr>
            </w:pPr>
            <w:r w:rsidRPr="00A838EB">
              <w:rPr>
                <w:rFonts w:ascii="Times New Roman" w:hAnsi="Times New Roman" w:cs="Times New Roman"/>
              </w:rPr>
              <w:t>2.</w:t>
            </w:r>
            <w:r>
              <w:rPr>
                <w:rFonts w:ascii="Times New Roman" w:hAnsi="Times New Roman" w:cs="Times New Roman"/>
              </w:rPr>
              <w:t>980</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385</w:t>
            </w:r>
          </w:p>
        </w:tc>
        <w:tc>
          <w:tcPr>
            <w:tcW w:w="850" w:type="dxa"/>
            <w:vAlign w:val="center"/>
          </w:tcPr>
          <w:p w14:paraId="20DACA54" w14:textId="46669AFB" w:rsidR="00242E89" w:rsidRPr="00A838EB" w:rsidRDefault="00242E89" w:rsidP="00242E89">
            <w:pPr>
              <w:jc w:val="right"/>
              <w:rPr>
                <w:rFonts w:ascii="Times New Roman" w:hAnsi="Times New Roman" w:cs="Times New Roman"/>
              </w:rPr>
            </w:pPr>
            <w:r>
              <w:rPr>
                <w:rFonts w:ascii="Times New Roman" w:hAnsi="Times New Roman" w:cs="Times New Roman"/>
              </w:rPr>
              <w:t>7.748</w:t>
            </w:r>
          </w:p>
        </w:tc>
        <w:tc>
          <w:tcPr>
            <w:tcW w:w="854" w:type="dxa"/>
            <w:vAlign w:val="center"/>
          </w:tcPr>
          <w:p w14:paraId="0490B1EA" w14:textId="7D6E5F6F" w:rsidR="00242E89" w:rsidRPr="00A838EB"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5D55A656" w14:textId="77777777" w:rsidTr="001D7414">
        <w:trPr>
          <w:trHeight w:val="283"/>
        </w:trPr>
        <w:tc>
          <w:tcPr>
            <w:tcW w:w="2268" w:type="dxa"/>
          </w:tcPr>
          <w:p w14:paraId="5893428B" w14:textId="7748D1F8" w:rsidR="00242E89" w:rsidRPr="006F335E" w:rsidRDefault="00242E89" w:rsidP="00242E89">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246CB3A7" w14:textId="690B3D4B" w:rsidR="00242E89" w:rsidRPr="00A838EB" w:rsidRDefault="00242E89" w:rsidP="00242E89">
            <w:pPr>
              <w:jc w:val="right"/>
              <w:rPr>
                <w:rFonts w:ascii="Times New Roman" w:hAnsi="Times New Roman" w:cs="Times New Roman"/>
              </w:rPr>
            </w:pPr>
            <w:r>
              <w:rPr>
                <w:rFonts w:ascii="Times New Roman" w:hAnsi="Times New Roman" w:cs="Times New Roman"/>
              </w:rPr>
              <w:t>0.584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401</w:t>
            </w:r>
          </w:p>
        </w:tc>
        <w:tc>
          <w:tcPr>
            <w:tcW w:w="850" w:type="dxa"/>
            <w:vAlign w:val="center"/>
          </w:tcPr>
          <w:p w14:paraId="7934E063" w14:textId="6F3B5DE7" w:rsidR="00242E89" w:rsidRPr="00A838EB" w:rsidRDefault="00242E89" w:rsidP="00242E89">
            <w:pPr>
              <w:jc w:val="right"/>
              <w:rPr>
                <w:rFonts w:ascii="Times New Roman" w:hAnsi="Times New Roman" w:cs="Times New Roman"/>
              </w:rPr>
            </w:pPr>
            <w:r>
              <w:rPr>
                <w:rFonts w:ascii="Times New Roman" w:hAnsi="Times New Roman" w:cs="Times New Roman"/>
              </w:rPr>
              <w:t>1.455</w:t>
            </w:r>
          </w:p>
        </w:tc>
        <w:tc>
          <w:tcPr>
            <w:tcW w:w="850" w:type="dxa"/>
            <w:vAlign w:val="center"/>
          </w:tcPr>
          <w:p w14:paraId="7C91242E" w14:textId="538E6A31" w:rsidR="00242E89" w:rsidRPr="00A838EB" w:rsidRDefault="00242E89" w:rsidP="00242E89">
            <w:pPr>
              <w:jc w:val="right"/>
              <w:rPr>
                <w:rFonts w:ascii="Times New Roman" w:hAnsi="Times New Roman" w:cs="Times New Roman"/>
              </w:rPr>
            </w:pPr>
            <w:r>
              <w:rPr>
                <w:rFonts w:ascii="Times New Roman" w:hAnsi="Times New Roman" w:cs="Times New Roman"/>
              </w:rPr>
              <w:t>0.146</w:t>
            </w:r>
          </w:p>
        </w:tc>
        <w:tc>
          <w:tcPr>
            <w:tcW w:w="510" w:type="dxa"/>
          </w:tcPr>
          <w:p w14:paraId="649D99C3" w14:textId="77777777" w:rsidR="00242E89" w:rsidRPr="00A838EB" w:rsidRDefault="00242E89" w:rsidP="00242E89">
            <w:pPr>
              <w:jc w:val="right"/>
              <w:rPr>
                <w:rFonts w:ascii="Times New Roman" w:hAnsi="Times New Roman" w:cs="Times New Roman"/>
              </w:rPr>
            </w:pPr>
          </w:p>
        </w:tc>
        <w:tc>
          <w:tcPr>
            <w:tcW w:w="1587" w:type="dxa"/>
            <w:vAlign w:val="center"/>
          </w:tcPr>
          <w:p w14:paraId="67260067" w14:textId="472D5CBB"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3.374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456</w:t>
            </w:r>
          </w:p>
        </w:tc>
        <w:tc>
          <w:tcPr>
            <w:tcW w:w="850" w:type="dxa"/>
            <w:vAlign w:val="center"/>
          </w:tcPr>
          <w:p w14:paraId="37EA6DD3" w14:textId="324B4F85" w:rsidR="00242E89" w:rsidRPr="00A838EB" w:rsidRDefault="00242E89" w:rsidP="00242E89">
            <w:pPr>
              <w:jc w:val="right"/>
              <w:rPr>
                <w:rFonts w:ascii="Times New Roman" w:hAnsi="Times New Roman" w:cs="Times New Roman"/>
              </w:rPr>
            </w:pPr>
            <w:r>
              <w:rPr>
                <w:rFonts w:ascii="Times New Roman" w:hAnsi="Times New Roman" w:cs="Times New Roman"/>
              </w:rPr>
              <w:t>-7.402</w:t>
            </w:r>
          </w:p>
        </w:tc>
        <w:tc>
          <w:tcPr>
            <w:tcW w:w="854" w:type="dxa"/>
            <w:vAlign w:val="center"/>
          </w:tcPr>
          <w:p w14:paraId="3783FB8A" w14:textId="0E367623"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r w:rsidR="00242E89" w14:paraId="04085152" w14:textId="77777777" w:rsidTr="001D7414">
        <w:trPr>
          <w:trHeight w:val="283"/>
        </w:trPr>
        <w:tc>
          <w:tcPr>
            <w:tcW w:w="2268" w:type="dxa"/>
          </w:tcPr>
          <w:p w14:paraId="647E9B9F" w14:textId="77777777" w:rsidR="00242E89" w:rsidRPr="00050DDB" w:rsidRDefault="00242E89" w:rsidP="00242E89">
            <w:pPr>
              <w:rPr>
                <w:rFonts w:ascii="Times New Roman" w:hAnsi="Times New Roman" w:cs="Times New Roman"/>
                <w:b/>
                <w:bCs/>
              </w:rPr>
            </w:pPr>
          </w:p>
        </w:tc>
        <w:tc>
          <w:tcPr>
            <w:tcW w:w="1587" w:type="dxa"/>
          </w:tcPr>
          <w:p w14:paraId="68250178" w14:textId="104AA368" w:rsidR="00242E89" w:rsidRPr="00A838EB" w:rsidRDefault="00242E89" w:rsidP="00242E89">
            <w:pPr>
              <w:jc w:val="right"/>
              <w:rPr>
                <w:rFonts w:ascii="Times New Roman" w:hAnsi="Times New Roman" w:cs="Times New Roman"/>
              </w:rPr>
            </w:pPr>
          </w:p>
        </w:tc>
        <w:tc>
          <w:tcPr>
            <w:tcW w:w="850" w:type="dxa"/>
          </w:tcPr>
          <w:p w14:paraId="6EB64935" w14:textId="7E72AC58" w:rsidR="00242E89" w:rsidRPr="00A838EB" w:rsidRDefault="00242E89" w:rsidP="00242E89">
            <w:pPr>
              <w:jc w:val="right"/>
              <w:rPr>
                <w:rFonts w:ascii="Times New Roman" w:hAnsi="Times New Roman" w:cs="Times New Roman"/>
              </w:rPr>
            </w:pPr>
          </w:p>
        </w:tc>
        <w:tc>
          <w:tcPr>
            <w:tcW w:w="850" w:type="dxa"/>
          </w:tcPr>
          <w:p w14:paraId="622376AE" w14:textId="181F28F3" w:rsidR="00242E89" w:rsidRPr="00A838EB" w:rsidRDefault="00242E89" w:rsidP="00242E89">
            <w:pPr>
              <w:jc w:val="right"/>
              <w:rPr>
                <w:rFonts w:ascii="Times New Roman" w:hAnsi="Times New Roman" w:cs="Times New Roman"/>
              </w:rPr>
            </w:pPr>
          </w:p>
        </w:tc>
        <w:tc>
          <w:tcPr>
            <w:tcW w:w="510" w:type="dxa"/>
          </w:tcPr>
          <w:p w14:paraId="39630929" w14:textId="77777777" w:rsidR="00242E89" w:rsidRPr="00A838EB" w:rsidRDefault="00242E89" w:rsidP="00242E89">
            <w:pPr>
              <w:jc w:val="right"/>
              <w:rPr>
                <w:rFonts w:ascii="Times New Roman" w:hAnsi="Times New Roman" w:cs="Times New Roman"/>
              </w:rPr>
            </w:pPr>
          </w:p>
        </w:tc>
        <w:tc>
          <w:tcPr>
            <w:tcW w:w="1587" w:type="dxa"/>
          </w:tcPr>
          <w:p w14:paraId="058CD7F1" w14:textId="0D20AB94" w:rsidR="00242E89" w:rsidRPr="00A838EB" w:rsidRDefault="00242E89" w:rsidP="00242E89">
            <w:pPr>
              <w:jc w:val="right"/>
              <w:rPr>
                <w:rFonts w:ascii="Times New Roman" w:hAnsi="Times New Roman" w:cs="Times New Roman"/>
              </w:rPr>
            </w:pPr>
          </w:p>
        </w:tc>
        <w:tc>
          <w:tcPr>
            <w:tcW w:w="850" w:type="dxa"/>
          </w:tcPr>
          <w:p w14:paraId="0744ED27" w14:textId="1B77A3BE" w:rsidR="00242E89" w:rsidRDefault="00242E89" w:rsidP="00242E89">
            <w:pPr>
              <w:jc w:val="right"/>
              <w:rPr>
                <w:rFonts w:ascii="Times New Roman" w:hAnsi="Times New Roman" w:cs="Times New Roman"/>
              </w:rPr>
            </w:pPr>
          </w:p>
        </w:tc>
        <w:tc>
          <w:tcPr>
            <w:tcW w:w="854" w:type="dxa"/>
          </w:tcPr>
          <w:p w14:paraId="7A4AB846" w14:textId="3085E38F" w:rsidR="00242E89" w:rsidRDefault="00242E89" w:rsidP="00242E89">
            <w:pPr>
              <w:jc w:val="right"/>
              <w:rPr>
                <w:rFonts w:ascii="Times New Roman" w:hAnsi="Times New Roman" w:cs="Times New Roman"/>
              </w:rPr>
            </w:pPr>
          </w:p>
        </w:tc>
      </w:tr>
      <w:tr w:rsidR="00242E89" w14:paraId="22681D18" w14:textId="77777777" w:rsidTr="001D7414">
        <w:trPr>
          <w:trHeight w:val="283"/>
        </w:trPr>
        <w:tc>
          <w:tcPr>
            <w:tcW w:w="2268" w:type="dxa"/>
            <w:tcBorders>
              <w:bottom w:val="single" w:sz="4" w:space="0" w:color="auto"/>
            </w:tcBorders>
          </w:tcPr>
          <w:p w14:paraId="6FF7F6EB" w14:textId="6BA4C184" w:rsidR="00242E89" w:rsidRPr="00050DDB" w:rsidRDefault="00242E89" w:rsidP="00242E89">
            <w:pPr>
              <w:rPr>
                <w:rFonts w:ascii="Times New Roman" w:hAnsi="Times New Roman" w:cs="Times New Roman"/>
                <w:b/>
                <w:bCs/>
              </w:rPr>
            </w:pPr>
            <w:r>
              <w:rPr>
                <w:rFonts w:ascii="Times New Roman" w:hAnsi="Times New Roman" w:cs="Times New Roman"/>
                <w:b/>
                <w:bCs/>
              </w:rPr>
              <w:t>24 Hours</w:t>
            </w:r>
          </w:p>
        </w:tc>
        <w:tc>
          <w:tcPr>
            <w:tcW w:w="1587" w:type="dxa"/>
            <w:tcBorders>
              <w:bottom w:val="single" w:sz="4" w:space="0" w:color="auto"/>
            </w:tcBorders>
            <w:vAlign w:val="center"/>
          </w:tcPr>
          <w:p w14:paraId="16C893C7"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27D9FD41" w14:textId="77777777"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70D576C9" w14:textId="77777777" w:rsidR="00242E89" w:rsidRPr="00A838EB" w:rsidRDefault="00242E89" w:rsidP="00242E89">
            <w:pPr>
              <w:jc w:val="right"/>
              <w:rPr>
                <w:rFonts w:ascii="Times New Roman" w:hAnsi="Times New Roman" w:cs="Times New Roman"/>
              </w:rPr>
            </w:pPr>
          </w:p>
        </w:tc>
        <w:tc>
          <w:tcPr>
            <w:tcW w:w="510" w:type="dxa"/>
            <w:tcBorders>
              <w:bottom w:val="single" w:sz="4" w:space="0" w:color="auto"/>
            </w:tcBorders>
          </w:tcPr>
          <w:p w14:paraId="22BABC8B" w14:textId="77777777" w:rsidR="00242E89" w:rsidRPr="00A838EB" w:rsidRDefault="00242E89" w:rsidP="00242E89">
            <w:pPr>
              <w:jc w:val="right"/>
              <w:rPr>
                <w:rFonts w:ascii="Times New Roman" w:hAnsi="Times New Roman" w:cs="Times New Roman"/>
              </w:rPr>
            </w:pPr>
          </w:p>
        </w:tc>
        <w:tc>
          <w:tcPr>
            <w:tcW w:w="1587" w:type="dxa"/>
            <w:tcBorders>
              <w:bottom w:val="single" w:sz="4" w:space="0" w:color="auto"/>
            </w:tcBorders>
            <w:vAlign w:val="center"/>
          </w:tcPr>
          <w:p w14:paraId="483AE47F" w14:textId="27632CCF" w:rsidR="00242E89" w:rsidRPr="00A838EB" w:rsidRDefault="00242E89" w:rsidP="00242E89">
            <w:pPr>
              <w:jc w:val="right"/>
              <w:rPr>
                <w:rFonts w:ascii="Times New Roman" w:hAnsi="Times New Roman" w:cs="Times New Roman"/>
              </w:rPr>
            </w:pPr>
          </w:p>
        </w:tc>
        <w:tc>
          <w:tcPr>
            <w:tcW w:w="850" w:type="dxa"/>
            <w:tcBorders>
              <w:bottom w:val="single" w:sz="4" w:space="0" w:color="auto"/>
            </w:tcBorders>
            <w:vAlign w:val="center"/>
          </w:tcPr>
          <w:p w14:paraId="165CB022" w14:textId="77777777" w:rsidR="00242E89" w:rsidRPr="00A838EB" w:rsidRDefault="00242E89" w:rsidP="00242E89">
            <w:pPr>
              <w:jc w:val="right"/>
              <w:rPr>
                <w:rFonts w:ascii="Times New Roman" w:hAnsi="Times New Roman" w:cs="Times New Roman"/>
              </w:rPr>
            </w:pPr>
          </w:p>
        </w:tc>
        <w:tc>
          <w:tcPr>
            <w:tcW w:w="854" w:type="dxa"/>
            <w:tcBorders>
              <w:bottom w:val="single" w:sz="4" w:space="0" w:color="auto"/>
            </w:tcBorders>
            <w:vAlign w:val="center"/>
          </w:tcPr>
          <w:p w14:paraId="7CDDD394" w14:textId="77777777" w:rsidR="00242E89" w:rsidRPr="00A838EB" w:rsidRDefault="00242E89" w:rsidP="00242E89">
            <w:pPr>
              <w:jc w:val="right"/>
              <w:rPr>
                <w:rFonts w:ascii="Times New Roman" w:hAnsi="Times New Roman" w:cs="Times New Roman"/>
              </w:rPr>
            </w:pPr>
          </w:p>
        </w:tc>
      </w:tr>
      <w:tr w:rsidR="00242E89" w14:paraId="3F405748" w14:textId="77777777" w:rsidTr="001D7414">
        <w:trPr>
          <w:trHeight w:val="283"/>
        </w:trPr>
        <w:tc>
          <w:tcPr>
            <w:tcW w:w="2268" w:type="dxa"/>
            <w:tcBorders>
              <w:top w:val="single" w:sz="4" w:space="0" w:color="auto"/>
            </w:tcBorders>
          </w:tcPr>
          <w:p w14:paraId="6A7A46BF" w14:textId="01E8A383" w:rsidR="00242E89" w:rsidRPr="006F335E" w:rsidRDefault="00242E89" w:rsidP="00242E89">
            <w:pPr>
              <w:rPr>
                <w:rFonts w:ascii="Times New Roman" w:hAnsi="Times New Roman" w:cs="Times New Roman"/>
              </w:rPr>
            </w:pPr>
            <w:r w:rsidRPr="006F335E">
              <w:rPr>
                <w:rFonts w:ascii="Times New Roman" w:hAnsi="Times New Roman" w:cs="Times New Roman"/>
              </w:rPr>
              <w:t>Intercept</w:t>
            </w:r>
          </w:p>
        </w:tc>
        <w:tc>
          <w:tcPr>
            <w:tcW w:w="1587" w:type="dxa"/>
            <w:tcBorders>
              <w:top w:val="single" w:sz="4" w:space="0" w:color="auto"/>
            </w:tcBorders>
            <w:vAlign w:val="center"/>
          </w:tcPr>
          <w:p w14:paraId="6FF8FC5A" w14:textId="058294CF" w:rsidR="00242E89" w:rsidRPr="00A838EB" w:rsidRDefault="00242E89" w:rsidP="00242E89">
            <w:pPr>
              <w:jc w:val="right"/>
              <w:rPr>
                <w:rFonts w:ascii="Times New Roman" w:hAnsi="Times New Roman" w:cs="Times New Roman"/>
              </w:rPr>
            </w:pPr>
            <w:r>
              <w:rPr>
                <w:rFonts w:ascii="Times New Roman" w:hAnsi="Times New Roman" w:cs="Times New Roman"/>
              </w:rPr>
              <w:t>0.191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438</w:t>
            </w:r>
          </w:p>
        </w:tc>
        <w:tc>
          <w:tcPr>
            <w:tcW w:w="850" w:type="dxa"/>
            <w:tcBorders>
              <w:top w:val="single" w:sz="4" w:space="0" w:color="auto"/>
            </w:tcBorders>
            <w:vAlign w:val="center"/>
          </w:tcPr>
          <w:p w14:paraId="3DF60946" w14:textId="6ABB5179" w:rsidR="00242E89" w:rsidRPr="00A838EB" w:rsidRDefault="00242E89" w:rsidP="00242E89">
            <w:pPr>
              <w:jc w:val="right"/>
              <w:rPr>
                <w:rFonts w:ascii="Times New Roman" w:hAnsi="Times New Roman" w:cs="Times New Roman"/>
              </w:rPr>
            </w:pPr>
            <w:r>
              <w:rPr>
                <w:rFonts w:ascii="Times New Roman" w:hAnsi="Times New Roman" w:cs="Times New Roman"/>
              </w:rPr>
              <w:t>0.436</w:t>
            </w:r>
          </w:p>
        </w:tc>
        <w:tc>
          <w:tcPr>
            <w:tcW w:w="850" w:type="dxa"/>
            <w:tcBorders>
              <w:top w:val="single" w:sz="4" w:space="0" w:color="auto"/>
            </w:tcBorders>
            <w:vAlign w:val="center"/>
          </w:tcPr>
          <w:p w14:paraId="22CE9095" w14:textId="20B2A678" w:rsidR="00242E89" w:rsidRPr="00A838EB" w:rsidRDefault="00242E89" w:rsidP="00242E89">
            <w:pPr>
              <w:jc w:val="right"/>
              <w:rPr>
                <w:rFonts w:ascii="Times New Roman" w:hAnsi="Times New Roman" w:cs="Times New Roman"/>
              </w:rPr>
            </w:pPr>
            <w:r>
              <w:rPr>
                <w:rFonts w:ascii="Times New Roman" w:hAnsi="Times New Roman" w:cs="Times New Roman"/>
              </w:rPr>
              <w:t>0.663</w:t>
            </w:r>
          </w:p>
        </w:tc>
        <w:tc>
          <w:tcPr>
            <w:tcW w:w="510" w:type="dxa"/>
            <w:tcBorders>
              <w:top w:val="single" w:sz="4" w:space="0" w:color="auto"/>
            </w:tcBorders>
          </w:tcPr>
          <w:p w14:paraId="5AC49039" w14:textId="77777777" w:rsidR="00242E89" w:rsidRDefault="00242E89" w:rsidP="00242E89">
            <w:pPr>
              <w:jc w:val="right"/>
              <w:rPr>
                <w:rFonts w:ascii="Times New Roman" w:hAnsi="Times New Roman" w:cs="Times New Roman"/>
              </w:rPr>
            </w:pPr>
          </w:p>
        </w:tc>
        <w:tc>
          <w:tcPr>
            <w:tcW w:w="1587" w:type="dxa"/>
            <w:tcBorders>
              <w:top w:val="single" w:sz="4" w:space="0" w:color="auto"/>
            </w:tcBorders>
            <w:vAlign w:val="center"/>
          </w:tcPr>
          <w:p w14:paraId="698D68E9" w14:textId="20C92C00" w:rsidR="00242E89" w:rsidRPr="00A838EB" w:rsidRDefault="00242E89" w:rsidP="00242E89">
            <w:pPr>
              <w:jc w:val="right"/>
              <w:rPr>
                <w:rFonts w:ascii="Times New Roman" w:hAnsi="Times New Roman" w:cs="Times New Roman"/>
              </w:rPr>
            </w:pPr>
            <w:r>
              <w:rPr>
                <w:rFonts w:ascii="Times New Roman" w:hAnsi="Times New Roman" w:cs="Times New Roman"/>
              </w:rPr>
              <w:t>1.604</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764</w:t>
            </w:r>
          </w:p>
        </w:tc>
        <w:tc>
          <w:tcPr>
            <w:tcW w:w="850" w:type="dxa"/>
            <w:tcBorders>
              <w:top w:val="single" w:sz="4" w:space="0" w:color="auto"/>
            </w:tcBorders>
            <w:vAlign w:val="center"/>
          </w:tcPr>
          <w:p w14:paraId="70FEA91A" w14:textId="69A72513" w:rsidR="00242E89" w:rsidRDefault="00242E89" w:rsidP="00242E89">
            <w:pPr>
              <w:jc w:val="right"/>
              <w:rPr>
                <w:rFonts w:ascii="Times New Roman" w:hAnsi="Times New Roman" w:cs="Times New Roman"/>
              </w:rPr>
            </w:pPr>
            <w:r>
              <w:rPr>
                <w:rFonts w:ascii="Times New Roman" w:hAnsi="Times New Roman" w:cs="Times New Roman"/>
              </w:rPr>
              <w:t>2.100</w:t>
            </w:r>
          </w:p>
        </w:tc>
        <w:tc>
          <w:tcPr>
            <w:tcW w:w="854" w:type="dxa"/>
            <w:tcBorders>
              <w:top w:val="single" w:sz="4" w:space="0" w:color="auto"/>
            </w:tcBorders>
            <w:vAlign w:val="center"/>
          </w:tcPr>
          <w:p w14:paraId="74AA5150" w14:textId="37B29AE3" w:rsidR="00242E89" w:rsidRDefault="00242E89" w:rsidP="00242E89">
            <w:pPr>
              <w:jc w:val="right"/>
              <w:rPr>
                <w:rFonts w:ascii="Times New Roman" w:hAnsi="Times New Roman" w:cs="Times New Roman"/>
              </w:rPr>
            </w:pPr>
            <w:r>
              <w:rPr>
                <w:rFonts w:ascii="Times New Roman" w:hAnsi="Times New Roman" w:cs="Times New Roman"/>
              </w:rPr>
              <w:t>0.036</w:t>
            </w:r>
          </w:p>
        </w:tc>
      </w:tr>
      <w:tr w:rsidR="00242E89" w14:paraId="1FD37B39" w14:textId="77777777" w:rsidTr="001D7414">
        <w:trPr>
          <w:trHeight w:val="283"/>
        </w:trPr>
        <w:tc>
          <w:tcPr>
            <w:tcW w:w="2268" w:type="dxa"/>
          </w:tcPr>
          <w:p w14:paraId="4BE4F8CA" w14:textId="05AD2C29" w:rsidR="00242E89" w:rsidRPr="006F335E" w:rsidRDefault="00242E89" w:rsidP="00242E89">
            <w:pPr>
              <w:rPr>
                <w:rFonts w:ascii="Times New Roman" w:hAnsi="Times New Roman" w:cs="Times New Roman"/>
              </w:rPr>
            </w:pPr>
            <w:r w:rsidRPr="006F335E">
              <w:rPr>
                <w:rFonts w:ascii="Times New Roman" w:hAnsi="Times New Roman" w:cs="Times New Roman"/>
              </w:rPr>
              <w:t>Warming</w:t>
            </w:r>
          </w:p>
        </w:tc>
        <w:tc>
          <w:tcPr>
            <w:tcW w:w="1587" w:type="dxa"/>
            <w:vAlign w:val="center"/>
          </w:tcPr>
          <w:p w14:paraId="2A293354" w14:textId="6C6C8292" w:rsidR="00242E89" w:rsidRPr="00A838EB" w:rsidRDefault="00242E89" w:rsidP="00242E89">
            <w:pPr>
              <w:jc w:val="right"/>
              <w:rPr>
                <w:rFonts w:ascii="Times New Roman" w:hAnsi="Times New Roman" w:cs="Times New Roman"/>
              </w:rPr>
            </w:pPr>
            <w:r w:rsidRPr="00A838EB">
              <w:rPr>
                <w:rFonts w:ascii="Times New Roman" w:hAnsi="Times New Roman" w:cs="Times New Roman"/>
              </w:rPr>
              <w:t>0.</w:t>
            </w:r>
            <w:r>
              <w:rPr>
                <w:rFonts w:ascii="Times New Roman" w:hAnsi="Times New Roman" w:cs="Times New Roman"/>
              </w:rPr>
              <w:t>835</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w:t>
            </w:r>
            <w:r w:rsidRPr="00A838EB">
              <w:rPr>
                <w:rFonts w:ascii="Times New Roman" w:eastAsiaTheme="minorEastAsia" w:hAnsi="Times New Roman" w:cs="Times New Roman"/>
              </w:rPr>
              <w:t>4</w:t>
            </w:r>
          </w:p>
        </w:tc>
        <w:tc>
          <w:tcPr>
            <w:tcW w:w="850" w:type="dxa"/>
            <w:vAlign w:val="center"/>
          </w:tcPr>
          <w:p w14:paraId="09A2DE1C" w14:textId="1CF72E3A" w:rsidR="00242E89" w:rsidRPr="00A838EB" w:rsidRDefault="00242E89" w:rsidP="00242E89">
            <w:pPr>
              <w:jc w:val="right"/>
              <w:rPr>
                <w:rFonts w:ascii="Times New Roman" w:hAnsi="Times New Roman" w:cs="Times New Roman"/>
              </w:rPr>
            </w:pPr>
            <w:r>
              <w:rPr>
                <w:rFonts w:ascii="Times New Roman" w:hAnsi="Times New Roman" w:cs="Times New Roman"/>
              </w:rPr>
              <w:t>2.576</w:t>
            </w:r>
          </w:p>
        </w:tc>
        <w:tc>
          <w:tcPr>
            <w:tcW w:w="850" w:type="dxa"/>
            <w:vAlign w:val="center"/>
          </w:tcPr>
          <w:p w14:paraId="482F7B50" w14:textId="48D4BD0E" w:rsidR="00242E89" w:rsidRPr="00A838EB" w:rsidRDefault="00242E89" w:rsidP="00242E89">
            <w:pPr>
              <w:jc w:val="right"/>
              <w:rPr>
                <w:rFonts w:ascii="Times New Roman" w:hAnsi="Times New Roman" w:cs="Times New Roman"/>
              </w:rPr>
            </w:pPr>
            <w:r>
              <w:rPr>
                <w:rFonts w:ascii="Times New Roman" w:hAnsi="Times New Roman" w:cs="Times New Roman"/>
              </w:rPr>
              <w:t>0.010</w:t>
            </w:r>
          </w:p>
        </w:tc>
        <w:tc>
          <w:tcPr>
            <w:tcW w:w="510" w:type="dxa"/>
          </w:tcPr>
          <w:p w14:paraId="7591806B" w14:textId="77777777" w:rsidR="00242E89" w:rsidRDefault="00242E89" w:rsidP="00242E89">
            <w:pPr>
              <w:jc w:val="right"/>
              <w:rPr>
                <w:rFonts w:ascii="Times New Roman" w:hAnsi="Times New Roman" w:cs="Times New Roman"/>
              </w:rPr>
            </w:pPr>
          </w:p>
        </w:tc>
        <w:tc>
          <w:tcPr>
            <w:tcW w:w="1587" w:type="dxa"/>
            <w:vAlign w:val="center"/>
          </w:tcPr>
          <w:p w14:paraId="609A8D2B" w14:textId="5DE9BB90" w:rsidR="00242E89" w:rsidRPr="00A838EB" w:rsidRDefault="00242E89" w:rsidP="00242E89">
            <w:pPr>
              <w:jc w:val="right"/>
              <w:rPr>
                <w:rFonts w:ascii="Times New Roman" w:hAnsi="Times New Roman" w:cs="Times New Roman"/>
              </w:rPr>
            </w:pPr>
            <w:r>
              <w:rPr>
                <w:rFonts w:ascii="Times New Roman" w:hAnsi="Times New Roman" w:cs="Times New Roman"/>
              </w:rPr>
              <w:t>1.222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387</w:t>
            </w:r>
          </w:p>
        </w:tc>
        <w:tc>
          <w:tcPr>
            <w:tcW w:w="850" w:type="dxa"/>
            <w:vAlign w:val="center"/>
          </w:tcPr>
          <w:p w14:paraId="2426940C" w14:textId="33C0B526" w:rsidR="00242E89" w:rsidRPr="00A838EB" w:rsidRDefault="00242E89" w:rsidP="00242E89">
            <w:pPr>
              <w:jc w:val="right"/>
              <w:rPr>
                <w:rFonts w:ascii="Times New Roman" w:hAnsi="Times New Roman" w:cs="Times New Roman"/>
              </w:rPr>
            </w:pPr>
            <w:r>
              <w:rPr>
                <w:rFonts w:ascii="Times New Roman" w:hAnsi="Times New Roman" w:cs="Times New Roman"/>
              </w:rPr>
              <w:t>3.158</w:t>
            </w:r>
          </w:p>
        </w:tc>
        <w:tc>
          <w:tcPr>
            <w:tcW w:w="854" w:type="dxa"/>
            <w:vAlign w:val="center"/>
          </w:tcPr>
          <w:p w14:paraId="770A59A3" w14:textId="4C6E1403" w:rsidR="00242E89" w:rsidRPr="00A838EB" w:rsidRDefault="00242E89" w:rsidP="00242E89">
            <w:pPr>
              <w:jc w:val="right"/>
              <w:rPr>
                <w:rFonts w:ascii="Times New Roman" w:hAnsi="Times New Roman" w:cs="Times New Roman"/>
              </w:rPr>
            </w:pPr>
            <w:r>
              <w:rPr>
                <w:rFonts w:ascii="Times New Roman" w:hAnsi="Times New Roman" w:cs="Times New Roman"/>
              </w:rPr>
              <w:t>0.002</w:t>
            </w:r>
          </w:p>
        </w:tc>
      </w:tr>
      <w:tr w:rsidR="00242E89" w14:paraId="4413E0AA" w14:textId="77777777" w:rsidTr="001D7414">
        <w:trPr>
          <w:trHeight w:val="283"/>
        </w:trPr>
        <w:tc>
          <w:tcPr>
            <w:tcW w:w="2268" w:type="dxa"/>
          </w:tcPr>
          <w:p w14:paraId="49A84ADB" w14:textId="2B6CEB3E" w:rsidR="00242E89" w:rsidRPr="006F335E" w:rsidRDefault="00242E89" w:rsidP="00242E89">
            <w:pPr>
              <w:rPr>
                <w:rFonts w:ascii="Times New Roman" w:hAnsi="Times New Roman" w:cs="Times New Roman"/>
              </w:rPr>
            </w:pPr>
            <w:proofErr w:type="spellStart"/>
            <w:r w:rsidRPr="006F335E">
              <w:rPr>
                <w:rFonts w:ascii="Times New Roman" w:hAnsi="Times New Roman" w:cs="Times New Roman"/>
              </w:rPr>
              <w:t>Elaiosome</w:t>
            </w:r>
            <w:proofErr w:type="spellEnd"/>
          </w:p>
        </w:tc>
        <w:tc>
          <w:tcPr>
            <w:tcW w:w="1587" w:type="dxa"/>
            <w:vAlign w:val="center"/>
          </w:tcPr>
          <w:p w14:paraId="584C9B8F" w14:textId="67892427" w:rsidR="00242E89" w:rsidRPr="00A838EB" w:rsidRDefault="00242E89" w:rsidP="00242E89">
            <w:pPr>
              <w:jc w:val="right"/>
              <w:rPr>
                <w:rFonts w:ascii="Times New Roman" w:hAnsi="Times New Roman" w:cs="Times New Roman"/>
              </w:rPr>
            </w:pPr>
            <w:r>
              <w:rPr>
                <w:rFonts w:ascii="Times New Roman" w:hAnsi="Times New Roman" w:cs="Times New Roman"/>
              </w:rPr>
              <w:t>0.962</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329</w:t>
            </w:r>
          </w:p>
        </w:tc>
        <w:tc>
          <w:tcPr>
            <w:tcW w:w="850" w:type="dxa"/>
            <w:vAlign w:val="center"/>
          </w:tcPr>
          <w:p w14:paraId="0DF89B4A" w14:textId="4A2526EF" w:rsidR="00242E89" w:rsidRPr="00A838EB" w:rsidRDefault="00242E89" w:rsidP="00242E89">
            <w:pPr>
              <w:jc w:val="right"/>
              <w:rPr>
                <w:rFonts w:ascii="Times New Roman" w:hAnsi="Times New Roman" w:cs="Times New Roman"/>
              </w:rPr>
            </w:pPr>
            <w:r>
              <w:rPr>
                <w:rFonts w:ascii="Times New Roman" w:hAnsi="Times New Roman" w:cs="Times New Roman"/>
              </w:rPr>
              <w:t>2.922</w:t>
            </w:r>
          </w:p>
        </w:tc>
        <w:tc>
          <w:tcPr>
            <w:tcW w:w="850" w:type="dxa"/>
            <w:vAlign w:val="center"/>
          </w:tcPr>
          <w:p w14:paraId="156A0D4C" w14:textId="238965A6" w:rsidR="00242E89" w:rsidRPr="00A838EB" w:rsidRDefault="00242E89" w:rsidP="00242E89">
            <w:pPr>
              <w:jc w:val="right"/>
              <w:rPr>
                <w:rFonts w:ascii="Times New Roman" w:hAnsi="Times New Roman" w:cs="Times New Roman"/>
              </w:rPr>
            </w:pPr>
            <w:r>
              <w:rPr>
                <w:rFonts w:ascii="Times New Roman" w:hAnsi="Times New Roman" w:cs="Times New Roman"/>
              </w:rPr>
              <w:t>0.003</w:t>
            </w:r>
          </w:p>
        </w:tc>
        <w:tc>
          <w:tcPr>
            <w:tcW w:w="510" w:type="dxa"/>
          </w:tcPr>
          <w:p w14:paraId="7ED7ADD6" w14:textId="77777777" w:rsidR="00242E89" w:rsidRDefault="00242E89" w:rsidP="00242E89">
            <w:pPr>
              <w:jc w:val="right"/>
              <w:rPr>
                <w:rFonts w:ascii="Times New Roman" w:hAnsi="Times New Roman" w:cs="Times New Roman"/>
              </w:rPr>
            </w:pPr>
          </w:p>
        </w:tc>
        <w:tc>
          <w:tcPr>
            <w:tcW w:w="1587" w:type="dxa"/>
            <w:vAlign w:val="center"/>
          </w:tcPr>
          <w:p w14:paraId="208CE4EB" w14:textId="1EBB7E6F" w:rsidR="00242E89" w:rsidRPr="00A838EB" w:rsidRDefault="00242E89" w:rsidP="00242E89">
            <w:pPr>
              <w:jc w:val="right"/>
              <w:rPr>
                <w:rFonts w:ascii="Times New Roman" w:hAnsi="Times New Roman" w:cs="Times New Roman"/>
              </w:rPr>
            </w:pPr>
            <w:r>
              <w:rPr>
                <w:rFonts w:ascii="Times New Roman" w:hAnsi="Times New Roman" w:cs="Times New Roman"/>
              </w:rPr>
              <w:t>1.428</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398</w:t>
            </w:r>
          </w:p>
        </w:tc>
        <w:tc>
          <w:tcPr>
            <w:tcW w:w="850" w:type="dxa"/>
            <w:vAlign w:val="center"/>
          </w:tcPr>
          <w:p w14:paraId="5836C9B6" w14:textId="69B4A50A" w:rsidR="00242E89" w:rsidRDefault="00242E89" w:rsidP="00242E89">
            <w:pPr>
              <w:jc w:val="right"/>
              <w:rPr>
                <w:rFonts w:ascii="Times New Roman" w:hAnsi="Times New Roman" w:cs="Times New Roman"/>
              </w:rPr>
            </w:pPr>
            <w:r>
              <w:rPr>
                <w:rFonts w:ascii="Times New Roman" w:hAnsi="Times New Roman" w:cs="Times New Roman"/>
              </w:rPr>
              <w:t>3.584</w:t>
            </w:r>
          </w:p>
        </w:tc>
        <w:tc>
          <w:tcPr>
            <w:tcW w:w="854" w:type="dxa"/>
            <w:vAlign w:val="center"/>
          </w:tcPr>
          <w:p w14:paraId="48E529C0" w14:textId="38BC2D91" w:rsidR="00242E89" w:rsidRDefault="00242E89" w:rsidP="00242E89">
            <w:pPr>
              <w:jc w:val="right"/>
              <w:rPr>
                <w:rFonts w:ascii="Times New Roman" w:hAnsi="Times New Roman" w:cs="Times New Roman"/>
              </w:rPr>
            </w:pPr>
            <w:r w:rsidRPr="00A838EB">
              <w:rPr>
                <w:rFonts w:ascii="Times New Roman" w:hAnsi="Times New Roman" w:cs="Times New Roman"/>
              </w:rPr>
              <w:t>&lt;0.001</w:t>
            </w:r>
          </w:p>
        </w:tc>
      </w:tr>
      <w:tr w:rsidR="00242E89" w14:paraId="7F512A9E" w14:textId="77777777" w:rsidTr="001D7414">
        <w:trPr>
          <w:trHeight w:val="283"/>
        </w:trPr>
        <w:tc>
          <w:tcPr>
            <w:tcW w:w="2268" w:type="dxa"/>
          </w:tcPr>
          <w:p w14:paraId="4F737AC6" w14:textId="46963C30" w:rsidR="00242E89" w:rsidRPr="006F335E" w:rsidRDefault="00242E89" w:rsidP="00242E89">
            <w:pPr>
              <w:rPr>
                <w:rFonts w:ascii="Times New Roman" w:hAnsi="Times New Roman" w:cs="Times New Roman"/>
              </w:rPr>
            </w:pPr>
            <w:proofErr w:type="spellStart"/>
            <w:proofErr w:type="gramStart"/>
            <w:r w:rsidRPr="006F335E">
              <w:rPr>
                <w:rFonts w:ascii="Times New Roman" w:hAnsi="Times New Roman" w:cs="Times New Roman"/>
              </w:rPr>
              <w:t>Warming:Elaiosome</w:t>
            </w:r>
            <w:proofErr w:type="spellEnd"/>
            <w:proofErr w:type="gramEnd"/>
          </w:p>
        </w:tc>
        <w:tc>
          <w:tcPr>
            <w:tcW w:w="1587" w:type="dxa"/>
            <w:vAlign w:val="center"/>
          </w:tcPr>
          <w:p w14:paraId="1C39ED93" w14:textId="60E67F89" w:rsidR="00242E89" w:rsidRPr="00A838EB" w:rsidRDefault="00242E89" w:rsidP="00242E89">
            <w:pPr>
              <w:jc w:val="right"/>
              <w:rPr>
                <w:rFonts w:ascii="Times New Roman" w:hAnsi="Times New Roman" w:cs="Times New Roman"/>
              </w:rPr>
            </w:pPr>
            <w:r>
              <w:rPr>
                <w:rFonts w:ascii="Times New Roman" w:hAnsi="Times New Roman" w:cs="Times New Roman"/>
              </w:rPr>
              <w:t>0.363</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659</w:t>
            </w:r>
          </w:p>
        </w:tc>
        <w:tc>
          <w:tcPr>
            <w:tcW w:w="850" w:type="dxa"/>
            <w:vAlign w:val="center"/>
          </w:tcPr>
          <w:p w14:paraId="755BEC9A" w14:textId="3103C760" w:rsidR="00242E89" w:rsidRPr="00A838EB" w:rsidRDefault="00242E89" w:rsidP="00242E89">
            <w:pPr>
              <w:jc w:val="right"/>
              <w:rPr>
                <w:rFonts w:ascii="Times New Roman" w:hAnsi="Times New Roman" w:cs="Times New Roman"/>
              </w:rPr>
            </w:pPr>
            <w:r>
              <w:rPr>
                <w:rFonts w:ascii="Times New Roman" w:hAnsi="Times New Roman" w:cs="Times New Roman"/>
              </w:rPr>
              <w:t>0.551</w:t>
            </w:r>
          </w:p>
        </w:tc>
        <w:tc>
          <w:tcPr>
            <w:tcW w:w="850" w:type="dxa"/>
            <w:vAlign w:val="center"/>
          </w:tcPr>
          <w:p w14:paraId="6290C5BB" w14:textId="492FBCE1" w:rsidR="00242E89" w:rsidRPr="00A838EB" w:rsidRDefault="00242E89" w:rsidP="00242E89">
            <w:pPr>
              <w:jc w:val="right"/>
              <w:rPr>
                <w:rFonts w:ascii="Times New Roman" w:hAnsi="Times New Roman" w:cs="Times New Roman"/>
              </w:rPr>
            </w:pPr>
            <w:r>
              <w:rPr>
                <w:rFonts w:ascii="Times New Roman" w:hAnsi="Times New Roman" w:cs="Times New Roman"/>
              </w:rPr>
              <w:t>0.582</w:t>
            </w:r>
          </w:p>
        </w:tc>
        <w:tc>
          <w:tcPr>
            <w:tcW w:w="510" w:type="dxa"/>
          </w:tcPr>
          <w:p w14:paraId="0E3A8DB4" w14:textId="77777777" w:rsidR="00242E89" w:rsidRPr="00A838EB" w:rsidRDefault="00242E89" w:rsidP="00242E89">
            <w:pPr>
              <w:jc w:val="right"/>
              <w:rPr>
                <w:rFonts w:ascii="Times New Roman" w:hAnsi="Times New Roman" w:cs="Times New Roman"/>
              </w:rPr>
            </w:pPr>
          </w:p>
        </w:tc>
        <w:tc>
          <w:tcPr>
            <w:tcW w:w="1587" w:type="dxa"/>
            <w:vAlign w:val="center"/>
          </w:tcPr>
          <w:p w14:paraId="66FE8573" w14:textId="7088F6C0" w:rsidR="00242E89" w:rsidRPr="00A838EB" w:rsidRDefault="00242E89" w:rsidP="00242E89">
            <w:pPr>
              <w:jc w:val="right"/>
              <w:rPr>
                <w:rFonts w:ascii="Times New Roman" w:hAnsi="Times New Roman" w:cs="Times New Roman"/>
              </w:rPr>
            </w:pPr>
            <w:r w:rsidRPr="00A838EB">
              <w:rPr>
                <w:rFonts w:ascii="Times New Roman" w:hAnsi="Times New Roman" w:cs="Times New Roman"/>
              </w:rPr>
              <w:t>-</w:t>
            </w:r>
            <w:r>
              <w:rPr>
                <w:rFonts w:ascii="Times New Roman" w:hAnsi="Times New Roman" w:cs="Times New Roman"/>
              </w:rPr>
              <w:t>2.401</w:t>
            </w:r>
            <w:r w:rsidRPr="00A838EB">
              <w:rPr>
                <w:rFonts w:ascii="Times New Roman" w:hAnsi="Times New Roman" w:cs="Times New Roman"/>
              </w:rPr>
              <w:t xml:space="preserve"> </w:t>
            </w:r>
            <m:oMath>
              <m:r>
                <w:rPr>
                  <w:rFonts w:ascii="Cambria Math" w:hAnsi="Cambria Math" w:cs="Times New Roman"/>
                </w:rPr>
                <m:t>±</m:t>
              </m:r>
            </m:oMath>
            <w:r w:rsidRPr="00A838EB">
              <w:rPr>
                <w:rFonts w:ascii="Times New Roman" w:eastAsiaTheme="minorEastAsia" w:hAnsi="Times New Roman" w:cs="Times New Roman"/>
              </w:rPr>
              <w:t xml:space="preserve"> 0.</w:t>
            </w:r>
            <w:r>
              <w:rPr>
                <w:rFonts w:ascii="Times New Roman" w:eastAsiaTheme="minorEastAsia" w:hAnsi="Times New Roman" w:cs="Times New Roman"/>
              </w:rPr>
              <w:t>608</w:t>
            </w:r>
          </w:p>
        </w:tc>
        <w:tc>
          <w:tcPr>
            <w:tcW w:w="850" w:type="dxa"/>
            <w:vAlign w:val="center"/>
          </w:tcPr>
          <w:p w14:paraId="4D5289E8" w14:textId="5B53C921" w:rsidR="00242E89" w:rsidRPr="00A838EB" w:rsidRDefault="00242E89" w:rsidP="00242E89">
            <w:pPr>
              <w:jc w:val="right"/>
              <w:rPr>
                <w:rFonts w:ascii="Times New Roman" w:hAnsi="Times New Roman" w:cs="Times New Roman"/>
              </w:rPr>
            </w:pPr>
            <w:r>
              <w:rPr>
                <w:rFonts w:ascii="Times New Roman" w:hAnsi="Times New Roman" w:cs="Times New Roman"/>
              </w:rPr>
              <w:t>-3.951</w:t>
            </w:r>
          </w:p>
        </w:tc>
        <w:tc>
          <w:tcPr>
            <w:tcW w:w="854" w:type="dxa"/>
            <w:vAlign w:val="center"/>
          </w:tcPr>
          <w:p w14:paraId="72817028" w14:textId="6AB23BEA" w:rsidR="00242E89" w:rsidRPr="00A838EB" w:rsidRDefault="00242E89" w:rsidP="00242E89">
            <w:pPr>
              <w:jc w:val="right"/>
              <w:rPr>
                <w:rFonts w:ascii="Times New Roman" w:hAnsi="Times New Roman" w:cs="Times New Roman"/>
              </w:rPr>
            </w:pPr>
            <w:r>
              <w:rPr>
                <w:rFonts w:ascii="Times New Roman" w:hAnsi="Times New Roman" w:cs="Times New Roman"/>
              </w:rPr>
              <w:t>&lt;0.001</w:t>
            </w:r>
          </w:p>
        </w:tc>
      </w:tr>
    </w:tbl>
    <w:p w14:paraId="63F566A3" w14:textId="05DC7099" w:rsidR="00C25D2F" w:rsidRDefault="00C25D2F">
      <w:pPr>
        <w:rPr>
          <w:rFonts w:ascii="Times New Roman" w:hAnsi="Times New Roman" w:cs="Times New Roman"/>
          <w:b/>
          <w:bCs/>
          <w:sz w:val="24"/>
          <w:szCs w:val="24"/>
        </w:rPr>
      </w:pPr>
      <w:r>
        <w:rPr>
          <w:rFonts w:ascii="Times New Roman" w:hAnsi="Times New Roman" w:cs="Times New Roman"/>
          <w:b/>
          <w:bCs/>
          <w:sz w:val="24"/>
          <w:szCs w:val="24"/>
        </w:rPr>
        <w:br w:type="page"/>
      </w:r>
    </w:p>
    <w:p w14:paraId="2D88F4B7" w14:textId="77777777" w:rsidR="00E27A5E" w:rsidRDefault="00E27A5E" w:rsidP="00E27A5E">
      <w:pPr>
        <w:spacing w:line="480" w:lineRule="auto"/>
        <w:rPr>
          <w:moveFrom w:id="430" w:author="Drees, Trevor" w:date="2023-05-17T15:04:00Z"/>
          <w:rFonts w:ascii="Times New Roman" w:hAnsi="Times New Roman" w:cs="Times New Roman"/>
          <w:sz w:val="24"/>
          <w:szCs w:val="24"/>
        </w:rPr>
      </w:pPr>
      <w:moveFromRangeStart w:id="431" w:author="Drees, Trevor" w:date="2023-05-17T15:04:00Z" w:name="move135228268"/>
      <w:moveFrom w:id="432" w:author="Drees, Trevor" w:date="2023-05-17T15:04:00Z">
        <w:r>
          <w:rPr>
            <w:rFonts w:ascii="Times New Roman" w:hAnsi="Times New Roman" w:cs="Times New Roman"/>
            <w:b/>
            <w:bCs/>
            <w:sz w:val="24"/>
            <w:szCs w:val="24"/>
          </w:rPr>
          <w:lastRenderedPageBreak/>
          <w:t>Figure 1.</w:t>
        </w:r>
        <w:r>
          <w:rPr>
            <w:rFonts w:ascii="Times New Roman" w:hAnsi="Times New Roman" w:cs="Times New Roman"/>
            <w:sz w:val="24"/>
            <w:szCs w:val="24"/>
          </w:rPr>
          <w:t xml:space="preserve"> An illustration of possible primary, secondary, and higher-order dispersal pathways for a hypothetical system of biotic and abiotic dispersal vectors.</w:t>
        </w:r>
      </w:moveFrom>
    </w:p>
    <w:moveFromRangeEnd w:id="431"/>
    <w:p w14:paraId="74E610F5" w14:textId="24C3AA4E" w:rsidR="00F018BE" w:rsidRDefault="00AF6E01" w:rsidP="00E27A5E">
      <w:pPr>
        <w:spacing w:line="480" w:lineRule="auto"/>
        <w:pPrChange w:id="433" w:author="Drees, Trevor" w:date="2023-05-17T15:04:00Z">
          <w:pPr/>
        </w:pPrChange>
      </w:pPr>
      <w:r>
        <w:rPr>
          <w:noProof/>
        </w:rPr>
        <w:drawing>
          <wp:inline distT="0" distB="0" distL="0" distR="0" wp14:anchorId="35AB3468" wp14:editId="44937A5F">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2619375"/>
                    </a:xfrm>
                    <a:prstGeom prst="rect">
                      <a:avLst/>
                    </a:prstGeom>
                  </pic:spPr>
                </pic:pic>
              </a:graphicData>
            </a:graphic>
          </wp:inline>
        </w:drawing>
      </w:r>
    </w:p>
    <w:p w14:paraId="7A20E9CB" w14:textId="77777777" w:rsidR="0084228F" w:rsidRDefault="0084228F">
      <w:pPr>
        <w:rPr>
          <w:del w:id="434" w:author="Drees, Trevor" w:date="2023-05-17T15:04:00Z"/>
          <w:rFonts w:ascii="Times New Roman" w:hAnsi="Times New Roman" w:cs="Times New Roman"/>
          <w:b/>
          <w:bCs/>
          <w:sz w:val="24"/>
          <w:szCs w:val="24"/>
        </w:rPr>
      </w:pPr>
      <w:del w:id="435" w:author="Drees, Trevor" w:date="2023-05-17T15:04:00Z">
        <w:r>
          <w:rPr>
            <w:rFonts w:ascii="Times New Roman" w:hAnsi="Times New Roman" w:cs="Times New Roman"/>
            <w:b/>
            <w:bCs/>
            <w:sz w:val="24"/>
            <w:szCs w:val="24"/>
          </w:rPr>
          <w:br w:type="page"/>
        </w:r>
      </w:del>
    </w:p>
    <w:p w14:paraId="5BB5FE5D" w14:textId="77777777" w:rsidR="00E27A5E" w:rsidRPr="00F018BE" w:rsidRDefault="00E27A5E" w:rsidP="00E27A5E">
      <w:pPr>
        <w:spacing w:line="480" w:lineRule="auto"/>
        <w:jc w:val="both"/>
        <w:rPr>
          <w:moveFrom w:id="436" w:author="Drees, Trevor" w:date="2023-05-17T15:04:00Z"/>
          <w:rFonts w:ascii="Times New Roman" w:hAnsi="Times New Roman" w:cs="Times New Roman"/>
          <w:sz w:val="24"/>
          <w:szCs w:val="24"/>
        </w:rPr>
      </w:pPr>
      <w:moveFromRangeStart w:id="437" w:author="Drees, Trevor" w:date="2023-05-17T15:04:00Z" w:name="move135228269"/>
      <w:moveFrom w:id="438" w:author="Drees, Trevor" w:date="2023-05-17T15:04:00Z">
        <w:r w:rsidRPr="008E002A">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Pr>
            <w:rFonts w:ascii="Times New Roman" w:hAnsi="Times New Roman" w:cs="Times New Roman"/>
            <w:sz w:val="24"/>
            <w:szCs w:val="24"/>
          </w:rPr>
          <w:t xml:space="preserve">Observed number of seeds remaining when elaiosome is present (E+) or absent (E-),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xml:space="preserve">) and warming treatment applied to the maternal plant. Error bars represent </w:t>
        </w:r>
        <m:oMath>
          <m:r>
            <w:rPr>
              <w:rFonts w:ascii="Cambria Math" w:hAnsi="Cambria Math" w:cs="Times New Roman"/>
              <w:sz w:val="24"/>
              <w:szCs w:val="24"/>
            </w:rPr>
            <m:t>±1</m:t>
          </m:r>
        </m:oMath>
        <w:moveFrom w:id="439" w:author="Drees, Trevor" w:date="2023-05-17T15:04:00Z">
          <w:r>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moveFrom w:id="440" w:author="Drees, Trevor" w:date="2023-05-17T15:04:00Z">
            <w:r>
              <w:rPr>
                <w:rFonts w:ascii="Times New Roman" w:eastAsiaTheme="minorEastAsia" w:hAnsi="Times New Roman" w:cs="Times New Roman"/>
                <w:sz w:val="24"/>
                <w:szCs w:val="24"/>
              </w:rPr>
              <w:t xml:space="preserve">-values are obtained from Kolmogorov-Smirnov tests, with low </w:t>
            </w:r>
            <m:oMath>
              <m:r>
                <w:rPr>
                  <w:rFonts w:ascii="Cambria Math" w:eastAsiaTheme="minorEastAsia" w:hAnsi="Cambria Math" w:cs="Times New Roman"/>
                  <w:sz w:val="24"/>
                  <w:szCs w:val="24"/>
                </w:rPr>
                <m:t>p</m:t>
              </m:r>
            </m:oMath>
            <w:moveFrom w:id="441" w:author="Drees, Trevor" w:date="2023-05-17T15:04:00Z">
              <w:r>
                <w:rPr>
                  <w:rFonts w:ascii="Times New Roman" w:eastAsiaTheme="minorEastAsia" w:hAnsi="Times New Roman" w:cs="Times New Roman"/>
                  <w:sz w:val="24"/>
                  <w:szCs w:val="24"/>
                </w:rPr>
                <w:t>-values indicating significant differences between the two survival curves.</w:t>
              </w:r>
            </w:moveFrom>
          </w:moveFrom>
        </w:moveFrom>
      </w:moveFrom>
    </w:p>
    <w:moveFromRangeEnd w:id="437"/>
    <w:p w14:paraId="6F42FC92" w14:textId="5F91532B" w:rsidR="0084228F" w:rsidRDefault="00E27A5E" w:rsidP="00E27A5E">
      <w:pPr>
        <w:spacing w:line="480" w:lineRule="auto"/>
        <w:rPr>
          <w:ins w:id="442" w:author="Drees, Trevor" w:date="2023-05-17T15:04:00Z"/>
          <w:rFonts w:ascii="Times New Roman" w:hAnsi="Times New Roman" w:cs="Times New Roman"/>
          <w:b/>
          <w:bCs/>
          <w:sz w:val="24"/>
          <w:szCs w:val="24"/>
        </w:rPr>
      </w:pPr>
      <w:ins w:id="443" w:author="Drees, Trevor" w:date="2023-05-17T15:04:00Z">
        <w:r>
          <w:rPr>
            <w:rFonts w:ascii="Times New Roman" w:hAnsi="Times New Roman" w:cs="Times New Roman"/>
            <w:b/>
            <w:bCs/>
            <w:sz w:val="24"/>
            <w:szCs w:val="24"/>
          </w:rPr>
          <w:t>Figure 1</w:t>
        </w:r>
        <w:r w:rsidR="0084228F">
          <w:rPr>
            <w:rFonts w:ascii="Times New Roman" w:hAnsi="Times New Roman" w:cs="Times New Roman"/>
            <w:b/>
            <w:bCs/>
            <w:sz w:val="24"/>
            <w:szCs w:val="24"/>
          </w:rPr>
          <w:br w:type="page"/>
        </w:r>
      </w:ins>
    </w:p>
    <w:p w14:paraId="096CA7EC" w14:textId="003BDBCF" w:rsidR="00F018BE" w:rsidRDefault="00716975" w:rsidP="00E27A5E">
      <w:pPr>
        <w:spacing w:line="480" w:lineRule="auto"/>
        <w:rPr>
          <w:rFonts w:ascii="Times New Roman" w:hAnsi="Times New Roman"/>
          <w:sz w:val="24"/>
          <w:rPrChange w:id="444" w:author="Drees, Trevor" w:date="2023-05-17T15:04:00Z">
            <w:rPr/>
          </w:rPrChange>
        </w:rPr>
        <w:pPrChange w:id="445" w:author="Drees, Trevor" w:date="2023-05-17T15:04:00Z">
          <w:pPr/>
        </w:pPrChange>
      </w:pPr>
      <w:r>
        <w:rPr>
          <w:noProof/>
        </w:rPr>
        <w:lastRenderedPageBreak/>
        <w:drawing>
          <wp:inline distT="0" distB="0" distL="0" distR="0" wp14:anchorId="1BEDC041" wp14:editId="02E41326">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6FEC2C18" w14:textId="77777777" w:rsidR="00F018BE" w:rsidRDefault="00F018BE">
      <w:pPr>
        <w:rPr>
          <w:del w:id="446" w:author="Drees, Trevor" w:date="2023-05-17T15:04:00Z"/>
        </w:rPr>
      </w:pPr>
      <w:del w:id="447" w:author="Drees, Trevor" w:date="2023-05-17T15:04:00Z">
        <w:r>
          <w:br w:type="page"/>
        </w:r>
      </w:del>
    </w:p>
    <w:p w14:paraId="52648DA7" w14:textId="77777777" w:rsidR="00E27A5E" w:rsidRPr="00F018BE" w:rsidRDefault="00E27A5E" w:rsidP="00E27A5E">
      <w:pPr>
        <w:spacing w:line="480" w:lineRule="auto"/>
        <w:jc w:val="both"/>
        <w:rPr>
          <w:moveFrom w:id="448" w:author="Drees, Trevor" w:date="2023-05-17T15:04:00Z"/>
          <w:rFonts w:ascii="Times New Roman" w:hAnsi="Times New Roman" w:cs="Times New Roman"/>
          <w:sz w:val="24"/>
          <w:szCs w:val="24"/>
        </w:rPr>
      </w:pPr>
      <w:moveFromRangeStart w:id="449" w:author="Drees, Trevor" w:date="2023-05-17T15:04:00Z" w:name="move135228270"/>
      <w:moveFrom w:id="450" w:author="Drees, Trevor" w:date="2023-05-17T15:04:00Z">
        <w:r w:rsidRPr="008E002A">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8E002A">
          <w:rPr>
            <w:rFonts w:ascii="Times New Roman" w:hAnsi="Times New Roman" w:cs="Times New Roman"/>
            <w:b/>
            <w:bCs/>
            <w:sz w:val="24"/>
            <w:szCs w:val="24"/>
          </w:rPr>
          <w:t>.</w:t>
        </w:r>
        <w:r w:rsidRPr="008E002A">
          <w:rPr>
            <w:rFonts w:ascii="Times New Roman" w:hAnsi="Times New Roman" w:cs="Times New Roman"/>
            <w:sz w:val="24"/>
            <w:szCs w:val="24"/>
          </w:rPr>
          <w:t xml:space="preserve"> </w:t>
        </w:r>
        <w:r>
          <w:rPr>
            <w:rFonts w:ascii="Times New Roman" w:hAnsi="Times New Roman" w:cs="Times New Roman"/>
            <w:sz w:val="24"/>
            <w:szCs w:val="24"/>
          </w:rPr>
          <w:t xml:space="preserve">Observed number of seeds remaining when maternal plant is warmed or unwarmed, conditioned on species (CN </w:t>
        </w:r>
        <w:r>
          <w:rPr>
            <w:rFonts w:ascii="Times New Roman" w:hAnsi="Times New Roman" w:cs="Times New Roman"/>
            <w:i/>
            <w:iCs/>
            <w:sz w:val="24"/>
            <w:szCs w:val="24"/>
          </w:rPr>
          <w:t>Carduus nutans</w:t>
        </w:r>
        <w:r>
          <w:rPr>
            <w:rFonts w:ascii="Times New Roman" w:hAnsi="Times New Roman" w:cs="Times New Roman"/>
            <w:sz w:val="24"/>
            <w:szCs w:val="24"/>
          </w:rPr>
          <w:t xml:space="preserve">, CA </w:t>
        </w:r>
        <w:r>
          <w:rPr>
            <w:rFonts w:ascii="Times New Roman" w:hAnsi="Times New Roman" w:cs="Times New Roman"/>
            <w:i/>
            <w:iCs/>
            <w:sz w:val="24"/>
            <w:szCs w:val="24"/>
          </w:rPr>
          <w:t>Carduus acanthoides</w:t>
        </w:r>
        <w:r>
          <w:rPr>
            <w:rFonts w:ascii="Times New Roman" w:hAnsi="Times New Roman" w:cs="Times New Roman"/>
            <w:sz w:val="24"/>
            <w:szCs w:val="24"/>
          </w:rPr>
          <w:t xml:space="preserve">) and elaiosome presence (E+ present, E- absent). Error bars represent </w:t>
        </w:r>
        <m:oMath>
          <m:r>
            <w:rPr>
              <w:rFonts w:ascii="Cambria Math" w:hAnsi="Cambria Math" w:cs="Times New Roman"/>
              <w:sz w:val="24"/>
              <w:szCs w:val="24"/>
            </w:rPr>
            <m:t>±1</m:t>
          </m:r>
        </m:oMath>
        <w:moveFrom w:id="451" w:author="Drees, Trevor" w:date="2023-05-17T15:04:00Z">
          <w:r>
            <w:rPr>
              <w:rFonts w:ascii="Times New Roman" w:eastAsiaTheme="minorEastAsia" w:hAnsi="Times New Roman" w:cs="Times New Roman"/>
              <w:sz w:val="24"/>
              <w:szCs w:val="24"/>
            </w:rPr>
            <w:t xml:space="preserve"> standard error on the mean; </w:t>
          </w:r>
          <m:oMath>
            <m:r>
              <w:rPr>
                <w:rFonts w:ascii="Cambria Math" w:eastAsiaTheme="minorEastAsia" w:hAnsi="Cambria Math" w:cs="Times New Roman"/>
                <w:sz w:val="24"/>
                <w:szCs w:val="24"/>
              </w:rPr>
              <m:t>p</m:t>
            </m:r>
          </m:oMath>
          <w:moveFrom w:id="452" w:author="Drees, Trevor" w:date="2023-05-17T15:04:00Z">
            <w:r>
              <w:rPr>
                <w:rFonts w:ascii="Times New Roman" w:eastAsiaTheme="minorEastAsia" w:hAnsi="Times New Roman" w:cs="Times New Roman"/>
                <w:sz w:val="24"/>
                <w:szCs w:val="24"/>
              </w:rPr>
              <w:t xml:space="preserve">-values are obtained from Kolmogorov-Smirnov tests, with low </w:t>
            </w:r>
            <m:oMath>
              <m:r>
                <w:rPr>
                  <w:rFonts w:ascii="Cambria Math" w:eastAsiaTheme="minorEastAsia" w:hAnsi="Cambria Math" w:cs="Times New Roman"/>
                  <w:sz w:val="24"/>
                  <w:szCs w:val="24"/>
                </w:rPr>
                <m:t>p</m:t>
              </m:r>
            </m:oMath>
            <w:moveFrom w:id="453" w:author="Drees, Trevor" w:date="2023-05-17T15:04:00Z">
              <w:r>
                <w:rPr>
                  <w:rFonts w:ascii="Times New Roman" w:eastAsiaTheme="minorEastAsia" w:hAnsi="Times New Roman" w:cs="Times New Roman"/>
                  <w:sz w:val="24"/>
                  <w:szCs w:val="24"/>
                </w:rPr>
                <w:t>-values indicating significant differences between the two survival curves.</w:t>
              </w:r>
            </w:moveFrom>
          </w:moveFrom>
        </w:moveFrom>
      </w:moveFrom>
    </w:p>
    <w:moveFromRangeEnd w:id="449"/>
    <w:p w14:paraId="77CDDE5F" w14:textId="602A7B81" w:rsidR="00E27A5E" w:rsidRPr="00E27A5E" w:rsidRDefault="00E27A5E" w:rsidP="00E27A5E">
      <w:pPr>
        <w:spacing w:line="480" w:lineRule="auto"/>
        <w:rPr>
          <w:ins w:id="454" w:author="Drees, Trevor" w:date="2023-05-17T15:04:00Z"/>
          <w:rFonts w:ascii="Times New Roman" w:hAnsi="Times New Roman" w:cs="Times New Roman"/>
          <w:b/>
          <w:bCs/>
          <w:sz w:val="24"/>
          <w:szCs w:val="24"/>
        </w:rPr>
      </w:pPr>
      <w:ins w:id="455" w:author="Drees, Trevor" w:date="2023-05-17T15:04:00Z">
        <w:r w:rsidRPr="00E27A5E">
          <w:rPr>
            <w:rFonts w:ascii="Times New Roman" w:hAnsi="Times New Roman" w:cs="Times New Roman"/>
            <w:b/>
            <w:bCs/>
            <w:sz w:val="24"/>
            <w:szCs w:val="24"/>
          </w:rPr>
          <w:t>Figure 2</w:t>
        </w:r>
      </w:ins>
    </w:p>
    <w:p w14:paraId="488D9B6D" w14:textId="10679F74" w:rsidR="008C6470" w:rsidRDefault="00716975" w:rsidP="00E27A5E">
      <w:pPr>
        <w:spacing w:line="480" w:lineRule="auto"/>
        <w:pPrChange w:id="456" w:author="Drees, Trevor" w:date="2023-05-17T15:04:00Z">
          <w:pPr/>
        </w:pPrChange>
      </w:pPr>
      <w:r>
        <w:rPr>
          <w:noProof/>
        </w:rPr>
        <w:lastRenderedPageBreak/>
        <w:drawing>
          <wp:inline distT="0" distB="0" distL="0" distR="0" wp14:anchorId="58727176" wp14:editId="3A75C1F3">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27A5E" w:rsidRDefault="00E27A5E" w:rsidP="00E27A5E">
      <w:pPr>
        <w:spacing w:line="480" w:lineRule="auto"/>
        <w:rPr>
          <w:rFonts w:ascii="Times New Roman" w:hAnsi="Times New Roman"/>
          <w:b/>
          <w:sz w:val="24"/>
          <w:rPrChange w:id="457" w:author="Drees, Trevor" w:date="2023-05-17T15:04:00Z">
            <w:rPr/>
          </w:rPrChange>
        </w:rPr>
        <w:pPrChange w:id="458" w:author="Drees, Trevor" w:date="2023-05-17T15:04:00Z">
          <w:pPr/>
        </w:pPrChange>
      </w:pPr>
      <w:ins w:id="459" w:author="Drees, Trevor" w:date="2023-05-17T15:04:00Z">
        <w:r w:rsidRPr="00E27A5E">
          <w:rPr>
            <w:rFonts w:ascii="Times New Roman" w:hAnsi="Times New Roman" w:cs="Times New Roman"/>
            <w:b/>
            <w:bCs/>
            <w:sz w:val="24"/>
            <w:szCs w:val="24"/>
          </w:rPr>
          <w:t>Figure 3</w:t>
        </w:r>
      </w:ins>
    </w:p>
    <w:sectPr w:rsidR="00E27A5E" w:rsidRPr="00E27A5E" w:rsidSect="00B35E53">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8" w:author="Drees, Trevor" w:date="2023-05-17T14:16:00Z" w:initials="DT">
    <w:p w14:paraId="483BBBE2" w14:textId="77777777" w:rsidR="00D478F3" w:rsidRDefault="00D478F3" w:rsidP="00EC068D">
      <w:pPr>
        <w:pStyle w:val="CommentText"/>
      </w:pPr>
      <w:r>
        <w:rPr>
          <w:rStyle w:val="CommentReference"/>
        </w:rPr>
        <w:annotationRef/>
      </w:r>
      <w:r>
        <w:t>Don't think this is necessary.</w:t>
      </w:r>
    </w:p>
  </w:comment>
  <w:comment w:id="220" w:author="Drees, Trevor" w:date="2023-05-17T14:17:00Z" w:initials="DT">
    <w:p w14:paraId="3B1169B8" w14:textId="77777777" w:rsidR="00D478F3" w:rsidRDefault="00D478F3" w:rsidP="00C8628C">
      <w:pPr>
        <w:pStyle w:val="CommentText"/>
      </w:pPr>
      <w:r>
        <w:rPr>
          <w:rStyle w:val="CommentReference"/>
        </w:rPr>
        <w:annotationRef/>
      </w:r>
      <w:r>
        <w:t>Plenty of examples of human dispersal already here, don't need this one.</w:t>
      </w:r>
    </w:p>
  </w:comment>
  <w:comment w:id="279" w:author="Drees, Trevor" w:date="2023-05-17T14:17:00Z" w:initials="DT">
    <w:p w14:paraId="2F6E295C" w14:textId="77777777" w:rsidR="00D478F3" w:rsidRDefault="00D478F3" w:rsidP="0021312E">
      <w:pPr>
        <w:pStyle w:val="CommentText"/>
      </w:pPr>
      <w:r>
        <w:rPr>
          <w:rStyle w:val="CommentReference"/>
        </w:rPr>
        <w:annotationRef/>
      </w:r>
      <w:r>
        <w:t>We can probably get away with cutting this.</w:t>
      </w:r>
    </w:p>
  </w:comment>
  <w:comment w:id="323" w:author="Drees, Trevor" w:date="2023-05-17T14:17:00Z" w:initials="DT">
    <w:p w14:paraId="72C9B182" w14:textId="77777777" w:rsidR="00D478F3" w:rsidRDefault="00D478F3" w:rsidP="005475B8">
      <w:pPr>
        <w:pStyle w:val="CommentText"/>
      </w:pPr>
      <w:r>
        <w:rPr>
          <w:rStyle w:val="CommentReference"/>
        </w:rPr>
        <w:annotationRef/>
      </w:r>
      <w:r>
        <w:t>We can probably get away with cutting this. I think we've already briefly mentioned this earlier in the MS.</w:t>
      </w:r>
    </w:p>
  </w:comment>
  <w:comment w:id="361" w:author="Drees, Trevor" w:date="2023-05-17T14:05:00Z" w:initials="DT">
    <w:p w14:paraId="280FE4B9" w14:textId="2FED29F2" w:rsidR="00E51CAD" w:rsidRDefault="00E51CAD" w:rsidP="00E06691">
      <w:pPr>
        <w:pStyle w:val="CommentText"/>
      </w:pPr>
      <w:r>
        <w:rPr>
          <w:rStyle w:val="CommentReference"/>
        </w:rPr>
        <w:annotationRef/>
      </w:r>
      <w:r>
        <w:t>Cut from references; see discussion for source material being cut.</w:t>
      </w:r>
    </w:p>
  </w:comment>
  <w:comment w:id="369" w:author="Drees, Trevor" w:date="2023-05-17T15:06:00Z" w:initials="DT">
    <w:p w14:paraId="775B69CA" w14:textId="2A73F0D4" w:rsidR="00DA1B36" w:rsidRDefault="00DA1B36">
      <w:pPr>
        <w:pStyle w:val="CommentText"/>
      </w:pPr>
      <w:r>
        <w:rPr>
          <w:rStyle w:val="CommentReference"/>
        </w:rPr>
        <w:annotationRef/>
      </w:r>
      <w:r>
        <w:t>Cut from references; see discussion for source material being cut.</w:t>
      </w:r>
    </w:p>
  </w:comment>
  <w:comment w:id="382" w:author="Drees, Trevor" w:date="2023-05-17T14:05:00Z" w:initials="DT">
    <w:p w14:paraId="03063252" w14:textId="77777777" w:rsidR="00E51CAD" w:rsidRDefault="00E51CAD" w:rsidP="00070413">
      <w:pPr>
        <w:pStyle w:val="CommentText"/>
      </w:pPr>
      <w:r>
        <w:rPr>
          <w:rStyle w:val="CommentReference"/>
        </w:rPr>
        <w:annotationRef/>
      </w:r>
      <w:r>
        <w:t>Cut from references; see discussion for source material being cut.</w:t>
      </w:r>
    </w:p>
  </w:comment>
  <w:comment w:id="400" w:author="Drees, Trevor" w:date="2023-05-17T14:05:00Z" w:initials="DT">
    <w:p w14:paraId="4947EBD0" w14:textId="77777777" w:rsidR="00E51CAD" w:rsidRDefault="00E51CAD" w:rsidP="007133E6">
      <w:pPr>
        <w:pStyle w:val="CommentText"/>
      </w:pPr>
      <w:r>
        <w:rPr>
          <w:rStyle w:val="CommentReference"/>
        </w:rPr>
        <w:annotationRef/>
      </w:r>
      <w:r>
        <w:t>Cut from references; see discussion for source material being cut.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3BBBE2" w15:done="0"/>
  <w15:commentEx w15:paraId="3B1169B8" w15:done="0"/>
  <w15:commentEx w15:paraId="2F6E295C" w15:done="0"/>
  <w15:commentEx w15:paraId="72C9B182" w15:done="0"/>
  <w15:commentEx w15:paraId="280FE4B9" w15:done="0"/>
  <w15:commentEx w15:paraId="775B69CA" w15:done="0"/>
  <w15:commentEx w15:paraId="03063252" w15:done="0"/>
  <w15:commentEx w15:paraId="4947E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6042" w16cex:dateUtc="2023-05-17T21:16:00Z"/>
  <w16cex:commentExtensible w16cex:durableId="280F6061" w16cex:dateUtc="2023-05-17T21:17:00Z"/>
  <w16cex:commentExtensible w16cex:durableId="280F6076" w16cex:dateUtc="2023-05-17T21:17:00Z"/>
  <w16cex:commentExtensible w16cex:durableId="280F6095" w16cex:dateUtc="2023-05-17T21:17:00Z"/>
  <w16cex:commentExtensible w16cex:durableId="280F5DBA" w16cex:dateUtc="2023-05-17T21:05:00Z"/>
  <w16cex:commentExtensible w16cex:durableId="280F6BDF" w16cex:dateUtc="2023-05-17T22:06:00Z"/>
  <w16cex:commentExtensible w16cex:durableId="280F5DC1" w16cex:dateUtc="2023-05-17T21:05:00Z"/>
  <w16cex:commentExtensible w16cex:durableId="280F5DC7" w16cex:dateUtc="2023-05-17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3BBBE2" w16cid:durableId="280F6042"/>
  <w16cid:commentId w16cid:paraId="3B1169B8" w16cid:durableId="280F6061"/>
  <w16cid:commentId w16cid:paraId="2F6E295C" w16cid:durableId="280F6076"/>
  <w16cid:commentId w16cid:paraId="72C9B182" w16cid:durableId="280F6095"/>
  <w16cid:commentId w16cid:paraId="280FE4B9" w16cid:durableId="280F5DBA"/>
  <w16cid:commentId w16cid:paraId="775B69CA" w16cid:durableId="280F6BDF"/>
  <w16cid:commentId w16cid:paraId="03063252" w16cid:durableId="280F5DC1"/>
  <w16cid:commentId w16cid:paraId="4947EBD0" w16cid:durableId="280F5D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30EBE"/>
    <w:rsid w:val="000363AA"/>
    <w:rsid w:val="00037D61"/>
    <w:rsid w:val="000474BC"/>
    <w:rsid w:val="00050DDB"/>
    <w:rsid w:val="00050EEE"/>
    <w:rsid w:val="000556FA"/>
    <w:rsid w:val="00071C42"/>
    <w:rsid w:val="00072612"/>
    <w:rsid w:val="00072E8E"/>
    <w:rsid w:val="00082BC1"/>
    <w:rsid w:val="00083B1D"/>
    <w:rsid w:val="00097AB3"/>
    <w:rsid w:val="000A064E"/>
    <w:rsid w:val="000A2425"/>
    <w:rsid w:val="000A30CC"/>
    <w:rsid w:val="000A5684"/>
    <w:rsid w:val="000B02F9"/>
    <w:rsid w:val="000B0D23"/>
    <w:rsid w:val="000B2896"/>
    <w:rsid w:val="000B2D4D"/>
    <w:rsid w:val="000B57A4"/>
    <w:rsid w:val="000B63BA"/>
    <w:rsid w:val="000C13FA"/>
    <w:rsid w:val="000D4928"/>
    <w:rsid w:val="000D514A"/>
    <w:rsid w:val="000D6545"/>
    <w:rsid w:val="0010506E"/>
    <w:rsid w:val="00111A98"/>
    <w:rsid w:val="00113270"/>
    <w:rsid w:val="00120277"/>
    <w:rsid w:val="00131573"/>
    <w:rsid w:val="001318CD"/>
    <w:rsid w:val="00137740"/>
    <w:rsid w:val="0014743D"/>
    <w:rsid w:val="00147A50"/>
    <w:rsid w:val="00147B4A"/>
    <w:rsid w:val="00151874"/>
    <w:rsid w:val="00152286"/>
    <w:rsid w:val="001536F2"/>
    <w:rsid w:val="001543AE"/>
    <w:rsid w:val="00160F15"/>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7AE8"/>
    <w:rsid w:val="001D7414"/>
    <w:rsid w:val="001E08BA"/>
    <w:rsid w:val="001F0398"/>
    <w:rsid w:val="001F4C63"/>
    <w:rsid w:val="00204FAB"/>
    <w:rsid w:val="00216120"/>
    <w:rsid w:val="002164ED"/>
    <w:rsid w:val="00222C0F"/>
    <w:rsid w:val="00223EE0"/>
    <w:rsid w:val="00226663"/>
    <w:rsid w:val="00226FD9"/>
    <w:rsid w:val="002278B7"/>
    <w:rsid w:val="00234CAD"/>
    <w:rsid w:val="00236781"/>
    <w:rsid w:val="002375B4"/>
    <w:rsid w:val="00240665"/>
    <w:rsid w:val="00242E89"/>
    <w:rsid w:val="00276FB9"/>
    <w:rsid w:val="00282DEE"/>
    <w:rsid w:val="00286EBE"/>
    <w:rsid w:val="00290B07"/>
    <w:rsid w:val="0029647E"/>
    <w:rsid w:val="002A38BE"/>
    <w:rsid w:val="002C4239"/>
    <w:rsid w:val="002C5462"/>
    <w:rsid w:val="002D03DB"/>
    <w:rsid w:val="002D7B86"/>
    <w:rsid w:val="002F73EA"/>
    <w:rsid w:val="00301B99"/>
    <w:rsid w:val="003056AF"/>
    <w:rsid w:val="00313C1E"/>
    <w:rsid w:val="00322CEF"/>
    <w:rsid w:val="00327DCA"/>
    <w:rsid w:val="00334F10"/>
    <w:rsid w:val="00346C6D"/>
    <w:rsid w:val="00352A50"/>
    <w:rsid w:val="0035456F"/>
    <w:rsid w:val="00356DD3"/>
    <w:rsid w:val="00361261"/>
    <w:rsid w:val="00366FAF"/>
    <w:rsid w:val="00374ACA"/>
    <w:rsid w:val="00377387"/>
    <w:rsid w:val="003835BB"/>
    <w:rsid w:val="00385CA2"/>
    <w:rsid w:val="003909FF"/>
    <w:rsid w:val="00393F6C"/>
    <w:rsid w:val="00394E95"/>
    <w:rsid w:val="003A01C8"/>
    <w:rsid w:val="003A10C4"/>
    <w:rsid w:val="003A1447"/>
    <w:rsid w:val="003B4F50"/>
    <w:rsid w:val="003C03C7"/>
    <w:rsid w:val="003C0C62"/>
    <w:rsid w:val="003C2041"/>
    <w:rsid w:val="003C7677"/>
    <w:rsid w:val="003C78ED"/>
    <w:rsid w:val="003D3A49"/>
    <w:rsid w:val="003D5A17"/>
    <w:rsid w:val="003D7511"/>
    <w:rsid w:val="003E2536"/>
    <w:rsid w:val="003F298E"/>
    <w:rsid w:val="003F3DC5"/>
    <w:rsid w:val="003F49E8"/>
    <w:rsid w:val="004109FB"/>
    <w:rsid w:val="00412BAB"/>
    <w:rsid w:val="00415ECC"/>
    <w:rsid w:val="00416644"/>
    <w:rsid w:val="004265CE"/>
    <w:rsid w:val="0043340B"/>
    <w:rsid w:val="004659BE"/>
    <w:rsid w:val="00466778"/>
    <w:rsid w:val="00467F3C"/>
    <w:rsid w:val="004802DF"/>
    <w:rsid w:val="0048339C"/>
    <w:rsid w:val="0049206F"/>
    <w:rsid w:val="00495395"/>
    <w:rsid w:val="00497079"/>
    <w:rsid w:val="004A1506"/>
    <w:rsid w:val="004A20E8"/>
    <w:rsid w:val="004A475B"/>
    <w:rsid w:val="004B3E3D"/>
    <w:rsid w:val="004C2AB5"/>
    <w:rsid w:val="004C4CE7"/>
    <w:rsid w:val="004D5253"/>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49C"/>
    <w:rsid w:val="00587500"/>
    <w:rsid w:val="005955CF"/>
    <w:rsid w:val="005A2976"/>
    <w:rsid w:val="005B10B2"/>
    <w:rsid w:val="005B26D8"/>
    <w:rsid w:val="005C144C"/>
    <w:rsid w:val="005C7EE5"/>
    <w:rsid w:val="005D2A3F"/>
    <w:rsid w:val="005D3FBE"/>
    <w:rsid w:val="005E141C"/>
    <w:rsid w:val="005E17EF"/>
    <w:rsid w:val="005F3411"/>
    <w:rsid w:val="005F553C"/>
    <w:rsid w:val="005F724A"/>
    <w:rsid w:val="006026E0"/>
    <w:rsid w:val="006030AB"/>
    <w:rsid w:val="00604CAC"/>
    <w:rsid w:val="00606940"/>
    <w:rsid w:val="006141CE"/>
    <w:rsid w:val="0061432F"/>
    <w:rsid w:val="00624609"/>
    <w:rsid w:val="00625B53"/>
    <w:rsid w:val="00630934"/>
    <w:rsid w:val="0063420F"/>
    <w:rsid w:val="0063461A"/>
    <w:rsid w:val="006357A6"/>
    <w:rsid w:val="00646635"/>
    <w:rsid w:val="0065549E"/>
    <w:rsid w:val="00663AF0"/>
    <w:rsid w:val="00663B48"/>
    <w:rsid w:val="006729A6"/>
    <w:rsid w:val="00676238"/>
    <w:rsid w:val="0067794D"/>
    <w:rsid w:val="0068096A"/>
    <w:rsid w:val="0068119A"/>
    <w:rsid w:val="0068123F"/>
    <w:rsid w:val="00681A1E"/>
    <w:rsid w:val="00692214"/>
    <w:rsid w:val="006932EE"/>
    <w:rsid w:val="00694466"/>
    <w:rsid w:val="00696987"/>
    <w:rsid w:val="00696A0D"/>
    <w:rsid w:val="00696AD8"/>
    <w:rsid w:val="006A22B1"/>
    <w:rsid w:val="006A4724"/>
    <w:rsid w:val="006A61DF"/>
    <w:rsid w:val="006C2638"/>
    <w:rsid w:val="006D0390"/>
    <w:rsid w:val="006D0C19"/>
    <w:rsid w:val="006D2E4D"/>
    <w:rsid w:val="006E0D8D"/>
    <w:rsid w:val="006E1378"/>
    <w:rsid w:val="006E6EC1"/>
    <w:rsid w:val="006F3305"/>
    <w:rsid w:val="006F335E"/>
    <w:rsid w:val="00700742"/>
    <w:rsid w:val="00702278"/>
    <w:rsid w:val="00706007"/>
    <w:rsid w:val="00713078"/>
    <w:rsid w:val="00716975"/>
    <w:rsid w:val="00723D08"/>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3613"/>
    <w:rsid w:val="008141A4"/>
    <w:rsid w:val="0081427D"/>
    <w:rsid w:val="00814783"/>
    <w:rsid w:val="00815542"/>
    <w:rsid w:val="0081708E"/>
    <w:rsid w:val="00820E1D"/>
    <w:rsid w:val="00824D9F"/>
    <w:rsid w:val="00831A17"/>
    <w:rsid w:val="008348C5"/>
    <w:rsid w:val="0083524A"/>
    <w:rsid w:val="00835A4F"/>
    <w:rsid w:val="0084228F"/>
    <w:rsid w:val="008455BF"/>
    <w:rsid w:val="00845B59"/>
    <w:rsid w:val="00846E0E"/>
    <w:rsid w:val="00851F8B"/>
    <w:rsid w:val="008546C5"/>
    <w:rsid w:val="00860960"/>
    <w:rsid w:val="008644D3"/>
    <w:rsid w:val="008712A6"/>
    <w:rsid w:val="00876EB3"/>
    <w:rsid w:val="008773C6"/>
    <w:rsid w:val="00885D06"/>
    <w:rsid w:val="008956F8"/>
    <w:rsid w:val="008A150B"/>
    <w:rsid w:val="008A5B33"/>
    <w:rsid w:val="008B2AE6"/>
    <w:rsid w:val="008C4F57"/>
    <w:rsid w:val="008C6470"/>
    <w:rsid w:val="008C6725"/>
    <w:rsid w:val="008C6F4A"/>
    <w:rsid w:val="008E279E"/>
    <w:rsid w:val="008E3C8C"/>
    <w:rsid w:val="008E559D"/>
    <w:rsid w:val="008F1D04"/>
    <w:rsid w:val="008F45FD"/>
    <w:rsid w:val="009024E3"/>
    <w:rsid w:val="00903028"/>
    <w:rsid w:val="00904F00"/>
    <w:rsid w:val="00907C17"/>
    <w:rsid w:val="00913293"/>
    <w:rsid w:val="00930CAB"/>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1588"/>
    <w:rsid w:val="009F3B69"/>
    <w:rsid w:val="009F4A2A"/>
    <w:rsid w:val="00A02EDA"/>
    <w:rsid w:val="00A10540"/>
    <w:rsid w:val="00A26353"/>
    <w:rsid w:val="00A305BD"/>
    <w:rsid w:val="00A33D14"/>
    <w:rsid w:val="00A442AA"/>
    <w:rsid w:val="00A45266"/>
    <w:rsid w:val="00A50152"/>
    <w:rsid w:val="00A51B0E"/>
    <w:rsid w:val="00A527CB"/>
    <w:rsid w:val="00A561D5"/>
    <w:rsid w:val="00A618A8"/>
    <w:rsid w:val="00A70DC5"/>
    <w:rsid w:val="00A802F6"/>
    <w:rsid w:val="00A838EB"/>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7BB7"/>
    <w:rsid w:val="00AF2BF2"/>
    <w:rsid w:val="00AF6E01"/>
    <w:rsid w:val="00B0257B"/>
    <w:rsid w:val="00B204DB"/>
    <w:rsid w:val="00B20BA4"/>
    <w:rsid w:val="00B21D27"/>
    <w:rsid w:val="00B2499A"/>
    <w:rsid w:val="00B26FC5"/>
    <w:rsid w:val="00B31113"/>
    <w:rsid w:val="00B35E53"/>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252C"/>
    <w:rsid w:val="00C534DF"/>
    <w:rsid w:val="00C550AA"/>
    <w:rsid w:val="00C5567B"/>
    <w:rsid w:val="00C5761A"/>
    <w:rsid w:val="00C6004E"/>
    <w:rsid w:val="00C71007"/>
    <w:rsid w:val="00C7206A"/>
    <w:rsid w:val="00C748F0"/>
    <w:rsid w:val="00C77B70"/>
    <w:rsid w:val="00C91512"/>
    <w:rsid w:val="00C93440"/>
    <w:rsid w:val="00C939BE"/>
    <w:rsid w:val="00CB742C"/>
    <w:rsid w:val="00CC4AE9"/>
    <w:rsid w:val="00CC7A12"/>
    <w:rsid w:val="00CE32CD"/>
    <w:rsid w:val="00CE606C"/>
    <w:rsid w:val="00CF4EA1"/>
    <w:rsid w:val="00CF6E1C"/>
    <w:rsid w:val="00D1188E"/>
    <w:rsid w:val="00D121CC"/>
    <w:rsid w:val="00D15DF0"/>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1B36"/>
    <w:rsid w:val="00DA2675"/>
    <w:rsid w:val="00DA3885"/>
    <w:rsid w:val="00DB0BA5"/>
    <w:rsid w:val="00DC45D5"/>
    <w:rsid w:val="00DC4D6B"/>
    <w:rsid w:val="00DC5051"/>
    <w:rsid w:val="00DC526F"/>
    <w:rsid w:val="00DC6A1F"/>
    <w:rsid w:val="00DC7AB8"/>
    <w:rsid w:val="00DD0619"/>
    <w:rsid w:val="00DD1A42"/>
    <w:rsid w:val="00DD549F"/>
    <w:rsid w:val="00DE6D73"/>
    <w:rsid w:val="00DF037A"/>
    <w:rsid w:val="00DF2A76"/>
    <w:rsid w:val="00DF5874"/>
    <w:rsid w:val="00DF7AD9"/>
    <w:rsid w:val="00DF7ED0"/>
    <w:rsid w:val="00E0031A"/>
    <w:rsid w:val="00E00891"/>
    <w:rsid w:val="00E0434D"/>
    <w:rsid w:val="00E04448"/>
    <w:rsid w:val="00E06D47"/>
    <w:rsid w:val="00E11392"/>
    <w:rsid w:val="00E11A35"/>
    <w:rsid w:val="00E1245E"/>
    <w:rsid w:val="00E14F87"/>
    <w:rsid w:val="00E27A5E"/>
    <w:rsid w:val="00E41751"/>
    <w:rsid w:val="00E44350"/>
    <w:rsid w:val="00E45191"/>
    <w:rsid w:val="00E51CAD"/>
    <w:rsid w:val="00E57197"/>
    <w:rsid w:val="00E57B27"/>
    <w:rsid w:val="00E63DEA"/>
    <w:rsid w:val="00E75447"/>
    <w:rsid w:val="00E77CD3"/>
    <w:rsid w:val="00E83C88"/>
    <w:rsid w:val="00E84E41"/>
    <w:rsid w:val="00E906F4"/>
    <w:rsid w:val="00E9472D"/>
    <w:rsid w:val="00E95559"/>
    <w:rsid w:val="00EA3282"/>
    <w:rsid w:val="00EC15D4"/>
    <w:rsid w:val="00EC4627"/>
    <w:rsid w:val="00EC4D93"/>
    <w:rsid w:val="00EC5CB1"/>
    <w:rsid w:val="00ED00F1"/>
    <w:rsid w:val="00EE70CD"/>
    <w:rsid w:val="00EE7CC2"/>
    <w:rsid w:val="00EF0441"/>
    <w:rsid w:val="00EF1128"/>
    <w:rsid w:val="00EF5383"/>
    <w:rsid w:val="00EF5B26"/>
    <w:rsid w:val="00EF67A7"/>
    <w:rsid w:val="00EF690A"/>
    <w:rsid w:val="00F018BE"/>
    <w:rsid w:val="00F134E1"/>
    <w:rsid w:val="00F208D5"/>
    <w:rsid w:val="00F26B09"/>
    <w:rsid w:val="00F30DC8"/>
    <w:rsid w:val="00F33B2F"/>
    <w:rsid w:val="00F36D35"/>
    <w:rsid w:val="00F423B1"/>
    <w:rsid w:val="00F531A6"/>
    <w:rsid w:val="00F6004F"/>
    <w:rsid w:val="00F6155A"/>
    <w:rsid w:val="00F65A3F"/>
    <w:rsid w:val="00F65D3B"/>
    <w:rsid w:val="00F70A4D"/>
    <w:rsid w:val="00F7714B"/>
    <w:rsid w:val="00F864FF"/>
    <w:rsid w:val="00F95BD7"/>
    <w:rsid w:val="00FA1D5A"/>
    <w:rsid w:val="00FA1FCE"/>
    <w:rsid w:val="00FA25FD"/>
    <w:rsid w:val="00FA431B"/>
    <w:rsid w:val="00FA69A0"/>
    <w:rsid w:val="00FB024B"/>
    <w:rsid w:val="00FB0D35"/>
    <w:rsid w:val="00FD2407"/>
    <w:rsid w:val="00FD2CD6"/>
    <w:rsid w:val="00FD5603"/>
    <w:rsid w:val="00FD6839"/>
    <w:rsid w:val="00FE1266"/>
    <w:rsid w:val="00FF2967"/>
    <w:rsid w:val="00FF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1567</TotalTime>
  <Pages>31</Pages>
  <Words>8201</Words>
  <Characters>46752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1</cp:revision>
  <dcterms:created xsi:type="dcterms:W3CDTF">2023-05-16T03:40:00Z</dcterms:created>
  <dcterms:modified xsi:type="dcterms:W3CDTF">2023-05-17T22:07:00Z</dcterms:modified>
</cp:coreProperties>
</file>